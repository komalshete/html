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4347" w:rsidRPr="000F4347" w:rsidRDefault="000F4347" w:rsidP="000F4347">
      <w:pPr>
        <w:shd w:val="clear" w:color="auto" w:fill="FFFFFF"/>
        <w:spacing w:after="336" w:line="240" w:lineRule="auto"/>
        <w:rPr>
          <w:rFonts w:ascii="Verdana" w:eastAsia="Times New Roman" w:hAnsi="Verdana" w:cs="Arial"/>
          <w:color w:val="3A3A3A"/>
          <w:sz w:val="28"/>
          <w:szCs w:val="28"/>
        </w:rPr>
      </w:pPr>
      <w:r w:rsidRPr="000F4347">
        <w:rPr>
          <w:rFonts w:ascii="Verdana" w:eastAsia="Times New Roman" w:hAnsi="Verdana" w:cs="Arial"/>
          <w:color w:val="3A3A3A"/>
          <w:sz w:val="28"/>
          <w:szCs w:val="28"/>
        </w:rPr>
        <w:t xml:space="preserve">HTML5 is the latest version of the HTML language, HTML stands for Hyper Text Markup Language, it’s a universal World Wide Web Markup language which allows </w:t>
      </w:r>
      <w:proofErr w:type="gramStart"/>
      <w:r w:rsidRPr="000F4347">
        <w:rPr>
          <w:rFonts w:ascii="Verdana" w:eastAsia="Times New Roman" w:hAnsi="Verdana" w:cs="Arial"/>
          <w:color w:val="3A3A3A"/>
          <w:sz w:val="28"/>
          <w:szCs w:val="28"/>
        </w:rPr>
        <w:t>to create and design</w:t>
      </w:r>
      <w:proofErr w:type="gramEnd"/>
      <w:r w:rsidRPr="000F4347">
        <w:rPr>
          <w:rFonts w:ascii="Verdana" w:eastAsia="Times New Roman" w:hAnsi="Verdana" w:cs="Arial"/>
          <w:color w:val="3A3A3A"/>
          <w:sz w:val="28"/>
          <w:szCs w:val="28"/>
        </w:rPr>
        <w:t xml:space="preserve"> web pages to be viewed on the internet.</w:t>
      </w:r>
    </w:p>
    <w:p w:rsidR="000F4347" w:rsidRPr="000F4347" w:rsidRDefault="000F4347" w:rsidP="000F4347">
      <w:pPr>
        <w:shd w:val="clear" w:color="auto" w:fill="FFFFFF"/>
        <w:spacing w:after="336" w:line="240" w:lineRule="auto"/>
        <w:rPr>
          <w:rFonts w:ascii="Verdana" w:eastAsia="Times New Roman" w:hAnsi="Verdana" w:cs="Arial"/>
          <w:color w:val="3A3A3A"/>
          <w:sz w:val="28"/>
          <w:szCs w:val="28"/>
        </w:rPr>
      </w:pPr>
      <w:r w:rsidRPr="000F4347">
        <w:rPr>
          <w:rFonts w:ascii="Verdana" w:eastAsia="Times New Roman" w:hAnsi="Verdana" w:cs="Arial"/>
          <w:color w:val="3A3A3A"/>
          <w:sz w:val="28"/>
          <w:szCs w:val="28"/>
        </w:rPr>
        <w:t>HTML5 which was officially published in 2012 supports all existing web pages.</w:t>
      </w:r>
    </w:p>
    <w:p w:rsidR="000F4347" w:rsidRPr="000F4347" w:rsidRDefault="000F4347" w:rsidP="000F4347">
      <w:pPr>
        <w:shd w:val="clear" w:color="auto" w:fill="FFFFFF"/>
        <w:spacing w:after="336" w:line="240" w:lineRule="auto"/>
        <w:rPr>
          <w:rFonts w:ascii="Verdana" w:eastAsia="Times New Roman" w:hAnsi="Verdana" w:cs="Arial"/>
          <w:color w:val="3A3A3A"/>
          <w:sz w:val="28"/>
          <w:szCs w:val="28"/>
        </w:rPr>
      </w:pPr>
      <w:r w:rsidRPr="000F4347">
        <w:rPr>
          <w:rFonts w:ascii="Verdana" w:eastAsia="Times New Roman" w:hAnsi="Verdana" w:cs="Arial"/>
          <w:color w:val="3A3A3A"/>
          <w:sz w:val="28"/>
          <w:szCs w:val="28"/>
        </w:rPr>
        <w:t>This article will cover the basic as well as advanced interview questions on HTML5 with perfect examples for beginners and experienced level professionals as well.</w:t>
      </w:r>
    </w:p>
    <w:p w:rsidR="000F4347" w:rsidRPr="000F4347" w:rsidRDefault="000F4347" w:rsidP="000F4347">
      <w:pPr>
        <w:shd w:val="clear" w:color="auto" w:fill="FFFFFF"/>
        <w:spacing w:after="0" w:line="240" w:lineRule="auto"/>
        <w:rPr>
          <w:rFonts w:ascii="Verdana" w:eastAsia="Times New Roman" w:hAnsi="Verdana" w:cs="Arial"/>
          <w:color w:val="3A3A3A"/>
          <w:sz w:val="28"/>
          <w:szCs w:val="28"/>
        </w:rPr>
      </w:pPr>
    </w:p>
    <w:p w:rsidR="000F4347" w:rsidRPr="000F4347" w:rsidRDefault="000F4347" w:rsidP="000F4347">
      <w:pPr>
        <w:shd w:val="clear" w:color="auto" w:fill="FFFFFF"/>
        <w:spacing w:after="0" w:line="240" w:lineRule="auto"/>
        <w:rPr>
          <w:ins w:id="0" w:author="Unknown"/>
          <w:rFonts w:ascii="Verdana" w:eastAsia="Times New Roman" w:hAnsi="Verdana" w:cs="Arial"/>
          <w:color w:val="3A3A3A"/>
          <w:sz w:val="28"/>
          <w:szCs w:val="28"/>
        </w:rPr>
      </w:pPr>
      <w:ins w:id="1" w:author="Unknown">
        <w:r w:rsidRPr="000F4347">
          <w:rPr>
            <w:rFonts w:ascii="Verdana" w:eastAsia="Times New Roman" w:hAnsi="Verdana" w:cs="Arial"/>
            <w:b/>
            <w:bCs/>
            <w:color w:val="3A3A3A"/>
            <w:sz w:val="28"/>
            <w:szCs w:val="28"/>
          </w:rPr>
          <w:t>Features of HTML5</w:t>
        </w:r>
      </w:ins>
    </w:p>
    <w:p w:rsidR="000F4347" w:rsidRPr="000F4347" w:rsidRDefault="000F4347" w:rsidP="000F4347">
      <w:pPr>
        <w:shd w:val="clear" w:color="auto" w:fill="FFFFFF"/>
        <w:spacing w:after="336" w:line="240" w:lineRule="auto"/>
        <w:rPr>
          <w:ins w:id="2" w:author="Unknown"/>
          <w:rFonts w:ascii="Verdana" w:eastAsia="Times New Roman" w:hAnsi="Verdana" w:cs="Arial"/>
          <w:color w:val="3A3A3A"/>
          <w:sz w:val="28"/>
          <w:szCs w:val="28"/>
        </w:rPr>
      </w:pPr>
      <w:ins w:id="3" w:author="Unknown">
        <w:r w:rsidRPr="000F4347">
          <w:rPr>
            <w:rFonts w:ascii="Verdana" w:eastAsia="Times New Roman" w:hAnsi="Verdana" w:cs="Arial"/>
            <w:color w:val="3A3A3A"/>
            <w:sz w:val="28"/>
            <w:szCs w:val="28"/>
          </w:rPr>
          <w:t>There are several notable features of HTML5 and few among them are briefed below for your reference.</w:t>
        </w:r>
      </w:ins>
    </w:p>
    <w:p w:rsidR="000F4347" w:rsidRPr="000F4347" w:rsidRDefault="000F4347" w:rsidP="000F4347">
      <w:pPr>
        <w:shd w:val="clear" w:color="auto" w:fill="FFFFFF"/>
        <w:spacing w:after="0" w:line="240" w:lineRule="auto"/>
        <w:rPr>
          <w:ins w:id="4" w:author="Unknown"/>
          <w:rFonts w:ascii="Verdana" w:eastAsia="Times New Roman" w:hAnsi="Verdana" w:cs="Arial"/>
          <w:color w:val="3A3A3A"/>
          <w:sz w:val="28"/>
          <w:szCs w:val="28"/>
        </w:rPr>
      </w:pPr>
      <w:ins w:id="5" w:author="Unknown">
        <w:r w:rsidRPr="000F4347">
          <w:rPr>
            <w:rFonts w:ascii="Verdana" w:eastAsia="Times New Roman" w:hAnsi="Verdana" w:cs="Arial"/>
            <w:b/>
            <w:bCs/>
            <w:color w:val="FF6600"/>
            <w:sz w:val="28"/>
            <w:szCs w:val="28"/>
          </w:rPr>
          <w:t>The new features of HTML5 include:</w:t>
        </w:r>
      </w:ins>
    </w:p>
    <w:p w:rsidR="000F4347" w:rsidRPr="000F4347" w:rsidRDefault="000F4347" w:rsidP="000F4347">
      <w:pPr>
        <w:numPr>
          <w:ilvl w:val="0"/>
          <w:numId w:val="1"/>
        </w:numPr>
        <w:shd w:val="clear" w:color="auto" w:fill="FFFFFF"/>
        <w:spacing w:after="0" w:line="240" w:lineRule="auto"/>
        <w:rPr>
          <w:ins w:id="6" w:author="Unknown"/>
          <w:rFonts w:ascii="Verdana" w:eastAsia="Times New Roman" w:hAnsi="Verdana" w:cs="Arial"/>
          <w:color w:val="3A3A3A"/>
          <w:sz w:val="28"/>
          <w:szCs w:val="28"/>
        </w:rPr>
      </w:pPr>
      <w:ins w:id="7" w:author="Unknown">
        <w:r w:rsidRPr="000F4347">
          <w:rPr>
            <w:rFonts w:ascii="Verdana" w:eastAsia="Times New Roman" w:hAnsi="Verdana" w:cs="Arial"/>
            <w:color w:val="3A3A3A"/>
            <w:sz w:val="28"/>
            <w:szCs w:val="28"/>
          </w:rPr>
          <w:t>Support media element like video and audio.</w:t>
        </w:r>
      </w:ins>
    </w:p>
    <w:p w:rsidR="000F4347" w:rsidRPr="000F4347" w:rsidRDefault="000F4347" w:rsidP="000F4347">
      <w:pPr>
        <w:numPr>
          <w:ilvl w:val="0"/>
          <w:numId w:val="1"/>
        </w:numPr>
        <w:shd w:val="clear" w:color="auto" w:fill="FFFFFF"/>
        <w:spacing w:after="0" w:line="240" w:lineRule="auto"/>
        <w:rPr>
          <w:ins w:id="8" w:author="Unknown"/>
          <w:rFonts w:ascii="Verdana" w:eastAsia="Times New Roman" w:hAnsi="Verdana" w:cs="Arial"/>
          <w:color w:val="3A3A3A"/>
          <w:sz w:val="28"/>
          <w:szCs w:val="28"/>
        </w:rPr>
      </w:pPr>
      <w:ins w:id="9" w:author="Unknown">
        <w:r w:rsidRPr="000F4347">
          <w:rPr>
            <w:rFonts w:ascii="Verdana" w:eastAsia="Times New Roman" w:hAnsi="Verdana" w:cs="Arial"/>
            <w:color w:val="3A3A3A"/>
            <w:sz w:val="28"/>
            <w:szCs w:val="28"/>
          </w:rPr>
          <w:t>Local storage</w:t>
        </w:r>
      </w:ins>
    </w:p>
    <w:p w:rsidR="000F4347" w:rsidRPr="000F4347" w:rsidRDefault="000F4347" w:rsidP="000F4347">
      <w:pPr>
        <w:numPr>
          <w:ilvl w:val="0"/>
          <w:numId w:val="1"/>
        </w:numPr>
        <w:shd w:val="clear" w:color="auto" w:fill="FFFFFF"/>
        <w:spacing w:after="0" w:line="240" w:lineRule="auto"/>
        <w:rPr>
          <w:ins w:id="10" w:author="Unknown"/>
          <w:rFonts w:ascii="Verdana" w:eastAsia="Times New Roman" w:hAnsi="Verdana" w:cs="Arial"/>
          <w:color w:val="3A3A3A"/>
          <w:sz w:val="28"/>
          <w:szCs w:val="28"/>
        </w:rPr>
      </w:pPr>
      <w:ins w:id="11" w:author="Unknown">
        <w:r w:rsidRPr="000F4347">
          <w:rPr>
            <w:rFonts w:ascii="Verdana" w:eastAsia="Times New Roman" w:hAnsi="Verdana" w:cs="Arial"/>
            <w:color w:val="3A3A3A"/>
            <w:sz w:val="28"/>
            <w:szCs w:val="28"/>
          </w:rPr>
          <w:t>Supporting some new elements and custom attributes.</w:t>
        </w:r>
      </w:ins>
    </w:p>
    <w:p w:rsidR="000F4347" w:rsidRPr="000F4347" w:rsidRDefault="000F4347" w:rsidP="000F4347">
      <w:pPr>
        <w:numPr>
          <w:ilvl w:val="0"/>
          <w:numId w:val="1"/>
        </w:numPr>
        <w:shd w:val="clear" w:color="auto" w:fill="FFFFFF"/>
        <w:spacing w:after="0" w:line="240" w:lineRule="auto"/>
        <w:rPr>
          <w:ins w:id="12" w:author="Unknown"/>
          <w:rFonts w:ascii="Verdana" w:eastAsia="Times New Roman" w:hAnsi="Verdana" w:cs="Arial"/>
          <w:color w:val="3A3A3A"/>
          <w:sz w:val="28"/>
          <w:szCs w:val="28"/>
        </w:rPr>
      </w:pPr>
      <w:ins w:id="13" w:author="Unknown">
        <w:r w:rsidRPr="000F4347">
          <w:rPr>
            <w:rFonts w:ascii="Verdana" w:eastAsia="Times New Roman" w:hAnsi="Verdana" w:cs="Arial"/>
            <w:color w:val="3A3A3A"/>
            <w:sz w:val="28"/>
            <w:szCs w:val="28"/>
          </w:rPr>
          <w:t xml:space="preserve">New form elements like </w:t>
        </w:r>
        <w:proofErr w:type="spellStart"/>
        <w:proofErr w:type="gramStart"/>
        <w:r w:rsidRPr="000F4347">
          <w:rPr>
            <w:rFonts w:ascii="Verdana" w:eastAsia="Times New Roman" w:hAnsi="Verdana" w:cs="Arial"/>
            <w:color w:val="3A3A3A"/>
            <w:sz w:val="28"/>
            <w:szCs w:val="28"/>
          </w:rPr>
          <w:t>url</w:t>
        </w:r>
        <w:proofErr w:type="spellEnd"/>
        <w:proofErr w:type="gramEnd"/>
        <w:r w:rsidRPr="000F4347">
          <w:rPr>
            <w:rFonts w:ascii="Verdana" w:eastAsia="Times New Roman" w:hAnsi="Verdana" w:cs="Arial"/>
            <w:color w:val="3A3A3A"/>
            <w:sz w:val="28"/>
            <w:szCs w:val="28"/>
          </w:rPr>
          <w:t>, date, range, time, color etc.</w:t>
        </w:r>
      </w:ins>
    </w:p>
    <w:p w:rsidR="000F4347" w:rsidRDefault="000F4347" w:rsidP="000F4347">
      <w:pPr>
        <w:shd w:val="clear" w:color="auto" w:fill="FFFFFF"/>
        <w:spacing w:after="0" w:line="240" w:lineRule="auto"/>
        <w:rPr>
          <w:rFonts w:ascii="Verdana" w:eastAsia="Times New Roman" w:hAnsi="Verdana" w:cs="Arial"/>
          <w:b/>
          <w:bCs/>
          <w:i/>
          <w:iCs/>
          <w:color w:val="3A3A3A"/>
          <w:sz w:val="28"/>
          <w:szCs w:val="28"/>
        </w:rPr>
      </w:pPr>
    </w:p>
    <w:p w:rsidR="000F4347" w:rsidRPr="000F4347" w:rsidRDefault="000F4347" w:rsidP="000F4347">
      <w:pPr>
        <w:shd w:val="clear" w:color="auto" w:fill="FFFFFF"/>
        <w:spacing w:after="0" w:line="240" w:lineRule="auto"/>
        <w:rPr>
          <w:ins w:id="14" w:author="Unknown"/>
          <w:rFonts w:ascii="Verdana" w:eastAsia="Times New Roman" w:hAnsi="Verdana" w:cs="Arial"/>
          <w:color w:val="3A3A3A"/>
          <w:sz w:val="28"/>
          <w:szCs w:val="28"/>
        </w:rPr>
      </w:pPr>
      <w:ins w:id="15" w:author="Unknown">
        <w:r w:rsidRPr="000F4347">
          <w:rPr>
            <w:rFonts w:ascii="Verdana" w:eastAsia="Times New Roman" w:hAnsi="Verdana" w:cs="Arial"/>
            <w:b/>
            <w:bCs/>
            <w:color w:val="FF6600"/>
            <w:sz w:val="28"/>
            <w:szCs w:val="28"/>
          </w:rPr>
          <w:t>Q #1) What is HTML5?</w:t>
        </w:r>
      </w:ins>
    </w:p>
    <w:p w:rsidR="000F4347" w:rsidRPr="000F4347" w:rsidRDefault="000F4347" w:rsidP="000F4347">
      <w:pPr>
        <w:shd w:val="clear" w:color="auto" w:fill="FFFFFF"/>
        <w:spacing w:after="0" w:line="240" w:lineRule="auto"/>
        <w:rPr>
          <w:ins w:id="16" w:author="Unknown"/>
          <w:rFonts w:ascii="Verdana" w:eastAsia="Times New Roman" w:hAnsi="Verdana" w:cs="Arial"/>
          <w:color w:val="3A3A3A"/>
          <w:sz w:val="28"/>
          <w:szCs w:val="28"/>
        </w:rPr>
      </w:pPr>
      <w:ins w:id="17" w:author="Unknown">
        <w:r w:rsidRPr="000F4347">
          <w:rPr>
            <w:rFonts w:ascii="Verdana" w:eastAsia="Times New Roman" w:hAnsi="Verdana" w:cs="Arial"/>
            <w:b/>
            <w:bCs/>
            <w:color w:val="3A3A3A"/>
            <w:sz w:val="28"/>
            <w:szCs w:val="28"/>
          </w:rPr>
          <w:t>Answer:</w:t>
        </w:r>
        <w:r w:rsidRPr="000F4347">
          <w:rPr>
            <w:rFonts w:ascii="Verdana" w:eastAsia="Times New Roman" w:hAnsi="Verdana" w:cs="Arial"/>
            <w:color w:val="3A3A3A"/>
            <w:sz w:val="28"/>
            <w:szCs w:val="28"/>
          </w:rPr>
          <w:t xml:space="preserve"> HTML5 is the latest version of the </w:t>
        </w:r>
        <w:proofErr w:type="spellStart"/>
        <w:r w:rsidRPr="000F4347">
          <w:rPr>
            <w:rFonts w:ascii="Verdana" w:eastAsia="Times New Roman" w:hAnsi="Verdana" w:cs="Arial"/>
            <w:color w:val="3A3A3A"/>
            <w:sz w:val="28"/>
            <w:szCs w:val="28"/>
          </w:rPr>
          <w:t>HyperText</w:t>
        </w:r>
        <w:proofErr w:type="spellEnd"/>
        <w:r w:rsidRPr="000F4347">
          <w:rPr>
            <w:rFonts w:ascii="Verdana" w:eastAsia="Times New Roman" w:hAnsi="Verdana" w:cs="Arial"/>
            <w:color w:val="3A3A3A"/>
            <w:sz w:val="28"/>
            <w:szCs w:val="28"/>
          </w:rPr>
          <w:t xml:space="preserve"> Markup Language that can be referred to the WWW (World Wide Web) primary language, this markup language enhances a text file with bits of code, and this code which we can say as “markup” describes the structure of the document.</w:t>
        </w:r>
      </w:ins>
    </w:p>
    <w:p w:rsidR="000F4347" w:rsidRPr="000F4347" w:rsidRDefault="000F4347" w:rsidP="000F4347">
      <w:pPr>
        <w:shd w:val="clear" w:color="auto" w:fill="FFFFFF"/>
        <w:spacing w:after="336" w:line="240" w:lineRule="auto"/>
        <w:rPr>
          <w:ins w:id="18" w:author="Unknown"/>
          <w:rFonts w:ascii="Verdana" w:eastAsia="Times New Roman" w:hAnsi="Verdana" w:cs="Arial"/>
          <w:color w:val="3A3A3A"/>
          <w:sz w:val="28"/>
          <w:szCs w:val="28"/>
        </w:rPr>
      </w:pPr>
      <w:ins w:id="19" w:author="Unknown">
        <w:r w:rsidRPr="000F4347">
          <w:rPr>
            <w:rFonts w:ascii="Verdana" w:eastAsia="Times New Roman" w:hAnsi="Verdana" w:cs="Arial"/>
            <w:color w:val="3A3A3A"/>
            <w:sz w:val="28"/>
            <w:szCs w:val="28"/>
          </w:rPr>
          <w:t xml:space="preserve">HTML5 provides some standard features like that of CSS, HTML, JavaScript, and DOM, which in turn will reduce the requirement of external </w:t>
        </w:r>
        <w:proofErr w:type="spellStart"/>
        <w:r w:rsidRPr="000F4347">
          <w:rPr>
            <w:rFonts w:ascii="Verdana" w:eastAsia="Times New Roman" w:hAnsi="Verdana" w:cs="Arial"/>
            <w:color w:val="3A3A3A"/>
            <w:sz w:val="28"/>
            <w:szCs w:val="28"/>
          </w:rPr>
          <w:t>plugins</w:t>
        </w:r>
        <w:proofErr w:type="spellEnd"/>
        <w:r w:rsidRPr="000F4347">
          <w:rPr>
            <w:rFonts w:ascii="Verdana" w:eastAsia="Times New Roman" w:hAnsi="Verdana" w:cs="Arial"/>
            <w:color w:val="3A3A3A"/>
            <w:sz w:val="28"/>
            <w:szCs w:val="28"/>
          </w:rPr>
          <w:t>. It’s more markup to replace scripting, better error handling, etc. HTML5 is device independent.</w:t>
        </w:r>
      </w:ins>
    </w:p>
    <w:p w:rsidR="000F4347" w:rsidRPr="000F4347" w:rsidRDefault="000F4347" w:rsidP="000F4347">
      <w:pPr>
        <w:shd w:val="clear" w:color="auto" w:fill="FFFFFF"/>
        <w:spacing w:after="0" w:line="240" w:lineRule="auto"/>
        <w:rPr>
          <w:ins w:id="20" w:author="Unknown"/>
          <w:rFonts w:ascii="Verdana" w:eastAsia="Times New Roman" w:hAnsi="Verdana" w:cs="Arial"/>
          <w:color w:val="3A3A3A"/>
          <w:sz w:val="28"/>
          <w:szCs w:val="28"/>
        </w:rPr>
      </w:pPr>
      <w:ins w:id="21" w:author="Unknown">
        <w:r w:rsidRPr="000F4347">
          <w:rPr>
            <w:rFonts w:ascii="Verdana" w:eastAsia="Times New Roman" w:hAnsi="Verdana" w:cs="Arial"/>
            <w:b/>
            <w:bCs/>
            <w:color w:val="3A3A3A"/>
            <w:sz w:val="28"/>
            <w:szCs w:val="28"/>
          </w:rPr>
          <w:t>HTML5 introduces some new features that can be used to change the way of user interaction with documents including:</w:t>
        </w:r>
      </w:ins>
    </w:p>
    <w:p w:rsidR="000F4347" w:rsidRPr="000F4347" w:rsidRDefault="000F4347" w:rsidP="000F4347">
      <w:pPr>
        <w:numPr>
          <w:ilvl w:val="0"/>
          <w:numId w:val="2"/>
        </w:numPr>
        <w:shd w:val="clear" w:color="auto" w:fill="FFFFFF"/>
        <w:spacing w:after="0" w:line="240" w:lineRule="auto"/>
        <w:rPr>
          <w:ins w:id="22" w:author="Unknown"/>
          <w:rFonts w:ascii="Verdana" w:eastAsia="Times New Roman" w:hAnsi="Verdana" w:cs="Arial"/>
          <w:color w:val="3A3A3A"/>
          <w:sz w:val="28"/>
          <w:szCs w:val="28"/>
        </w:rPr>
      </w:pPr>
      <w:ins w:id="23" w:author="Unknown">
        <w:r w:rsidRPr="000F4347">
          <w:rPr>
            <w:rFonts w:ascii="Verdana" w:eastAsia="Times New Roman" w:hAnsi="Verdana" w:cs="Arial"/>
            <w:color w:val="3A3A3A"/>
            <w:sz w:val="28"/>
            <w:szCs w:val="28"/>
          </w:rPr>
          <w:t>Adding new parsing rules to enhance flexibility.</w:t>
        </w:r>
      </w:ins>
    </w:p>
    <w:p w:rsidR="000F4347" w:rsidRPr="000F4347" w:rsidRDefault="000F4347" w:rsidP="000F4347">
      <w:pPr>
        <w:numPr>
          <w:ilvl w:val="0"/>
          <w:numId w:val="2"/>
        </w:numPr>
        <w:shd w:val="clear" w:color="auto" w:fill="FFFFFF"/>
        <w:spacing w:after="0" w:line="240" w:lineRule="auto"/>
        <w:rPr>
          <w:ins w:id="24" w:author="Unknown"/>
          <w:rFonts w:ascii="Verdana" w:eastAsia="Times New Roman" w:hAnsi="Verdana" w:cs="Arial"/>
          <w:color w:val="3A3A3A"/>
          <w:sz w:val="28"/>
          <w:szCs w:val="28"/>
        </w:rPr>
      </w:pPr>
      <w:ins w:id="25" w:author="Unknown">
        <w:r w:rsidRPr="000F4347">
          <w:rPr>
            <w:rFonts w:ascii="Verdana" w:eastAsia="Times New Roman" w:hAnsi="Verdana" w:cs="Arial"/>
            <w:color w:val="3A3A3A"/>
            <w:sz w:val="28"/>
            <w:szCs w:val="28"/>
          </w:rPr>
          <w:lastRenderedPageBreak/>
          <w:t>Adding New attributes.</w:t>
        </w:r>
      </w:ins>
    </w:p>
    <w:p w:rsidR="000F4347" w:rsidRPr="000F4347" w:rsidRDefault="000F4347" w:rsidP="000F4347">
      <w:pPr>
        <w:numPr>
          <w:ilvl w:val="0"/>
          <w:numId w:val="2"/>
        </w:numPr>
        <w:shd w:val="clear" w:color="auto" w:fill="FFFFFF"/>
        <w:spacing w:after="0" w:line="240" w:lineRule="auto"/>
        <w:rPr>
          <w:ins w:id="26" w:author="Unknown"/>
          <w:rFonts w:ascii="Verdana" w:eastAsia="Times New Roman" w:hAnsi="Verdana" w:cs="Arial"/>
          <w:color w:val="3A3A3A"/>
          <w:sz w:val="28"/>
          <w:szCs w:val="28"/>
        </w:rPr>
      </w:pPr>
      <w:ins w:id="27" w:author="Unknown">
        <w:r w:rsidRPr="000F4347">
          <w:rPr>
            <w:rFonts w:ascii="Verdana" w:eastAsia="Times New Roman" w:hAnsi="Verdana" w:cs="Arial"/>
            <w:color w:val="3A3A3A"/>
            <w:sz w:val="28"/>
            <w:szCs w:val="28"/>
          </w:rPr>
          <w:t>Allow offline editing.</w:t>
        </w:r>
      </w:ins>
    </w:p>
    <w:p w:rsidR="000F4347" w:rsidRPr="000F4347" w:rsidRDefault="000F4347" w:rsidP="000F4347">
      <w:pPr>
        <w:numPr>
          <w:ilvl w:val="0"/>
          <w:numId w:val="2"/>
        </w:numPr>
        <w:shd w:val="clear" w:color="auto" w:fill="FFFFFF"/>
        <w:spacing w:after="0" w:line="240" w:lineRule="auto"/>
        <w:rPr>
          <w:ins w:id="28" w:author="Unknown"/>
          <w:rFonts w:ascii="Verdana" w:eastAsia="Times New Roman" w:hAnsi="Verdana" w:cs="Arial"/>
          <w:color w:val="3A3A3A"/>
          <w:sz w:val="28"/>
          <w:szCs w:val="28"/>
        </w:rPr>
      </w:pPr>
      <w:ins w:id="29" w:author="Unknown">
        <w:r w:rsidRPr="000F4347">
          <w:rPr>
            <w:rFonts w:ascii="Verdana" w:eastAsia="Times New Roman" w:hAnsi="Verdana" w:cs="Arial"/>
            <w:color w:val="3A3A3A"/>
            <w:sz w:val="28"/>
            <w:szCs w:val="28"/>
          </w:rPr>
          <w:t>Support (Web SQL), – A common standard for storing data in SQL databases.</w:t>
        </w:r>
      </w:ins>
    </w:p>
    <w:p w:rsidR="000F4347" w:rsidRPr="000F4347" w:rsidRDefault="000F4347" w:rsidP="000F4347">
      <w:pPr>
        <w:numPr>
          <w:ilvl w:val="0"/>
          <w:numId w:val="2"/>
        </w:numPr>
        <w:shd w:val="clear" w:color="auto" w:fill="FFFFFF"/>
        <w:spacing w:after="0" w:line="240" w:lineRule="auto"/>
        <w:rPr>
          <w:ins w:id="30" w:author="Unknown"/>
          <w:rFonts w:ascii="Verdana" w:eastAsia="Times New Roman" w:hAnsi="Verdana" w:cs="Arial"/>
          <w:color w:val="3A3A3A"/>
          <w:sz w:val="28"/>
          <w:szCs w:val="28"/>
        </w:rPr>
      </w:pPr>
      <w:ins w:id="31" w:author="Unknown">
        <w:r w:rsidRPr="000F4347">
          <w:rPr>
            <w:rFonts w:ascii="Verdana" w:eastAsia="Times New Roman" w:hAnsi="Verdana" w:cs="Arial"/>
            <w:color w:val="3A3A3A"/>
            <w:sz w:val="28"/>
            <w:szCs w:val="28"/>
          </w:rPr>
          <w:t>Support Protocol and MIME handler registration.</w:t>
        </w:r>
      </w:ins>
    </w:p>
    <w:p w:rsidR="000F4347" w:rsidRPr="000F4347" w:rsidRDefault="000F4347" w:rsidP="000F4347">
      <w:pPr>
        <w:shd w:val="clear" w:color="auto" w:fill="FFFFFF"/>
        <w:spacing w:after="0" w:line="240" w:lineRule="auto"/>
        <w:rPr>
          <w:ins w:id="32" w:author="Unknown"/>
          <w:rFonts w:ascii="Verdana" w:eastAsia="Times New Roman" w:hAnsi="Verdana" w:cs="Arial"/>
          <w:color w:val="3A3A3A"/>
          <w:sz w:val="28"/>
          <w:szCs w:val="28"/>
        </w:rPr>
      </w:pPr>
      <w:ins w:id="33" w:author="Unknown">
        <w:r w:rsidRPr="000F4347">
          <w:rPr>
            <w:rFonts w:ascii="Verdana" w:eastAsia="Times New Roman" w:hAnsi="Verdana" w:cs="Arial"/>
            <w:b/>
            <w:bCs/>
            <w:color w:val="FF6600"/>
            <w:sz w:val="28"/>
            <w:szCs w:val="28"/>
          </w:rPr>
          <w:t xml:space="preserve">Q #2) </w:t>
        </w:r>
        <w:proofErr w:type="gramStart"/>
        <w:r w:rsidRPr="000F4347">
          <w:rPr>
            <w:rFonts w:ascii="Verdana" w:eastAsia="Times New Roman" w:hAnsi="Verdana" w:cs="Arial"/>
            <w:b/>
            <w:bCs/>
            <w:color w:val="FF6600"/>
            <w:sz w:val="28"/>
            <w:szCs w:val="28"/>
          </w:rPr>
          <w:t>What</w:t>
        </w:r>
        <w:proofErr w:type="gramEnd"/>
        <w:r w:rsidRPr="000F4347">
          <w:rPr>
            <w:rFonts w:ascii="Verdana" w:eastAsia="Times New Roman" w:hAnsi="Verdana" w:cs="Arial"/>
            <w:b/>
            <w:bCs/>
            <w:color w:val="FF6600"/>
            <w:sz w:val="28"/>
            <w:szCs w:val="28"/>
          </w:rPr>
          <w:t xml:space="preserve"> is the difference between HTML and HTML5?</w:t>
        </w:r>
      </w:ins>
    </w:p>
    <w:p w:rsidR="000F4347" w:rsidRPr="000F4347" w:rsidRDefault="000F4347" w:rsidP="000F4347">
      <w:pPr>
        <w:shd w:val="clear" w:color="auto" w:fill="FFFFFF"/>
        <w:spacing w:after="0" w:line="240" w:lineRule="auto"/>
        <w:rPr>
          <w:ins w:id="34" w:author="Unknown"/>
          <w:rFonts w:ascii="Verdana" w:eastAsia="Times New Roman" w:hAnsi="Verdana" w:cs="Arial"/>
          <w:color w:val="3A3A3A"/>
          <w:sz w:val="28"/>
          <w:szCs w:val="28"/>
        </w:rPr>
      </w:pPr>
      <w:ins w:id="35" w:author="Unknown">
        <w:r w:rsidRPr="000F4347">
          <w:rPr>
            <w:rFonts w:ascii="Verdana" w:eastAsia="Times New Roman" w:hAnsi="Verdana" w:cs="Arial"/>
            <w:b/>
            <w:bCs/>
            <w:color w:val="3A3A3A"/>
            <w:sz w:val="28"/>
            <w:szCs w:val="28"/>
          </w:rPr>
          <w:t>Answer: Difference between HTML and HTML5 are given below:</w:t>
        </w:r>
      </w:ins>
    </w:p>
    <w:tbl>
      <w:tblPr>
        <w:tblW w:w="7584" w:type="dxa"/>
        <w:shd w:val="clear" w:color="auto" w:fill="FFFFFF"/>
        <w:tblCellMar>
          <w:left w:w="0" w:type="dxa"/>
          <w:right w:w="0" w:type="dxa"/>
        </w:tblCellMar>
        <w:tblLook w:val="04A0"/>
      </w:tblPr>
      <w:tblGrid>
        <w:gridCol w:w="3329"/>
        <w:gridCol w:w="4255"/>
      </w:tblGrid>
      <w:tr w:rsidR="000F4347" w:rsidRPr="000F4347" w:rsidTr="000F4347">
        <w:trPr>
          <w:tblHeader/>
        </w:trPr>
        <w:tc>
          <w:tcPr>
            <w:tcW w:w="0" w:type="auto"/>
            <w:tcBorders>
              <w:top w:val="nil"/>
              <w:left w:val="nil"/>
              <w:bottom w:val="single" w:sz="4" w:space="0" w:color="DDDDDD"/>
              <w:right w:val="nil"/>
            </w:tcBorders>
            <w:shd w:val="clear" w:color="auto" w:fill="D9EDF7"/>
            <w:tcMar>
              <w:top w:w="80" w:type="dxa"/>
              <w:left w:w="80" w:type="dxa"/>
              <w:bottom w:w="80" w:type="dxa"/>
              <w:right w:w="80" w:type="dxa"/>
            </w:tcMar>
            <w:vAlign w:val="center"/>
            <w:hideMark/>
          </w:tcPr>
          <w:p w:rsidR="000F4347" w:rsidRPr="000F4347" w:rsidRDefault="000F4347" w:rsidP="000F4347">
            <w:pPr>
              <w:spacing w:after="0" w:line="240" w:lineRule="auto"/>
              <w:rPr>
                <w:rFonts w:ascii="Verdana" w:eastAsia="Times New Roman" w:hAnsi="Verdana" w:cs="Arial"/>
                <w:b/>
                <w:bCs/>
                <w:color w:val="3A3A3A"/>
                <w:sz w:val="28"/>
                <w:szCs w:val="28"/>
              </w:rPr>
            </w:pPr>
            <w:r w:rsidRPr="000F4347">
              <w:rPr>
                <w:rFonts w:ascii="Verdana" w:eastAsia="Times New Roman" w:hAnsi="Verdana" w:cs="Arial"/>
                <w:b/>
                <w:bCs/>
                <w:color w:val="3A3A3A"/>
                <w:sz w:val="28"/>
                <w:szCs w:val="28"/>
              </w:rPr>
              <w:t>HTML5</w:t>
            </w:r>
          </w:p>
        </w:tc>
        <w:tc>
          <w:tcPr>
            <w:tcW w:w="0" w:type="auto"/>
            <w:tcBorders>
              <w:top w:val="nil"/>
              <w:left w:val="nil"/>
              <w:bottom w:val="single" w:sz="4" w:space="0" w:color="DDDDDD"/>
              <w:right w:val="nil"/>
            </w:tcBorders>
            <w:shd w:val="clear" w:color="auto" w:fill="D9EDF7"/>
            <w:tcMar>
              <w:top w:w="80" w:type="dxa"/>
              <w:left w:w="80" w:type="dxa"/>
              <w:bottom w:w="80" w:type="dxa"/>
              <w:right w:w="80" w:type="dxa"/>
            </w:tcMar>
            <w:vAlign w:val="center"/>
            <w:hideMark/>
          </w:tcPr>
          <w:p w:rsidR="000F4347" w:rsidRPr="000F4347" w:rsidRDefault="000F4347" w:rsidP="000F4347">
            <w:pPr>
              <w:spacing w:after="0" w:line="240" w:lineRule="auto"/>
              <w:rPr>
                <w:rFonts w:ascii="Verdana" w:eastAsia="Times New Roman" w:hAnsi="Verdana" w:cs="Arial"/>
                <w:b/>
                <w:bCs/>
                <w:color w:val="3A3A3A"/>
                <w:sz w:val="28"/>
                <w:szCs w:val="28"/>
              </w:rPr>
            </w:pPr>
            <w:r w:rsidRPr="000F4347">
              <w:rPr>
                <w:rFonts w:ascii="Verdana" w:eastAsia="Times New Roman" w:hAnsi="Verdana" w:cs="Arial"/>
                <w:b/>
                <w:bCs/>
                <w:color w:val="3A3A3A"/>
                <w:sz w:val="28"/>
                <w:szCs w:val="28"/>
              </w:rPr>
              <w:t>HTML</w:t>
            </w:r>
          </w:p>
        </w:tc>
      </w:tr>
      <w:tr w:rsidR="000F4347" w:rsidRPr="000F4347" w:rsidTr="000F4347">
        <w:tc>
          <w:tcPr>
            <w:tcW w:w="0" w:type="auto"/>
            <w:tcBorders>
              <w:top w:val="nil"/>
              <w:left w:val="nil"/>
              <w:bottom w:val="nil"/>
              <w:right w:val="nil"/>
            </w:tcBorders>
            <w:shd w:val="clear" w:color="auto" w:fill="FFFFFF"/>
            <w:tcMar>
              <w:top w:w="80" w:type="dxa"/>
              <w:left w:w="80" w:type="dxa"/>
              <w:bottom w:w="80" w:type="dxa"/>
              <w:right w:w="80" w:type="dxa"/>
            </w:tcMar>
            <w:hideMark/>
          </w:tcPr>
          <w:p w:rsidR="000F4347" w:rsidRPr="000F4347" w:rsidRDefault="000F4347" w:rsidP="000F4347">
            <w:pPr>
              <w:spacing w:after="0" w:line="240" w:lineRule="auto"/>
              <w:rPr>
                <w:rFonts w:ascii="Verdana" w:eastAsia="Times New Roman" w:hAnsi="Verdana" w:cs="Arial"/>
                <w:color w:val="3A3A3A"/>
                <w:sz w:val="28"/>
                <w:szCs w:val="28"/>
              </w:rPr>
            </w:pPr>
            <w:r w:rsidRPr="000F4347">
              <w:rPr>
                <w:rFonts w:ascii="Verdana" w:eastAsia="Times New Roman" w:hAnsi="Verdana" w:cs="Arial"/>
                <w:color w:val="3A3A3A"/>
                <w:sz w:val="28"/>
                <w:szCs w:val="28"/>
              </w:rPr>
              <w:t>HTML5 has high-level video and audio support.</w:t>
            </w:r>
          </w:p>
        </w:tc>
        <w:tc>
          <w:tcPr>
            <w:tcW w:w="0" w:type="auto"/>
            <w:tcBorders>
              <w:top w:val="nil"/>
              <w:left w:val="nil"/>
              <w:bottom w:val="nil"/>
              <w:right w:val="nil"/>
            </w:tcBorders>
            <w:shd w:val="clear" w:color="auto" w:fill="FFFFFF"/>
            <w:tcMar>
              <w:top w:w="80" w:type="dxa"/>
              <w:left w:w="80" w:type="dxa"/>
              <w:bottom w:w="80" w:type="dxa"/>
              <w:right w:w="80" w:type="dxa"/>
            </w:tcMar>
            <w:hideMark/>
          </w:tcPr>
          <w:p w:rsidR="000F4347" w:rsidRPr="000F4347" w:rsidRDefault="000F4347" w:rsidP="000F4347">
            <w:pPr>
              <w:spacing w:after="0" w:line="240" w:lineRule="auto"/>
              <w:rPr>
                <w:rFonts w:ascii="Verdana" w:eastAsia="Times New Roman" w:hAnsi="Verdana" w:cs="Arial"/>
                <w:color w:val="3A3A3A"/>
                <w:sz w:val="28"/>
                <w:szCs w:val="28"/>
              </w:rPr>
            </w:pPr>
            <w:r w:rsidRPr="000F4347">
              <w:rPr>
                <w:rFonts w:ascii="Verdana" w:eastAsia="Times New Roman" w:hAnsi="Verdana" w:cs="Arial"/>
                <w:color w:val="3A3A3A"/>
                <w:sz w:val="28"/>
                <w:szCs w:val="28"/>
              </w:rPr>
              <w:t>High-level video and audio support is not a part of the version and specifications in the previous HTML.</w:t>
            </w:r>
          </w:p>
        </w:tc>
      </w:tr>
      <w:tr w:rsidR="000F4347" w:rsidRPr="000F4347" w:rsidTr="000F4347">
        <w:tc>
          <w:tcPr>
            <w:tcW w:w="0" w:type="auto"/>
            <w:tcBorders>
              <w:top w:val="single" w:sz="4" w:space="0" w:color="DDDDDD"/>
              <w:left w:val="nil"/>
              <w:bottom w:val="nil"/>
              <w:right w:val="nil"/>
            </w:tcBorders>
            <w:shd w:val="clear" w:color="auto" w:fill="F9F9F9"/>
            <w:tcMar>
              <w:top w:w="80" w:type="dxa"/>
              <w:left w:w="80" w:type="dxa"/>
              <w:bottom w:w="80" w:type="dxa"/>
              <w:right w:w="80" w:type="dxa"/>
            </w:tcMar>
            <w:hideMark/>
          </w:tcPr>
          <w:p w:rsidR="000F4347" w:rsidRPr="000F4347" w:rsidRDefault="000F4347" w:rsidP="000F4347">
            <w:pPr>
              <w:spacing w:after="0" w:line="240" w:lineRule="auto"/>
              <w:rPr>
                <w:rFonts w:ascii="Verdana" w:eastAsia="Times New Roman" w:hAnsi="Verdana" w:cs="Arial"/>
                <w:color w:val="3A3A3A"/>
                <w:sz w:val="28"/>
                <w:szCs w:val="28"/>
              </w:rPr>
            </w:pPr>
            <w:r w:rsidRPr="000F4347">
              <w:rPr>
                <w:rFonts w:ascii="Verdana" w:eastAsia="Times New Roman" w:hAnsi="Verdana" w:cs="Arial"/>
                <w:color w:val="3A3A3A"/>
                <w:sz w:val="28"/>
                <w:szCs w:val="28"/>
              </w:rPr>
              <w:t>Canvas, SVG and other virtual vector graphics are supported in HTML5.</w:t>
            </w:r>
          </w:p>
        </w:tc>
        <w:tc>
          <w:tcPr>
            <w:tcW w:w="0" w:type="auto"/>
            <w:tcBorders>
              <w:top w:val="single" w:sz="4" w:space="0" w:color="DDDDDD"/>
              <w:left w:val="nil"/>
              <w:bottom w:val="nil"/>
              <w:right w:val="nil"/>
            </w:tcBorders>
            <w:shd w:val="clear" w:color="auto" w:fill="F9F9F9"/>
            <w:tcMar>
              <w:top w:w="80" w:type="dxa"/>
              <w:left w:w="80" w:type="dxa"/>
              <w:bottom w:w="80" w:type="dxa"/>
              <w:right w:w="80" w:type="dxa"/>
            </w:tcMar>
            <w:hideMark/>
          </w:tcPr>
          <w:p w:rsidR="000F4347" w:rsidRPr="000F4347" w:rsidRDefault="000F4347" w:rsidP="000F4347">
            <w:pPr>
              <w:spacing w:after="0" w:line="240" w:lineRule="auto"/>
              <w:rPr>
                <w:rFonts w:ascii="Verdana" w:eastAsia="Times New Roman" w:hAnsi="Verdana" w:cs="Arial"/>
                <w:color w:val="3A3A3A"/>
                <w:sz w:val="28"/>
                <w:szCs w:val="28"/>
              </w:rPr>
            </w:pPr>
            <w:r w:rsidRPr="000F4347">
              <w:rPr>
                <w:rFonts w:ascii="Verdana" w:eastAsia="Times New Roman" w:hAnsi="Verdana" w:cs="Arial"/>
                <w:color w:val="3A3A3A"/>
                <w:sz w:val="28"/>
                <w:szCs w:val="28"/>
              </w:rPr>
              <w:t>In HTML, if we want to implement vector graphics, that was only possible by using third party library like VML, Silver-light, etc.</w:t>
            </w:r>
          </w:p>
        </w:tc>
      </w:tr>
      <w:tr w:rsidR="000F4347" w:rsidRPr="000F4347" w:rsidTr="000F4347">
        <w:tc>
          <w:tcPr>
            <w:tcW w:w="0" w:type="auto"/>
            <w:tcBorders>
              <w:top w:val="single" w:sz="4" w:space="0" w:color="DDDDDD"/>
              <w:left w:val="nil"/>
              <w:bottom w:val="nil"/>
              <w:right w:val="nil"/>
            </w:tcBorders>
            <w:shd w:val="clear" w:color="auto" w:fill="FFFFFF"/>
            <w:tcMar>
              <w:top w:w="80" w:type="dxa"/>
              <w:left w:w="80" w:type="dxa"/>
              <w:bottom w:w="80" w:type="dxa"/>
              <w:right w:w="80" w:type="dxa"/>
            </w:tcMar>
            <w:hideMark/>
          </w:tcPr>
          <w:p w:rsidR="000F4347" w:rsidRPr="000F4347" w:rsidRDefault="000F4347" w:rsidP="000F4347">
            <w:pPr>
              <w:spacing w:after="0" w:line="240" w:lineRule="auto"/>
              <w:rPr>
                <w:rFonts w:ascii="Verdana" w:eastAsia="Times New Roman" w:hAnsi="Verdana" w:cs="Arial"/>
                <w:color w:val="3A3A3A"/>
                <w:sz w:val="28"/>
                <w:szCs w:val="28"/>
              </w:rPr>
            </w:pPr>
            <w:r w:rsidRPr="000F4347">
              <w:rPr>
                <w:rFonts w:ascii="Verdana" w:eastAsia="Times New Roman" w:hAnsi="Verdana" w:cs="Arial"/>
                <w:color w:val="3A3A3A"/>
                <w:sz w:val="28"/>
                <w:szCs w:val="28"/>
              </w:rPr>
              <w:t xml:space="preserve">SVG and </w:t>
            </w:r>
            <w:proofErr w:type="spellStart"/>
            <w:r w:rsidRPr="000F4347">
              <w:rPr>
                <w:rFonts w:ascii="Verdana" w:eastAsia="Times New Roman" w:hAnsi="Verdana" w:cs="Arial"/>
                <w:color w:val="3A3A3A"/>
                <w:sz w:val="28"/>
                <w:szCs w:val="28"/>
              </w:rPr>
              <w:t>MathML</w:t>
            </w:r>
            <w:proofErr w:type="spellEnd"/>
            <w:r w:rsidRPr="000F4347">
              <w:rPr>
                <w:rFonts w:ascii="Verdana" w:eastAsia="Times New Roman" w:hAnsi="Verdana" w:cs="Arial"/>
                <w:color w:val="3A3A3A"/>
                <w:sz w:val="28"/>
                <w:szCs w:val="28"/>
              </w:rPr>
              <w:t xml:space="preserve"> can be used in text.</w:t>
            </w:r>
          </w:p>
        </w:tc>
        <w:tc>
          <w:tcPr>
            <w:tcW w:w="0" w:type="auto"/>
            <w:tcBorders>
              <w:top w:val="single" w:sz="4" w:space="0" w:color="DDDDDD"/>
              <w:left w:val="nil"/>
              <w:bottom w:val="nil"/>
              <w:right w:val="nil"/>
            </w:tcBorders>
            <w:shd w:val="clear" w:color="auto" w:fill="FFFFFF"/>
            <w:tcMar>
              <w:top w:w="80" w:type="dxa"/>
              <w:left w:w="80" w:type="dxa"/>
              <w:bottom w:w="80" w:type="dxa"/>
              <w:right w:w="80" w:type="dxa"/>
            </w:tcMar>
            <w:hideMark/>
          </w:tcPr>
          <w:p w:rsidR="000F4347" w:rsidRPr="000F4347" w:rsidRDefault="000F4347" w:rsidP="000F4347">
            <w:pPr>
              <w:spacing w:after="0" w:line="240" w:lineRule="auto"/>
              <w:rPr>
                <w:rFonts w:ascii="Verdana" w:eastAsia="Times New Roman" w:hAnsi="Verdana" w:cs="Arial"/>
                <w:color w:val="3A3A3A"/>
                <w:sz w:val="28"/>
                <w:szCs w:val="28"/>
              </w:rPr>
            </w:pPr>
            <w:r w:rsidRPr="000F4347">
              <w:rPr>
                <w:rFonts w:ascii="Verdana" w:eastAsia="Times New Roman" w:hAnsi="Verdana" w:cs="Arial"/>
                <w:color w:val="3A3A3A"/>
                <w:sz w:val="28"/>
                <w:szCs w:val="28"/>
              </w:rPr>
              <w:t>This is not possible in HTML.</w:t>
            </w:r>
          </w:p>
        </w:tc>
      </w:tr>
      <w:tr w:rsidR="000F4347" w:rsidRPr="000F4347" w:rsidTr="000F4347">
        <w:tc>
          <w:tcPr>
            <w:tcW w:w="0" w:type="auto"/>
            <w:tcBorders>
              <w:top w:val="single" w:sz="4" w:space="0" w:color="DDDDDD"/>
              <w:left w:val="nil"/>
              <w:bottom w:val="nil"/>
              <w:right w:val="nil"/>
            </w:tcBorders>
            <w:shd w:val="clear" w:color="auto" w:fill="F9F9F9"/>
            <w:tcMar>
              <w:top w:w="80" w:type="dxa"/>
              <w:left w:w="80" w:type="dxa"/>
              <w:bottom w:w="80" w:type="dxa"/>
              <w:right w:w="80" w:type="dxa"/>
            </w:tcMar>
            <w:hideMark/>
          </w:tcPr>
          <w:p w:rsidR="000F4347" w:rsidRPr="000F4347" w:rsidRDefault="000F4347" w:rsidP="000F4347">
            <w:pPr>
              <w:spacing w:after="0" w:line="240" w:lineRule="auto"/>
              <w:rPr>
                <w:rFonts w:ascii="Verdana" w:eastAsia="Times New Roman" w:hAnsi="Verdana" w:cs="Arial"/>
                <w:color w:val="3A3A3A"/>
                <w:sz w:val="28"/>
                <w:szCs w:val="28"/>
              </w:rPr>
            </w:pPr>
            <w:r w:rsidRPr="000F4347">
              <w:rPr>
                <w:rFonts w:ascii="Verdana" w:eastAsia="Times New Roman" w:hAnsi="Verdana" w:cs="Arial"/>
                <w:color w:val="3A3A3A"/>
                <w:sz w:val="28"/>
                <w:szCs w:val="28"/>
              </w:rPr>
              <w:t>Web SQL database, application cache and web storage is used as permanent storage.</w:t>
            </w:r>
          </w:p>
        </w:tc>
        <w:tc>
          <w:tcPr>
            <w:tcW w:w="0" w:type="auto"/>
            <w:tcBorders>
              <w:top w:val="single" w:sz="4" w:space="0" w:color="DDDDDD"/>
              <w:left w:val="nil"/>
              <w:bottom w:val="nil"/>
              <w:right w:val="nil"/>
            </w:tcBorders>
            <w:shd w:val="clear" w:color="auto" w:fill="F9F9F9"/>
            <w:tcMar>
              <w:top w:w="80" w:type="dxa"/>
              <w:left w:w="80" w:type="dxa"/>
              <w:bottom w:w="80" w:type="dxa"/>
              <w:right w:w="80" w:type="dxa"/>
            </w:tcMar>
            <w:hideMark/>
          </w:tcPr>
          <w:p w:rsidR="000F4347" w:rsidRPr="000F4347" w:rsidRDefault="000F4347" w:rsidP="000F4347">
            <w:pPr>
              <w:spacing w:after="0" w:line="240" w:lineRule="auto"/>
              <w:rPr>
                <w:rFonts w:ascii="Verdana" w:eastAsia="Times New Roman" w:hAnsi="Verdana" w:cs="Arial"/>
                <w:color w:val="3A3A3A"/>
                <w:sz w:val="28"/>
                <w:szCs w:val="28"/>
              </w:rPr>
            </w:pPr>
            <w:r w:rsidRPr="000F4347">
              <w:rPr>
                <w:rFonts w:ascii="Verdana" w:eastAsia="Times New Roman" w:hAnsi="Verdana" w:cs="Arial"/>
                <w:color w:val="3A3A3A"/>
                <w:sz w:val="28"/>
                <w:szCs w:val="28"/>
              </w:rPr>
              <w:t>Browser cache can be used as temporary storage.</w:t>
            </w:r>
          </w:p>
        </w:tc>
      </w:tr>
      <w:tr w:rsidR="000F4347" w:rsidRPr="000F4347" w:rsidTr="000F4347">
        <w:tc>
          <w:tcPr>
            <w:tcW w:w="0" w:type="auto"/>
            <w:tcBorders>
              <w:top w:val="single" w:sz="4" w:space="0" w:color="DDDDDD"/>
              <w:left w:val="nil"/>
              <w:bottom w:val="nil"/>
              <w:right w:val="nil"/>
            </w:tcBorders>
            <w:shd w:val="clear" w:color="auto" w:fill="FFFFFF"/>
            <w:tcMar>
              <w:top w:w="80" w:type="dxa"/>
              <w:left w:w="80" w:type="dxa"/>
              <w:bottom w:w="80" w:type="dxa"/>
              <w:right w:w="80" w:type="dxa"/>
            </w:tcMar>
            <w:hideMark/>
          </w:tcPr>
          <w:p w:rsidR="000F4347" w:rsidRPr="000F4347" w:rsidRDefault="000F4347" w:rsidP="000F4347">
            <w:pPr>
              <w:spacing w:after="0" w:line="240" w:lineRule="auto"/>
              <w:rPr>
                <w:rFonts w:ascii="Verdana" w:eastAsia="Times New Roman" w:hAnsi="Verdana" w:cs="Arial"/>
                <w:color w:val="3A3A3A"/>
                <w:sz w:val="28"/>
                <w:szCs w:val="28"/>
              </w:rPr>
            </w:pPr>
            <w:r w:rsidRPr="000F4347">
              <w:rPr>
                <w:rFonts w:ascii="Verdana" w:eastAsia="Times New Roman" w:hAnsi="Verdana" w:cs="Arial"/>
                <w:color w:val="3A3A3A"/>
                <w:sz w:val="28"/>
                <w:szCs w:val="28"/>
              </w:rPr>
              <w:t>HTML5 is more mobile friendly.</w:t>
            </w:r>
          </w:p>
        </w:tc>
        <w:tc>
          <w:tcPr>
            <w:tcW w:w="0" w:type="auto"/>
            <w:tcBorders>
              <w:top w:val="single" w:sz="4" w:space="0" w:color="DDDDDD"/>
              <w:left w:val="nil"/>
              <w:bottom w:val="nil"/>
              <w:right w:val="nil"/>
            </w:tcBorders>
            <w:shd w:val="clear" w:color="auto" w:fill="FFFFFF"/>
            <w:tcMar>
              <w:top w:w="80" w:type="dxa"/>
              <w:left w:w="80" w:type="dxa"/>
              <w:bottom w:w="80" w:type="dxa"/>
              <w:right w:w="80" w:type="dxa"/>
            </w:tcMar>
            <w:hideMark/>
          </w:tcPr>
          <w:p w:rsidR="000F4347" w:rsidRPr="000F4347" w:rsidRDefault="000F4347" w:rsidP="000F4347">
            <w:pPr>
              <w:spacing w:after="0" w:line="240" w:lineRule="auto"/>
              <w:rPr>
                <w:rFonts w:ascii="Verdana" w:eastAsia="Times New Roman" w:hAnsi="Verdana" w:cs="Arial"/>
                <w:color w:val="3A3A3A"/>
                <w:sz w:val="28"/>
                <w:szCs w:val="28"/>
              </w:rPr>
            </w:pPr>
            <w:r w:rsidRPr="000F4347">
              <w:rPr>
                <w:rFonts w:ascii="Verdana" w:eastAsia="Times New Roman" w:hAnsi="Verdana" w:cs="Arial"/>
                <w:color w:val="3A3A3A"/>
                <w:sz w:val="28"/>
                <w:szCs w:val="28"/>
              </w:rPr>
              <w:t>HTML is less mobile friendly.</w:t>
            </w:r>
          </w:p>
        </w:tc>
      </w:tr>
      <w:tr w:rsidR="000F4347" w:rsidRPr="000F4347" w:rsidTr="000F4347">
        <w:tc>
          <w:tcPr>
            <w:tcW w:w="0" w:type="auto"/>
            <w:tcBorders>
              <w:top w:val="single" w:sz="4" w:space="0" w:color="DDDDDD"/>
              <w:left w:val="nil"/>
              <w:bottom w:val="nil"/>
              <w:right w:val="nil"/>
            </w:tcBorders>
            <w:shd w:val="clear" w:color="auto" w:fill="F9F9F9"/>
            <w:tcMar>
              <w:top w:w="80" w:type="dxa"/>
              <w:left w:w="80" w:type="dxa"/>
              <w:bottom w:w="80" w:type="dxa"/>
              <w:right w:w="80" w:type="dxa"/>
            </w:tcMar>
            <w:hideMark/>
          </w:tcPr>
          <w:p w:rsidR="000F4347" w:rsidRPr="000F4347" w:rsidRDefault="000F4347" w:rsidP="000F4347">
            <w:pPr>
              <w:spacing w:after="0" w:line="240" w:lineRule="auto"/>
              <w:rPr>
                <w:rFonts w:ascii="Verdana" w:eastAsia="Times New Roman" w:hAnsi="Verdana" w:cs="Arial"/>
                <w:color w:val="3A3A3A"/>
                <w:sz w:val="28"/>
                <w:szCs w:val="28"/>
              </w:rPr>
            </w:pPr>
            <w:proofErr w:type="spellStart"/>
            <w:r w:rsidRPr="000F4347">
              <w:rPr>
                <w:rFonts w:ascii="Verdana" w:eastAsia="Times New Roman" w:hAnsi="Verdana" w:cs="Arial"/>
                <w:color w:val="3A3A3A"/>
                <w:sz w:val="28"/>
                <w:szCs w:val="28"/>
              </w:rPr>
              <w:t>Doctype</w:t>
            </w:r>
            <w:proofErr w:type="spellEnd"/>
            <w:r w:rsidRPr="000F4347">
              <w:rPr>
                <w:rFonts w:ascii="Verdana" w:eastAsia="Times New Roman" w:hAnsi="Verdana" w:cs="Arial"/>
                <w:color w:val="3A3A3A"/>
                <w:sz w:val="28"/>
                <w:szCs w:val="28"/>
              </w:rPr>
              <w:t xml:space="preserve"> declaration is simple and easy.</w:t>
            </w:r>
          </w:p>
        </w:tc>
        <w:tc>
          <w:tcPr>
            <w:tcW w:w="0" w:type="auto"/>
            <w:tcBorders>
              <w:top w:val="single" w:sz="4" w:space="0" w:color="DDDDDD"/>
              <w:left w:val="nil"/>
              <w:bottom w:val="nil"/>
              <w:right w:val="nil"/>
            </w:tcBorders>
            <w:shd w:val="clear" w:color="auto" w:fill="F9F9F9"/>
            <w:tcMar>
              <w:top w:w="80" w:type="dxa"/>
              <w:left w:w="80" w:type="dxa"/>
              <w:bottom w:w="80" w:type="dxa"/>
              <w:right w:w="80" w:type="dxa"/>
            </w:tcMar>
            <w:hideMark/>
          </w:tcPr>
          <w:p w:rsidR="000F4347" w:rsidRPr="000F4347" w:rsidRDefault="000F4347" w:rsidP="000F4347">
            <w:pPr>
              <w:spacing w:after="0" w:line="240" w:lineRule="auto"/>
              <w:rPr>
                <w:rFonts w:ascii="Verdana" w:eastAsia="Times New Roman" w:hAnsi="Verdana" w:cs="Arial"/>
                <w:color w:val="3A3A3A"/>
                <w:sz w:val="28"/>
                <w:szCs w:val="28"/>
              </w:rPr>
            </w:pPr>
            <w:proofErr w:type="spellStart"/>
            <w:r w:rsidRPr="000F4347">
              <w:rPr>
                <w:rFonts w:ascii="Verdana" w:eastAsia="Times New Roman" w:hAnsi="Verdana" w:cs="Arial"/>
                <w:color w:val="3A3A3A"/>
                <w:sz w:val="28"/>
                <w:szCs w:val="28"/>
              </w:rPr>
              <w:t>Doctype</w:t>
            </w:r>
            <w:proofErr w:type="spellEnd"/>
            <w:r w:rsidRPr="000F4347">
              <w:rPr>
                <w:rFonts w:ascii="Verdana" w:eastAsia="Times New Roman" w:hAnsi="Verdana" w:cs="Arial"/>
                <w:color w:val="3A3A3A"/>
                <w:sz w:val="28"/>
                <w:szCs w:val="28"/>
              </w:rPr>
              <w:t xml:space="preserve"> declaration is long and complicated</w:t>
            </w:r>
            <w:proofErr w:type="gramStart"/>
            <w:r w:rsidRPr="000F4347">
              <w:rPr>
                <w:rFonts w:ascii="Verdana" w:eastAsia="Times New Roman" w:hAnsi="Verdana" w:cs="Arial"/>
                <w:color w:val="3A3A3A"/>
                <w:sz w:val="28"/>
                <w:szCs w:val="28"/>
              </w:rPr>
              <w:t>..</w:t>
            </w:r>
            <w:proofErr w:type="gramEnd"/>
          </w:p>
        </w:tc>
      </w:tr>
      <w:tr w:rsidR="000F4347" w:rsidRPr="000F4347" w:rsidTr="000F4347">
        <w:tc>
          <w:tcPr>
            <w:tcW w:w="0" w:type="auto"/>
            <w:tcBorders>
              <w:top w:val="single" w:sz="4" w:space="0" w:color="DDDDDD"/>
              <w:left w:val="nil"/>
              <w:bottom w:val="nil"/>
              <w:right w:val="nil"/>
            </w:tcBorders>
            <w:shd w:val="clear" w:color="auto" w:fill="FFFFFF"/>
            <w:tcMar>
              <w:top w:w="80" w:type="dxa"/>
              <w:left w:w="80" w:type="dxa"/>
              <w:bottom w:w="80" w:type="dxa"/>
              <w:right w:w="80" w:type="dxa"/>
            </w:tcMar>
            <w:hideMark/>
          </w:tcPr>
          <w:p w:rsidR="000F4347" w:rsidRPr="000F4347" w:rsidRDefault="000F4347" w:rsidP="000F4347">
            <w:pPr>
              <w:spacing w:after="0" w:line="240" w:lineRule="auto"/>
              <w:rPr>
                <w:rFonts w:ascii="Verdana" w:eastAsia="Times New Roman" w:hAnsi="Verdana" w:cs="Arial"/>
                <w:color w:val="3A3A3A"/>
                <w:sz w:val="28"/>
                <w:szCs w:val="28"/>
              </w:rPr>
            </w:pPr>
            <w:r w:rsidRPr="000F4347">
              <w:rPr>
                <w:rFonts w:ascii="Verdana" w:eastAsia="Times New Roman" w:hAnsi="Verdana" w:cs="Arial"/>
                <w:color w:val="3A3A3A"/>
                <w:sz w:val="28"/>
                <w:szCs w:val="28"/>
              </w:rPr>
              <w:t>Allows drag and drop effect.</w:t>
            </w:r>
          </w:p>
        </w:tc>
        <w:tc>
          <w:tcPr>
            <w:tcW w:w="0" w:type="auto"/>
            <w:tcBorders>
              <w:top w:val="single" w:sz="4" w:space="0" w:color="DDDDDD"/>
              <w:left w:val="nil"/>
              <w:bottom w:val="nil"/>
              <w:right w:val="nil"/>
            </w:tcBorders>
            <w:shd w:val="clear" w:color="auto" w:fill="FFFFFF"/>
            <w:tcMar>
              <w:top w:w="80" w:type="dxa"/>
              <w:left w:w="80" w:type="dxa"/>
              <w:bottom w:w="80" w:type="dxa"/>
              <w:right w:w="80" w:type="dxa"/>
            </w:tcMar>
            <w:hideMark/>
          </w:tcPr>
          <w:p w:rsidR="000F4347" w:rsidRPr="000F4347" w:rsidRDefault="000F4347" w:rsidP="000F4347">
            <w:pPr>
              <w:spacing w:after="0" w:line="240" w:lineRule="auto"/>
              <w:rPr>
                <w:rFonts w:ascii="Verdana" w:eastAsia="Times New Roman" w:hAnsi="Verdana" w:cs="Arial"/>
                <w:color w:val="3A3A3A"/>
                <w:sz w:val="28"/>
                <w:szCs w:val="28"/>
              </w:rPr>
            </w:pPr>
            <w:r w:rsidRPr="000F4347">
              <w:rPr>
                <w:rFonts w:ascii="Verdana" w:eastAsia="Times New Roman" w:hAnsi="Verdana" w:cs="Arial"/>
                <w:color w:val="3A3A3A"/>
                <w:sz w:val="28"/>
                <w:szCs w:val="28"/>
              </w:rPr>
              <w:t>Does not allow drag and drop effect.</w:t>
            </w:r>
          </w:p>
        </w:tc>
      </w:tr>
      <w:tr w:rsidR="000F4347" w:rsidRPr="000F4347" w:rsidTr="000F4347">
        <w:tc>
          <w:tcPr>
            <w:tcW w:w="0" w:type="auto"/>
            <w:tcBorders>
              <w:top w:val="single" w:sz="4" w:space="0" w:color="DDDDDD"/>
              <w:left w:val="nil"/>
              <w:bottom w:val="nil"/>
              <w:right w:val="nil"/>
            </w:tcBorders>
            <w:shd w:val="clear" w:color="auto" w:fill="F9F9F9"/>
            <w:tcMar>
              <w:top w:w="80" w:type="dxa"/>
              <w:left w:w="80" w:type="dxa"/>
              <w:bottom w:w="80" w:type="dxa"/>
              <w:right w:w="80" w:type="dxa"/>
            </w:tcMar>
            <w:hideMark/>
          </w:tcPr>
          <w:p w:rsidR="000F4347" w:rsidRPr="000F4347" w:rsidRDefault="000F4347" w:rsidP="000F4347">
            <w:pPr>
              <w:spacing w:after="0" w:line="240" w:lineRule="auto"/>
              <w:rPr>
                <w:rFonts w:ascii="Verdana" w:eastAsia="Times New Roman" w:hAnsi="Verdana" w:cs="Arial"/>
                <w:color w:val="3A3A3A"/>
                <w:sz w:val="28"/>
                <w:szCs w:val="28"/>
              </w:rPr>
            </w:pPr>
            <w:r w:rsidRPr="000F4347">
              <w:rPr>
                <w:rFonts w:ascii="Verdana" w:eastAsia="Times New Roman" w:hAnsi="Verdana" w:cs="Arial"/>
                <w:color w:val="3A3A3A"/>
                <w:sz w:val="28"/>
                <w:szCs w:val="28"/>
              </w:rPr>
              <w:t xml:space="preserve">Attributes of </w:t>
            </w:r>
            <w:proofErr w:type="spellStart"/>
            <w:r w:rsidRPr="000F4347">
              <w:rPr>
                <w:rFonts w:ascii="Verdana" w:eastAsia="Times New Roman" w:hAnsi="Verdana" w:cs="Arial"/>
                <w:color w:val="3A3A3A"/>
                <w:sz w:val="28"/>
                <w:szCs w:val="28"/>
              </w:rPr>
              <w:t>Async</w:t>
            </w:r>
            <w:proofErr w:type="spellEnd"/>
            <w:r w:rsidRPr="000F4347">
              <w:rPr>
                <w:rFonts w:ascii="Verdana" w:eastAsia="Times New Roman" w:hAnsi="Verdana" w:cs="Arial"/>
                <w:color w:val="3A3A3A"/>
                <w:sz w:val="28"/>
                <w:szCs w:val="28"/>
              </w:rPr>
              <w:t xml:space="preserve">, </w:t>
            </w:r>
            <w:proofErr w:type="spellStart"/>
            <w:r w:rsidRPr="000F4347">
              <w:rPr>
                <w:rFonts w:ascii="Verdana" w:eastAsia="Times New Roman" w:hAnsi="Verdana" w:cs="Arial"/>
                <w:color w:val="3A3A3A"/>
                <w:sz w:val="28"/>
                <w:szCs w:val="28"/>
              </w:rPr>
              <w:t>charset</w:t>
            </w:r>
            <w:proofErr w:type="spellEnd"/>
            <w:r w:rsidRPr="000F4347">
              <w:rPr>
                <w:rFonts w:ascii="Verdana" w:eastAsia="Times New Roman" w:hAnsi="Verdana" w:cs="Arial"/>
                <w:color w:val="3A3A3A"/>
                <w:sz w:val="28"/>
                <w:szCs w:val="28"/>
              </w:rPr>
              <w:t>, and ping are available.</w:t>
            </w:r>
          </w:p>
        </w:tc>
        <w:tc>
          <w:tcPr>
            <w:tcW w:w="0" w:type="auto"/>
            <w:tcBorders>
              <w:top w:val="single" w:sz="4" w:space="0" w:color="DDDDDD"/>
              <w:left w:val="nil"/>
              <w:bottom w:val="nil"/>
              <w:right w:val="nil"/>
            </w:tcBorders>
            <w:shd w:val="clear" w:color="auto" w:fill="F9F9F9"/>
            <w:tcMar>
              <w:top w:w="80" w:type="dxa"/>
              <w:left w:w="80" w:type="dxa"/>
              <w:bottom w:w="80" w:type="dxa"/>
              <w:right w:w="80" w:type="dxa"/>
            </w:tcMar>
            <w:hideMark/>
          </w:tcPr>
          <w:p w:rsidR="000F4347" w:rsidRPr="000F4347" w:rsidRDefault="000F4347" w:rsidP="000F4347">
            <w:pPr>
              <w:spacing w:after="0" w:line="240" w:lineRule="auto"/>
              <w:rPr>
                <w:rFonts w:ascii="Verdana" w:eastAsia="Times New Roman" w:hAnsi="Verdana" w:cs="Arial"/>
                <w:color w:val="3A3A3A"/>
                <w:sz w:val="28"/>
                <w:szCs w:val="28"/>
              </w:rPr>
            </w:pPr>
            <w:r w:rsidRPr="000F4347">
              <w:rPr>
                <w:rFonts w:ascii="Verdana" w:eastAsia="Times New Roman" w:hAnsi="Verdana" w:cs="Arial"/>
                <w:color w:val="3A3A3A"/>
                <w:sz w:val="28"/>
                <w:szCs w:val="28"/>
              </w:rPr>
              <w:t>These attributes are not available in HTML.</w:t>
            </w:r>
          </w:p>
        </w:tc>
      </w:tr>
      <w:tr w:rsidR="000F4347" w:rsidRPr="000F4347" w:rsidTr="000F4347">
        <w:tc>
          <w:tcPr>
            <w:tcW w:w="0" w:type="auto"/>
            <w:tcBorders>
              <w:top w:val="single" w:sz="4" w:space="0" w:color="DDDDDD"/>
              <w:left w:val="nil"/>
              <w:bottom w:val="nil"/>
              <w:right w:val="nil"/>
            </w:tcBorders>
            <w:shd w:val="clear" w:color="auto" w:fill="FFFFFF"/>
            <w:tcMar>
              <w:top w:w="80" w:type="dxa"/>
              <w:left w:w="80" w:type="dxa"/>
              <w:bottom w:w="80" w:type="dxa"/>
              <w:right w:w="80" w:type="dxa"/>
            </w:tcMar>
            <w:hideMark/>
          </w:tcPr>
          <w:p w:rsidR="000F4347" w:rsidRPr="000F4347" w:rsidRDefault="000F4347" w:rsidP="000F4347">
            <w:pPr>
              <w:spacing w:after="0" w:line="240" w:lineRule="auto"/>
              <w:rPr>
                <w:rFonts w:ascii="Verdana" w:eastAsia="Times New Roman" w:hAnsi="Verdana" w:cs="Arial"/>
                <w:color w:val="3A3A3A"/>
                <w:sz w:val="28"/>
                <w:szCs w:val="28"/>
              </w:rPr>
            </w:pPr>
            <w:r w:rsidRPr="000F4347">
              <w:rPr>
                <w:rFonts w:ascii="Verdana" w:eastAsia="Times New Roman" w:hAnsi="Verdana" w:cs="Arial"/>
                <w:color w:val="3A3A3A"/>
                <w:sz w:val="28"/>
                <w:szCs w:val="28"/>
              </w:rPr>
              <w:t xml:space="preserve">HTML5 support </w:t>
            </w:r>
            <w:proofErr w:type="spellStart"/>
            <w:r w:rsidRPr="000F4347">
              <w:rPr>
                <w:rFonts w:ascii="Verdana" w:eastAsia="Times New Roman" w:hAnsi="Verdana" w:cs="Arial"/>
                <w:color w:val="3A3A3A"/>
                <w:sz w:val="28"/>
                <w:szCs w:val="28"/>
              </w:rPr>
              <w:t>javascript</w:t>
            </w:r>
            <w:proofErr w:type="spellEnd"/>
            <w:r w:rsidRPr="000F4347">
              <w:rPr>
                <w:rFonts w:ascii="Verdana" w:eastAsia="Times New Roman" w:hAnsi="Verdana" w:cs="Arial"/>
                <w:color w:val="3A3A3A"/>
                <w:sz w:val="28"/>
                <w:szCs w:val="28"/>
              </w:rPr>
              <w:t xml:space="preserve"> to run in the background.</w:t>
            </w:r>
          </w:p>
        </w:tc>
        <w:tc>
          <w:tcPr>
            <w:tcW w:w="0" w:type="auto"/>
            <w:tcBorders>
              <w:top w:val="single" w:sz="4" w:space="0" w:color="DDDDDD"/>
              <w:left w:val="nil"/>
              <w:bottom w:val="nil"/>
              <w:right w:val="nil"/>
            </w:tcBorders>
            <w:shd w:val="clear" w:color="auto" w:fill="FFFFFF"/>
            <w:tcMar>
              <w:top w:w="80" w:type="dxa"/>
              <w:left w:w="80" w:type="dxa"/>
              <w:bottom w:w="80" w:type="dxa"/>
              <w:right w:w="80" w:type="dxa"/>
            </w:tcMar>
            <w:hideMark/>
          </w:tcPr>
          <w:p w:rsidR="000F4347" w:rsidRPr="000F4347" w:rsidRDefault="000F4347" w:rsidP="000F4347">
            <w:pPr>
              <w:spacing w:after="0" w:line="240" w:lineRule="auto"/>
              <w:rPr>
                <w:rFonts w:ascii="Verdana" w:eastAsia="Times New Roman" w:hAnsi="Verdana" w:cs="Arial"/>
                <w:color w:val="3A3A3A"/>
                <w:sz w:val="28"/>
                <w:szCs w:val="28"/>
              </w:rPr>
            </w:pPr>
            <w:r w:rsidRPr="000F4347">
              <w:rPr>
                <w:rFonts w:ascii="Verdana" w:eastAsia="Times New Roman" w:hAnsi="Verdana" w:cs="Arial"/>
                <w:color w:val="3A3A3A"/>
                <w:sz w:val="28"/>
                <w:szCs w:val="28"/>
              </w:rPr>
              <w:t xml:space="preserve">Does not support </w:t>
            </w:r>
            <w:proofErr w:type="spellStart"/>
            <w:r w:rsidRPr="000F4347">
              <w:rPr>
                <w:rFonts w:ascii="Verdana" w:eastAsia="Times New Roman" w:hAnsi="Verdana" w:cs="Arial"/>
                <w:color w:val="3A3A3A"/>
                <w:sz w:val="28"/>
                <w:szCs w:val="28"/>
              </w:rPr>
              <w:t>javascript</w:t>
            </w:r>
            <w:proofErr w:type="spellEnd"/>
            <w:r w:rsidRPr="000F4347">
              <w:rPr>
                <w:rFonts w:ascii="Verdana" w:eastAsia="Times New Roman" w:hAnsi="Verdana" w:cs="Arial"/>
                <w:color w:val="3A3A3A"/>
                <w:sz w:val="28"/>
                <w:szCs w:val="28"/>
              </w:rPr>
              <w:t xml:space="preserve"> to run within the web browser.</w:t>
            </w:r>
          </w:p>
        </w:tc>
      </w:tr>
      <w:tr w:rsidR="000F4347" w:rsidRPr="000F4347" w:rsidTr="000F4347">
        <w:tc>
          <w:tcPr>
            <w:tcW w:w="0" w:type="auto"/>
            <w:tcBorders>
              <w:top w:val="single" w:sz="4" w:space="0" w:color="DDDDDD"/>
              <w:left w:val="nil"/>
              <w:bottom w:val="nil"/>
              <w:right w:val="nil"/>
            </w:tcBorders>
            <w:shd w:val="clear" w:color="auto" w:fill="F9F9F9"/>
            <w:tcMar>
              <w:top w:w="80" w:type="dxa"/>
              <w:left w:w="80" w:type="dxa"/>
              <w:bottom w:w="80" w:type="dxa"/>
              <w:right w:w="80" w:type="dxa"/>
            </w:tcMar>
            <w:hideMark/>
          </w:tcPr>
          <w:p w:rsidR="000F4347" w:rsidRPr="000F4347" w:rsidRDefault="000F4347" w:rsidP="000F4347">
            <w:pPr>
              <w:spacing w:after="0" w:line="240" w:lineRule="auto"/>
              <w:rPr>
                <w:rFonts w:ascii="Verdana" w:eastAsia="Times New Roman" w:hAnsi="Verdana" w:cs="Arial"/>
                <w:color w:val="3A3A3A"/>
                <w:sz w:val="28"/>
                <w:szCs w:val="28"/>
              </w:rPr>
            </w:pPr>
            <w:r w:rsidRPr="000F4347">
              <w:rPr>
                <w:rFonts w:ascii="Verdana" w:eastAsia="Times New Roman" w:hAnsi="Verdana" w:cs="Arial"/>
                <w:color w:val="3A3A3A"/>
                <w:sz w:val="28"/>
                <w:szCs w:val="28"/>
              </w:rPr>
              <w:t>We can draw shapes like rectangle, circle, and triangle in HTML5.</w:t>
            </w:r>
          </w:p>
        </w:tc>
        <w:tc>
          <w:tcPr>
            <w:tcW w:w="0" w:type="auto"/>
            <w:tcBorders>
              <w:top w:val="single" w:sz="4" w:space="0" w:color="DDDDDD"/>
              <w:left w:val="nil"/>
              <w:bottom w:val="nil"/>
              <w:right w:val="nil"/>
            </w:tcBorders>
            <w:shd w:val="clear" w:color="auto" w:fill="F9F9F9"/>
            <w:tcMar>
              <w:top w:w="80" w:type="dxa"/>
              <w:left w:w="80" w:type="dxa"/>
              <w:bottom w:w="80" w:type="dxa"/>
              <w:right w:w="80" w:type="dxa"/>
            </w:tcMar>
            <w:hideMark/>
          </w:tcPr>
          <w:p w:rsidR="000F4347" w:rsidRPr="000F4347" w:rsidRDefault="000F4347" w:rsidP="000F4347">
            <w:pPr>
              <w:spacing w:after="0" w:line="240" w:lineRule="auto"/>
              <w:rPr>
                <w:rFonts w:ascii="Verdana" w:eastAsia="Times New Roman" w:hAnsi="Verdana" w:cs="Arial"/>
                <w:color w:val="3A3A3A"/>
                <w:sz w:val="28"/>
                <w:szCs w:val="28"/>
              </w:rPr>
            </w:pPr>
            <w:r w:rsidRPr="000F4347">
              <w:rPr>
                <w:rFonts w:ascii="Verdana" w:eastAsia="Times New Roman" w:hAnsi="Verdana" w:cs="Arial"/>
                <w:color w:val="3A3A3A"/>
                <w:sz w:val="28"/>
                <w:szCs w:val="28"/>
              </w:rPr>
              <w:t>It is not possible to draw shapes like rectangle, circle, triangle etc.</w:t>
            </w:r>
          </w:p>
        </w:tc>
      </w:tr>
    </w:tbl>
    <w:p w:rsidR="000F4347" w:rsidRPr="000F4347" w:rsidRDefault="000F4347" w:rsidP="000F4347">
      <w:pPr>
        <w:shd w:val="clear" w:color="auto" w:fill="FFFFFF"/>
        <w:spacing w:after="0" w:line="240" w:lineRule="auto"/>
        <w:rPr>
          <w:ins w:id="36" w:author="Unknown"/>
          <w:rFonts w:ascii="Verdana" w:eastAsia="Times New Roman" w:hAnsi="Verdana" w:cs="Arial"/>
          <w:color w:val="3A3A3A"/>
          <w:sz w:val="28"/>
          <w:szCs w:val="28"/>
        </w:rPr>
      </w:pPr>
      <w:ins w:id="37" w:author="Unknown">
        <w:r w:rsidRPr="000F4347">
          <w:rPr>
            <w:rFonts w:ascii="Verdana" w:eastAsia="Times New Roman" w:hAnsi="Verdana" w:cs="Arial"/>
            <w:b/>
            <w:bCs/>
            <w:color w:val="FF6600"/>
            <w:sz w:val="28"/>
            <w:szCs w:val="28"/>
          </w:rPr>
          <w:t>Q #3) What is &lt;</w:t>
        </w:r>
        <w:proofErr w:type="gramStart"/>
        <w:r w:rsidRPr="000F4347">
          <w:rPr>
            <w:rFonts w:ascii="Verdana" w:eastAsia="Times New Roman" w:hAnsi="Verdana" w:cs="Arial"/>
            <w:b/>
            <w:bCs/>
            <w:color w:val="FF6600"/>
            <w:sz w:val="28"/>
            <w:szCs w:val="28"/>
          </w:rPr>
          <w:t>!DOCTYPE</w:t>
        </w:r>
        <w:proofErr w:type="gramEnd"/>
        <w:r w:rsidRPr="000F4347">
          <w:rPr>
            <w:rFonts w:ascii="Verdana" w:eastAsia="Times New Roman" w:hAnsi="Verdana" w:cs="Arial"/>
            <w:b/>
            <w:bCs/>
            <w:color w:val="FF6600"/>
            <w:sz w:val="28"/>
            <w:szCs w:val="28"/>
          </w:rPr>
          <w:t>&gt;? What are the different types of &lt;</w:t>
        </w:r>
        <w:proofErr w:type="gramStart"/>
        <w:r w:rsidRPr="000F4347">
          <w:rPr>
            <w:rFonts w:ascii="Verdana" w:eastAsia="Times New Roman" w:hAnsi="Verdana" w:cs="Arial"/>
            <w:b/>
            <w:bCs/>
            <w:color w:val="FF6600"/>
            <w:sz w:val="28"/>
            <w:szCs w:val="28"/>
          </w:rPr>
          <w:t>!DOCTYPE</w:t>
        </w:r>
        <w:proofErr w:type="gramEnd"/>
        <w:r w:rsidRPr="000F4347">
          <w:rPr>
            <w:rFonts w:ascii="Verdana" w:eastAsia="Times New Roman" w:hAnsi="Verdana" w:cs="Arial"/>
            <w:b/>
            <w:bCs/>
            <w:color w:val="FF6600"/>
            <w:sz w:val="28"/>
            <w:szCs w:val="28"/>
          </w:rPr>
          <w:t>&gt; that are available?</w:t>
        </w:r>
      </w:ins>
    </w:p>
    <w:p w:rsidR="000F4347" w:rsidRPr="000F4347" w:rsidRDefault="000F4347" w:rsidP="000F4347">
      <w:pPr>
        <w:shd w:val="clear" w:color="auto" w:fill="FFFFFF"/>
        <w:spacing w:after="0" w:line="240" w:lineRule="auto"/>
        <w:rPr>
          <w:ins w:id="38" w:author="Unknown"/>
          <w:rFonts w:ascii="Verdana" w:eastAsia="Times New Roman" w:hAnsi="Verdana" w:cs="Arial"/>
          <w:color w:val="3A3A3A"/>
          <w:sz w:val="28"/>
          <w:szCs w:val="28"/>
        </w:rPr>
      </w:pPr>
      <w:ins w:id="39" w:author="Unknown">
        <w:r w:rsidRPr="000F4347">
          <w:rPr>
            <w:rFonts w:ascii="Verdana" w:eastAsia="Times New Roman" w:hAnsi="Verdana" w:cs="Arial"/>
            <w:b/>
            <w:bCs/>
            <w:color w:val="3A3A3A"/>
            <w:sz w:val="28"/>
            <w:szCs w:val="28"/>
          </w:rPr>
          <w:t>Answer:</w:t>
        </w:r>
        <w:r w:rsidRPr="000F4347">
          <w:rPr>
            <w:rFonts w:ascii="Verdana" w:eastAsia="Times New Roman" w:hAnsi="Verdana" w:cs="Arial"/>
            <w:color w:val="3A3A3A"/>
            <w:sz w:val="28"/>
            <w:szCs w:val="28"/>
          </w:rPr>
          <w:t> The &lt;</w:t>
        </w:r>
        <w:proofErr w:type="gramStart"/>
        <w:r w:rsidRPr="000F4347">
          <w:rPr>
            <w:rFonts w:ascii="Verdana" w:eastAsia="Times New Roman" w:hAnsi="Verdana" w:cs="Arial"/>
            <w:color w:val="3A3A3A"/>
            <w:sz w:val="28"/>
            <w:szCs w:val="28"/>
          </w:rPr>
          <w:t>!DOCTYPE</w:t>
        </w:r>
        <w:proofErr w:type="gramEnd"/>
        <w:r w:rsidRPr="000F4347">
          <w:rPr>
            <w:rFonts w:ascii="Verdana" w:eastAsia="Times New Roman" w:hAnsi="Verdana" w:cs="Arial"/>
            <w:color w:val="3A3A3A"/>
            <w:sz w:val="28"/>
            <w:szCs w:val="28"/>
          </w:rPr>
          <w:t>&gt; declaration provides instruction to the web browser to understand what information it should be display, and the need to start with &lt;!DOCTYPE&gt; declaration. In HTML5, DOCTYPE declaration is very short, and case-insensitive, and &lt;</w:t>
        </w:r>
        <w:proofErr w:type="gramStart"/>
        <w:r w:rsidRPr="000F4347">
          <w:rPr>
            <w:rFonts w:ascii="Verdana" w:eastAsia="Times New Roman" w:hAnsi="Verdana" w:cs="Arial"/>
            <w:color w:val="3A3A3A"/>
            <w:sz w:val="28"/>
            <w:szCs w:val="28"/>
          </w:rPr>
          <w:t>!DOCTYPE</w:t>
        </w:r>
        <w:proofErr w:type="gramEnd"/>
        <w:r w:rsidRPr="000F4347">
          <w:rPr>
            <w:rFonts w:ascii="Verdana" w:eastAsia="Times New Roman" w:hAnsi="Verdana" w:cs="Arial"/>
            <w:color w:val="3A3A3A"/>
            <w:sz w:val="28"/>
            <w:szCs w:val="28"/>
          </w:rPr>
          <w:t xml:space="preserve"> html&gt; is written at the top of every HTML5 page.</w:t>
        </w:r>
      </w:ins>
    </w:p>
    <w:p w:rsidR="000F4347" w:rsidRPr="000F4347" w:rsidRDefault="000F4347" w:rsidP="000F4347">
      <w:pPr>
        <w:shd w:val="clear" w:color="auto" w:fill="FFFFFF"/>
        <w:spacing w:after="0" w:line="240" w:lineRule="auto"/>
        <w:rPr>
          <w:ins w:id="40" w:author="Unknown"/>
          <w:rFonts w:ascii="Verdana" w:eastAsia="Times New Roman" w:hAnsi="Verdana" w:cs="Arial"/>
          <w:color w:val="3A3A3A"/>
          <w:sz w:val="28"/>
          <w:szCs w:val="28"/>
        </w:rPr>
      </w:pPr>
      <w:ins w:id="41" w:author="Unknown">
        <w:r w:rsidRPr="000F4347">
          <w:rPr>
            <w:rFonts w:ascii="Verdana" w:eastAsia="Times New Roman" w:hAnsi="Verdana" w:cs="Arial"/>
            <w:b/>
            <w:bCs/>
            <w:color w:val="3A3A3A"/>
            <w:sz w:val="28"/>
            <w:szCs w:val="28"/>
          </w:rPr>
          <w:t>The following DOCTYPE are also supported in HTML5:</w:t>
        </w:r>
      </w:ins>
    </w:p>
    <w:p w:rsidR="000F4347" w:rsidRPr="000F4347" w:rsidRDefault="000F4347" w:rsidP="000F4347">
      <w:pPr>
        <w:numPr>
          <w:ilvl w:val="0"/>
          <w:numId w:val="3"/>
        </w:numPr>
        <w:shd w:val="clear" w:color="auto" w:fill="FFFFFF"/>
        <w:spacing w:after="0" w:line="240" w:lineRule="auto"/>
        <w:rPr>
          <w:ins w:id="42" w:author="Unknown"/>
          <w:rFonts w:ascii="Verdana" w:eastAsia="Times New Roman" w:hAnsi="Verdana" w:cs="Arial"/>
          <w:color w:val="3A3A3A"/>
          <w:sz w:val="28"/>
          <w:szCs w:val="28"/>
        </w:rPr>
      </w:pPr>
      <w:ins w:id="43" w:author="Unknown">
        <w:r w:rsidRPr="000F4347">
          <w:rPr>
            <w:rFonts w:ascii="Verdana" w:eastAsia="Times New Roman" w:hAnsi="Verdana" w:cs="Arial"/>
            <w:color w:val="3A3A3A"/>
            <w:sz w:val="28"/>
            <w:szCs w:val="28"/>
          </w:rPr>
          <w:t>&lt;!</w:t>
        </w:r>
        <w:proofErr w:type="spellStart"/>
        <w:r w:rsidRPr="000F4347">
          <w:rPr>
            <w:rFonts w:ascii="Verdana" w:eastAsia="Times New Roman" w:hAnsi="Verdana" w:cs="Arial"/>
            <w:color w:val="3A3A3A"/>
            <w:sz w:val="28"/>
            <w:szCs w:val="28"/>
          </w:rPr>
          <w:t>DocTYpe</w:t>
        </w:r>
        <w:proofErr w:type="spellEnd"/>
        <w:r w:rsidRPr="000F4347">
          <w:rPr>
            <w:rFonts w:ascii="Verdana" w:eastAsia="Times New Roman" w:hAnsi="Verdana" w:cs="Arial"/>
            <w:color w:val="3A3A3A"/>
            <w:sz w:val="28"/>
            <w:szCs w:val="28"/>
          </w:rPr>
          <w:t xml:space="preserve"> html&gt;</w:t>
        </w:r>
      </w:ins>
    </w:p>
    <w:p w:rsidR="000F4347" w:rsidRPr="000F4347" w:rsidRDefault="000F4347" w:rsidP="000F4347">
      <w:pPr>
        <w:numPr>
          <w:ilvl w:val="0"/>
          <w:numId w:val="3"/>
        </w:numPr>
        <w:shd w:val="clear" w:color="auto" w:fill="FFFFFF"/>
        <w:spacing w:after="0" w:line="240" w:lineRule="auto"/>
        <w:rPr>
          <w:ins w:id="44" w:author="Unknown"/>
          <w:rFonts w:ascii="Verdana" w:eastAsia="Times New Roman" w:hAnsi="Verdana" w:cs="Arial"/>
          <w:color w:val="3A3A3A"/>
          <w:sz w:val="28"/>
          <w:szCs w:val="28"/>
        </w:rPr>
      </w:pPr>
      <w:ins w:id="45" w:author="Unknown">
        <w:r w:rsidRPr="000F4347">
          <w:rPr>
            <w:rFonts w:ascii="Verdana" w:eastAsia="Times New Roman" w:hAnsi="Verdana" w:cs="Arial"/>
            <w:color w:val="3A3A3A"/>
            <w:sz w:val="28"/>
            <w:szCs w:val="28"/>
          </w:rPr>
          <w:t>&lt;!</w:t>
        </w:r>
        <w:proofErr w:type="spellStart"/>
        <w:r w:rsidRPr="000F4347">
          <w:rPr>
            <w:rFonts w:ascii="Verdana" w:eastAsia="Times New Roman" w:hAnsi="Verdana" w:cs="Arial"/>
            <w:color w:val="3A3A3A"/>
            <w:sz w:val="28"/>
            <w:szCs w:val="28"/>
          </w:rPr>
          <w:t>dOCtype</w:t>
        </w:r>
        <w:proofErr w:type="spellEnd"/>
        <w:r w:rsidRPr="000F4347">
          <w:rPr>
            <w:rFonts w:ascii="Verdana" w:eastAsia="Times New Roman" w:hAnsi="Verdana" w:cs="Arial"/>
            <w:color w:val="3A3A3A"/>
            <w:sz w:val="28"/>
            <w:szCs w:val="28"/>
          </w:rPr>
          <w:t xml:space="preserve"> html&gt;</w:t>
        </w:r>
      </w:ins>
    </w:p>
    <w:p w:rsidR="000F4347" w:rsidRPr="000F4347" w:rsidRDefault="000F4347" w:rsidP="000F4347">
      <w:pPr>
        <w:numPr>
          <w:ilvl w:val="0"/>
          <w:numId w:val="3"/>
        </w:numPr>
        <w:shd w:val="clear" w:color="auto" w:fill="FFFFFF"/>
        <w:spacing w:after="0" w:line="240" w:lineRule="auto"/>
        <w:rPr>
          <w:ins w:id="46" w:author="Unknown"/>
          <w:rFonts w:ascii="Verdana" w:eastAsia="Times New Roman" w:hAnsi="Verdana" w:cs="Arial"/>
          <w:color w:val="3A3A3A"/>
          <w:sz w:val="28"/>
          <w:szCs w:val="28"/>
        </w:rPr>
      </w:pPr>
      <w:ins w:id="47" w:author="Unknown">
        <w:r w:rsidRPr="000F4347">
          <w:rPr>
            <w:rFonts w:ascii="Verdana" w:eastAsia="Times New Roman" w:hAnsi="Verdana" w:cs="Arial"/>
            <w:color w:val="3A3A3A"/>
            <w:sz w:val="28"/>
            <w:szCs w:val="28"/>
          </w:rPr>
          <w:t>&lt;!</w:t>
        </w:r>
        <w:proofErr w:type="spellStart"/>
        <w:r w:rsidRPr="000F4347">
          <w:rPr>
            <w:rFonts w:ascii="Verdana" w:eastAsia="Times New Roman" w:hAnsi="Verdana" w:cs="Arial"/>
            <w:color w:val="3A3A3A"/>
            <w:sz w:val="28"/>
            <w:szCs w:val="28"/>
          </w:rPr>
          <w:t>doctype</w:t>
        </w:r>
        <w:proofErr w:type="spellEnd"/>
        <w:r w:rsidRPr="000F4347">
          <w:rPr>
            <w:rFonts w:ascii="Verdana" w:eastAsia="Times New Roman" w:hAnsi="Verdana" w:cs="Arial"/>
            <w:color w:val="3A3A3A"/>
            <w:sz w:val="28"/>
            <w:szCs w:val="28"/>
          </w:rPr>
          <w:t xml:space="preserve"> html&gt;</w:t>
        </w:r>
      </w:ins>
    </w:p>
    <w:p w:rsidR="000F4347" w:rsidRPr="000F4347" w:rsidRDefault="000F4347" w:rsidP="000F4347">
      <w:pPr>
        <w:shd w:val="clear" w:color="auto" w:fill="FFFFFF"/>
        <w:spacing w:after="0" w:line="240" w:lineRule="auto"/>
        <w:rPr>
          <w:ins w:id="48" w:author="Unknown"/>
          <w:rFonts w:ascii="Verdana" w:eastAsia="Times New Roman" w:hAnsi="Verdana" w:cs="Arial"/>
          <w:color w:val="3A3A3A"/>
          <w:sz w:val="28"/>
          <w:szCs w:val="28"/>
        </w:rPr>
      </w:pPr>
      <w:ins w:id="49" w:author="Unknown">
        <w:r w:rsidRPr="000F4347">
          <w:rPr>
            <w:rFonts w:ascii="Verdana" w:eastAsia="Times New Roman" w:hAnsi="Verdana" w:cs="Arial"/>
            <w:b/>
            <w:bCs/>
            <w:color w:val="3A3A3A"/>
            <w:sz w:val="28"/>
            <w:szCs w:val="28"/>
          </w:rPr>
          <w:t>There are 3 types of DOCTYPES as mentioned below:</w:t>
        </w:r>
      </w:ins>
    </w:p>
    <w:p w:rsidR="000F4347" w:rsidRPr="000F4347" w:rsidRDefault="000F4347" w:rsidP="000F4347">
      <w:pPr>
        <w:numPr>
          <w:ilvl w:val="0"/>
          <w:numId w:val="4"/>
        </w:numPr>
        <w:shd w:val="clear" w:color="auto" w:fill="FFFFFF"/>
        <w:spacing w:after="0" w:line="240" w:lineRule="auto"/>
        <w:rPr>
          <w:ins w:id="50" w:author="Unknown"/>
          <w:rFonts w:ascii="Verdana" w:eastAsia="Times New Roman" w:hAnsi="Verdana" w:cs="Arial"/>
          <w:color w:val="3A3A3A"/>
          <w:sz w:val="28"/>
          <w:szCs w:val="28"/>
        </w:rPr>
      </w:pPr>
      <w:ins w:id="51" w:author="Unknown">
        <w:r w:rsidRPr="000F4347">
          <w:rPr>
            <w:rFonts w:ascii="Verdana" w:eastAsia="Times New Roman" w:hAnsi="Verdana" w:cs="Arial"/>
            <w:color w:val="3A3A3A"/>
            <w:sz w:val="28"/>
            <w:szCs w:val="28"/>
          </w:rPr>
          <w:t xml:space="preserve">Strict </w:t>
        </w:r>
        <w:proofErr w:type="spellStart"/>
        <w:r w:rsidRPr="000F4347">
          <w:rPr>
            <w:rFonts w:ascii="Verdana" w:eastAsia="Times New Roman" w:hAnsi="Verdana" w:cs="Arial"/>
            <w:color w:val="3A3A3A"/>
            <w:sz w:val="28"/>
            <w:szCs w:val="28"/>
          </w:rPr>
          <w:t>Doctype</w:t>
        </w:r>
        <w:proofErr w:type="spellEnd"/>
      </w:ins>
    </w:p>
    <w:p w:rsidR="000F4347" w:rsidRPr="000F4347" w:rsidRDefault="000F4347" w:rsidP="000F4347">
      <w:pPr>
        <w:numPr>
          <w:ilvl w:val="0"/>
          <w:numId w:val="4"/>
        </w:numPr>
        <w:shd w:val="clear" w:color="auto" w:fill="FFFFFF"/>
        <w:spacing w:after="0" w:line="240" w:lineRule="auto"/>
        <w:rPr>
          <w:ins w:id="52" w:author="Unknown"/>
          <w:rFonts w:ascii="Verdana" w:eastAsia="Times New Roman" w:hAnsi="Verdana" w:cs="Arial"/>
          <w:color w:val="3A3A3A"/>
          <w:sz w:val="28"/>
          <w:szCs w:val="28"/>
        </w:rPr>
      </w:pPr>
      <w:ins w:id="53" w:author="Unknown">
        <w:r w:rsidRPr="000F4347">
          <w:rPr>
            <w:rFonts w:ascii="Verdana" w:eastAsia="Times New Roman" w:hAnsi="Verdana" w:cs="Arial"/>
            <w:color w:val="3A3A3A"/>
            <w:sz w:val="28"/>
            <w:szCs w:val="28"/>
          </w:rPr>
          <w:t xml:space="preserve">Frameset </w:t>
        </w:r>
        <w:proofErr w:type="spellStart"/>
        <w:r w:rsidRPr="000F4347">
          <w:rPr>
            <w:rFonts w:ascii="Verdana" w:eastAsia="Times New Roman" w:hAnsi="Verdana" w:cs="Arial"/>
            <w:color w:val="3A3A3A"/>
            <w:sz w:val="28"/>
            <w:szCs w:val="28"/>
          </w:rPr>
          <w:t>Doctype</w:t>
        </w:r>
        <w:proofErr w:type="spellEnd"/>
      </w:ins>
    </w:p>
    <w:p w:rsidR="000F4347" w:rsidRPr="000F4347" w:rsidRDefault="000F4347" w:rsidP="000F4347">
      <w:pPr>
        <w:numPr>
          <w:ilvl w:val="0"/>
          <w:numId w:val="4"/>
        </w:numPr>
        <w:shd w:val="clear" w:color="auto" w:fill="FFFFFF"/>
        <w:spacing w:after="0" w:line="240" w:lineRule="auto"/>
        <w:rPr>
          <w:ins w:id="54" w:author="Unknown"/>
          <w:rFonts w:ascii="Verdana" w:eastAsia="Times New Roman" w:hAnsi="Verdana" w:cs="Arial"/>
          <w:color w:val="3A3A3A"/>
          <w:sz w:val="28"/>
          <w:szCs w:val="28"/>
        </w:rPr>
      </w:pPr>
      <w:ins w:id="55" w:author="Unknown">
        <w:r w:rsidRPr="000F4347">
          <w:rPr>
            <w:rFonts w:ascii="Verdana" w:eastAsia="Times New Roman" w:hAnsi="Verdana" w:cs="Arial"/>
            <w:color w:val="3A3A3A"/>
            <w:sz w:val="28"/>
            <w:szCs w:val="28"/>
          </w:rPr>
          <w:t xml:space="preserve">Transitional </w:t>
        </w:r>
        <w:proofErr w:type="spellStart"/>
        <w:r w:rsidRPr="000F4347">
          <w:rPr>
            <w:rFonts w:ascii="Verdana" w:eastAsia="Times New Roman" w:hAnsi="Verdana" w:cs="Arial"/>
            <w:color w:val="3A3A3A"/>
            <w:sz w:val="28"/>
            <w:szCs w:val="28"/>
          </w:rPr>
          <w:t>Doctype</w:t>
        </w:r>
        <w:proofErr w:type="spellEnd"/>
      </w:ins>
    </w:p>
    <w:p w:rsidR="000F4347" w:rsidRPr="000F4347" w:rsidRDefault="000F4347" w:rsidP="000F4347">
      <w:pPr>
        <w:shd w:val="clear" w:color="auto" w:fill="FFFFFF"/>
        <w:spacing w:after="0" w:line="240" w:lineRule="auto"/>
        <w:rPr>
          <w:ins w:id="56" w:author="Unknown"/>
          <w:rFonts w:ascii="Verdana" w:eastAsia="Times New Roman" w:hAnsi="Verdana" w:cs="Arial"/>
          <w:color w:val="3A3A3A"/>
          <w:sz w:val="28"/>
          <w:szCs w:val="28"/>
        </w:rPr>
      </w:pPr>
      <w:ins w:id="57" w:author="Unknown">
        <w:r w:rsidRPr="000F4347">
          <w:rPr>
            <w:rFonts w:ascii="Verdana" w:eastAsia="Times New Roman" w:hAnsi="Verdana" w:cs="Arial"/>
            <w:b/>
            <w:bCs/>
            <w:color w:val="FF6600"/>
            <w:sz w:val="28"/>
            <w:szCs w:val="28"/>
          </w:rPr>
          <w:t xml:space="preserve">Q #4) </w:t>
        </w:r>
        <w:proofErr w:type="gramStart"/>
        <w:r w:rsidRPr="000F4347">
          <w:rPr>
            <w:rFonts w:ascii="Verdana" w:eastAsia="Times New Roman" w:hAnsi="Verdana" w:cs="Arial"/>
            <w:b/>
            <w:bCs/>
            <w:color w:val="FF6600"/>
            <w:sz w:val="28"/>
            <w:szCs w:val="28"/>
          </w:rPr>
          <w:t>What</w:t>
        </w:r>
        <w:proofErr w:type="gramEnd"/>
        <w:r w:rsidRPr="000F4347">
          <w:rPr>
            <w:rFonts w:ascii="Verdana" w:eastAsia="Times New Roman" w:hAnsi="Verdana" w:cs="Arial"/>
            <w:b/>
            <w:bCs/>
            <w:color w:val="FF6600"/>
            <w:sz w:val="28"/>
            <w:szCs w:val="28"/>
          </w:rPr>
          <w:t xml:space="preserve"> are the New tags in Media Elements in HTML5?</w:t>
        </w:r>
      </w:ins>
    </w:p>
    <w:p w:rsidR="000F4347" w:rsidRPr="000F4347" w:rsidRDefault="000F4347" w:rsidP="000F4347">
      <w:pPr>
        <w:shd w:val="clear" w:color="auto" w:fill="FFFFFF"/>
        <w:spacing w:after="0" w:line="240" w:lineRule="auto"/>
        <w:rPr>
          <w:ins w:id="58" w:author="Unknown"/>
          <w:rFonts w:ascii="Verdana" w:eastAsia="Times New Roman" w:hAnsi="Verdana" w:cs="Arial"/>
          <w:color w:val="3A3A3A"/>
          <w:sz w:val="28"/>
          <w:szCs w:val="28"/>
        </w:rPr>
      </w:pPr>
      <w:ins w:id="59" w:author="Unknown">
        <w:r w:rsidRPr="000F4347">
          <w:rPr>
            <w:rFonts w:ascii="Verdana" w:eastAsia="Times New Roman" w:hAnsi="Verdana" w:cs="Arial"/>
            <w:b/>
            <w:bCs/>
            <w:color w:val="3A3A3A"/>
            <w:sz w:val="28"/>
            <w:szCs w:val="28"/>
          </w:rPr>
          <w:t>Answer: The new tags in Media Elements in HTML5 are enlisted below</w:t>
        </w:r>
        <w:r w:rsidRPr="000F4347">
          <w:rPr>
            <w:rFonts w:ascii="Verdana" w:eastAsia="Times New Roman" w:hAnsi="Verdana" w:cs="Arial"/>
            <w:color w:val="3A3A3A"/>
            <w:sz w:val="28"/>
            <w:szCs w:val="28"/>
          </w:rPr>
          <w:t>:</w:t>
        </w:r>
      </w:ins>
    </w:p>
    <w:p w:rsidR="000F4347" w:rsidRPr="000F4347" w:rsidRDefault="000F4347" w:rsidP="000F4347">
      <w:pPr>
        <w:numPr>
          <w:ilvl w:val="0"/>
          <w:numId w:val="5"/>
        </w:numPr>
        <w:shd w:val="clear" w:color="auto" w:fill="FFFFFF"/>
        <w:spacing w:after="0" w:line="240" w:lineRule="auto"/>
        <w:rPr>
          <w:ins w:id="60" w:author="Unknown"/>
          <w:rFonts w:ascii="Verdana" w:eastAsia="Times New Roman" w:hAnsi="Verdana" w:cs="Arial"/>
          <w:color w:val="3A3A3A"/>
          <w:sz w:val="28"/>
          <w:szCs w:val="28"/>
        </w:rPr>
      </w:pPr>
      <w:ins w:id="61" w:author="Unknown">
        <w:r w:rsidRPr="000F4347">
          <w:rPr>
            <w:rFonts w:ascii="Verdana" w:eastAsia="Times New Roman" w:hAnsi="Verdana" w:cs="Arial"/>
            <w:b/>
            <w:bCs/>
            <w:color w:val="3A3A3A"/>
            <w:sz w:val="28"/>
            <w:szCs w:val="28"/>
          </w:rPr>
          <w:t>&lt;audio&gt;:</w:t>
        </w:r>
        <w:r w:rsidRPr="000F4347">
          <w:rPr>
            <w:rFonts w:ascii="Verdana" w:eastAsia="Times New Roman" w:hAnsi="Verdana" w:cs="Arial"/>
            <w:color w:val="3A3A3A"/>
            <w:sz w:val="28"/>
            <w:szCs w:val="28"/>
          </w:rPr>
          <w:t> Apply for multimedia contents like sounds, audio streams or music, embed audio content without the requirement of any additional plug-in like flash player.</w:t>
        </w:r>
      </w:ins>
    </w:p>
    <w:p w:rsidR="000F4347" w:rsidRPr="000F4347" w:rsidRDefault="000F4347" w:rsidP="000F4347">
      <w:pPr>
        <w:numPr>
          <w:ilvl w:val="0"/>
          <w:numId w:val="5"/>
        </w:numPr>
        <w:shd w:val="clear" w:color="auto" w:fill="FFFFFF"/>
        <w:spacing w:after="0" w:line="240" w:lineRule="auto"/>
        <w:rPr>
          <w:ins w:id="62" w:author="Unknown"/>
          <w:rFonts w:ascii="Verdana" w:eastAsia="Times New Roman" w:hAnsi="Verdana" w:cs="Arial"/>
          <w:color w:val="3A3A3A"/>
          <w:sz w:val="28"/>
          <w:szCs w:val="28"/>
        </w:rPr>
      </w:pPr>
      <w:ins w:id="63" w:author="Unknown">
        <w:r w:rsidRPr="000F4347">
          <w:rPr>
            <w:rFonts w:ascii="Verdana" w:eastAsia="Times New Roman" w:hAnsi="Verdana" w:cs="Arial"/>
            <w:b/>
            <w:bCs/>
            <w:color w:val="3A3A3A"/>
            <w:sz w:val="28"/>
            <w:szCs w:val="28"/>
          </w:rPr>
          <w:t>&lt;</w:t>
        </w:r>
        <w:proofErr w:type="gramStart"/>
        <w:r w:rsidRPr="000F4347">
          <w:rPr>
            <w:rFonts w:ascii="Verdana" w:eastAsia="Times New Roman" w:hAnsi="Verdana" w:cs="Arial"/>
            <w:b/>
            <w:bCs/>
            <w:color w:val="3A3A3A"/>
            <w:sz w:val="28"/>
            <w:szCs w:val="28"/>
          </w:rPr>
          <w:t>video</w:t>
        </w:r>
        <w:proofErr w:type="gramEnd"/>
        <w:r w:rsidRPr="000F4347">
          <w:rPr>
            <w:rFonts w:ascii="Verdana" w:eastAsia="Times New Roman" w:hAnsi="Verdana" w:cs="Arial"/>
            <w:b/>
            <w:bCs/>
            <w:color w:val="3A3A3A"/>
            <w:sz w:val="28"/>
            <w:szCs w:val="28"/>
          </w:rPr>
          <w:t>&gt;:</w:t>
        </w:r>
        <w:r w:rsidRPr="000F4347">
          <w:rPr>
            <w:rFonts w:ascii="Verdana" w:eastAsia="Times New Roman" w:hAnsi="Verdana" w:cs="Arial"/>
            <w:color w:val="3A3A3A"/>
            <w:sz w:val="28"/>
            <w:szCs w:val="28"/>
          </w:rPr>
          <w:t> Apply for video content like video streams or movie clip, embed video content etc.</w:t>
        </w:r>
      </w:ins>
    </w:p>
    <w:p w:rsidR="000F4347" w:rsidRPr="000F4347" w:rsidRDefault="000F4347" w:rsidP="000F4347">
      <w:pPr>
        <w:numPr>
          <w:ilvl w:val="0"/>
          <w:numId w:val="5"/>
        </w:numPr>
        <w:shd w:val="clear" w:color="auto" w:fill="FFFFFF"/>
        <w:spacing w:after="0" w:line="240" w:lineRule="auto"/>
        <w:rPr>
          <w:ins w:id="64" w:author="Unknown"/>
          <w:rFonts w:ascii="Verdana" w:eastAsia="Times New Roman" w:hAnsi="Verdana" w:cs="Arial"/>
          <w:color w:val="3A3A3A"/>
          <w:sz w:val="28"/>
          <w:szCs w:val="28"/>
        </w:rPr>
      </w:pPr>
      <w:ins w:id="65" w:author="Unknown">
        <w:r w:rsidRPr="000F4347">
          <w:rPr>
            <w:rFonts w:ascii="Verdana" w:eastAsia="Times New Roman" w:hAnsi="Verdana" w:cs="Arial"/>
            <w:b/>
            <w:bCs/>
            <w:color w:val="3A3A3A"/>
            <w:sz w:val="28"/>
            <w:szCs w:val="28"/>
          </w:rPr>
          <w:t>&lt;</w:t>
        </w:r>
        <w:proofErr w:type="gramStart"/>
        <w:r w:rsidRPr="000F4347">
          <w:rPr>
            <w:rFonts w:ascii="Verdana" w:eastAsia="Times New Roman" w:hAnsi="Verdana" w:cs="Arial"/>
            <w:b/>
            <w:bCs/>
            <w:color w:val="3A3A3A"/>
            <w:sz w:val="28"/>
            <w:szCs w:val="28"/>
          </w:rPr>
          <w:t>source</w:t>
        </w:r>
        <w:proofErr w:type="gramEnd"/>
        <w:r w:rsidRPr="000F4347">
          <w:rPr>
            <w:rFonts w:ascii="Verdana" w:eastAsia="Times New Roman" w:hAnsi="Verdana" w:cs="Arial"/>
            <w:b/>
            <w:bCs/>
            <w:color w:val="3A3A3A"/>
            <w:sz w:val="28"/>
            <w:szCs w:val="28"/>
          </w:rPr>
          <w:t>&gt;:</w:t>
        </w:r>
        <w:r w:rsidRPr="000F4347">
          <w:rPr>
            <w:rFonts w:ascii="Verdana" w:eastAsia="Times New Roman" w:hAnsi="Verdana" w:cs="Arial"/>
            <w:color w:val="3A3A3A"/>
            <w:sz w:val="28"/>
            <w:szCs w:val="28"/>
          </w:rPr>
          <w:t> Apply for multiple media resources in media elements, such as audio, video, picture etc.</w:t>
        </w:r>
      </w:ins>
    </w:p>
    <w:p w:rsidR="000F4347" w:rsidRPr="000F4347" w:rsidRDefault="000F4347" w:rsidP="000F4347">
      <w:pPr>
        <w:numPr>
          <w:ilvl w:val="0"/>
          <w:numId w:val="5"/>
        </w:numPr>
        <w:shd w:val="clear" w:color="auto" w:fill="FFFFFF"/>
        <w:spacing w:after="0" w:line="240" w:lineRule="auto"/>
        <w:rPr>
          <w:ins w:id="66" w:author="Unknown"/>
          <w:rFonts w:ascii="Verdana" w:eastAsia="Times New Roman" w:hAnsi="Verdana" w:cs="Arial"/>
          <w:color w:val="3A3A3A"/>
          <w:sz w:val="28"/>
          <w:szCs w:val="28"/>
        </w:rPr>
      </w:pPr>
      <w:ins w:id="67" w:author="Unknown">
        <w:r w:rsidRPr="000F4347">
          <w:rPr>
            <w:rFonts w:ascii="Verdana" w:eastAsia="Times New Roman" w:hAnsi="Verdana" w:cs="Arial"/>
            <w:b/>
            <w:bCs/>
            <w:color w:val="3A3A3A"/>
            <w:sz w:val="28"/>
            <w:szCs w:val="28"/>
          </w:rPr>
          <w:t>&lt;</w:t>
        </w:r>
        <w:proofErr w:type="gramStart"/>
        <w:r w:rsidRPr="000F4347">
          <w:rPr>
            <w:rFonts w:ascii="Verdana" w:eastAsia="Times New Roman" w:hAnsi="Verdana" w:cs="Arial"/>
            <w:b/>
            <w:bCs/>
            <w:color w:val="3A3A3A"/>
            <w:sz w:val="28"/>
            <w:szCs w:val="28"/>
          </w:rPr>
          <w:t>embed</w:t>
        </w:r>
        <w:proofErr w:type="gramEnd"/>
        <w:r w:rsidRPr="000F4347">
          <w:rPr>
            <w:rFonts w:ascii="Verdana" w:eastAsia="Times New Roman" w:hAnsi="Verdana" w:cs="Arial"/>
            <w:b/>
            <w:bCs/>
            <w:color w:val="3A3A3A"/>
            <w:sz w:val="28"/>
            <w:szCs w:val="28"/>
          </w:rPr>
          <w:t>&gt;</w:t>
        </w:r>
        <w:r w:rsidRPr="000F4347">
          <w:rPr>
            <w:rFonts w:ascii="Verdana" w:eastAsia="Times New Roman" w:hAnsi="Verdana" w:cs="Arial"/>
            <w:color w:val="3A3A3A"/>
            <w:sz w:val="28"/>
            <w:szCs w:val="28"/>
          </w:rPr>
          <w:t>: Apply for an external application or embedded content (a plug-in).</w:t>
        </w:r>
      </w:ins>
    </w:p>
    <w:p w:rsidR="000F4347" w:rsidRPr="000F4347" w:rsidRDefault="000F4347" w:rsidP="000F4347">
      <w:pPr>
        <w:numPr>
          <w:ilvl w:val="0"/>
          <w:numId w:val="5"/>
        </w:numPr>
        <w:shd w:val="clear" w:color="auto" w:fill="FFFFFF"/>
        <w:spacing w:after="0" w:line="240" w:lineRule="auto"/>
        <w:rPr>
          <w:ins w:id="68" w:author="Unknown"/>
          <w:rFonts w:ascii="Verdana" w:eastAsia="Times New Roman" w:hAnsi="Verdana" w:cs="Arial"/>
          <w:color w:val="3A3A3A"/>
          <w:sz w:val="28"/>
          <w:szCs w:val="28"/>
        </w:rPr>
      </w:pPr>
      <w:ins w:id="69" w:author="Unknown">
        <w:r w:rsidRPr="000F4347">
          <w:rPr>
            <w:rFonts w:ascii="Verdana" w:eastAsia="Times New Roman" w:hAnsi="Verdana" w:cs="Arial"/>
            <w:b/>
            <w:bCs/>
            <w:color w:val="3A3A3A"/>
            <w:sz w:val="28"/>
            <w:szCs w:val="28"/>
          </w:rPr>
          <w:t>&lt;</w:t>
        </w:r>
        <w:proofErr w:type="gramStart"/>
        <w:r w:rsidRPr="000F4347">
          <w:rPr>
            <w:rFonts w:ascii="Verdana" w:eastAsia="Times New Roman" w:hAnsi="Verdana" w:cs="Arial"/>
            <w:b/>
            <w:bCs/>
            <w:color w:val="3A3A3A"/>
            <w:sz w:val="28"/>
            <w:szCs w:val="28"/>
          </w:rPr>
          <w:t>track</w:t>
        </w:r>
        <w:proofErr w:type="gramEnd"/>
        <w:r w:rsidRPr="000F4347">
          <w:rPr>
            <w:rFonts w:ascii="Verdana" w:eastAsia="Times New Roman" w:hAnsi="Verdana" w:cs="Arial"/>
            <w:b/>
            <w:bCs/>
            <w:color w:val="3A3A3A"/>
            <w:sz w:val="28"/>
            <w:szCs w:val="28"/>
          </w:rPr>
          <w:t>&gt;:</w:t>
        </w:r>
        <w:r w:rsidRPr="000F4347">
          <w:rPr>
            <w:rFonts w:ascii="Verdana" w:eastAsia="Times New Roman" w:hAnsi="Verdana" w:cs="Arial"/>
            <w:color w:val="3A3A3A"/>
            <w:sz w:val="28"/>
            <w:szCs w:val="28"/>
          </w:rPr>
          <w:t> Apply for text tracks in the media elements such as video or audio. This tag is used for subtitles or caption files while the video media is playing.</w:t>
        </w:r>
      </w:ins>
    </w:p>
    <w:p w:rsidR="000F4347" w:rsidRPr="000F4347" w:rsidRDefault="000F4347" w:rsidP="000F4347">
      <w:pPr>
        <w:shd w:val="clear" w:color="auto" w:fill="FFFFFF"/>
        <w:spacing w:after="0" w:line="240" w:lineRule="auto"/>
        <w:rPr>
          <w:ins w:id="70" w:author="Unknown"/>
          <w:rFonts w:ascii="Verdana" w:eastAsia="Times New Roman" w:hAnsi="Verdana" w:cs="Arial"/>
          <w:color w:val="3A3A3A"/>
          <w:sz w:val="28"/>
          <w:szCs w:val="28"/>
        </w:rPr>
      </w:pPr>
      <w:ins w:id="71" w:author="Unknown">
        <w:r w:rsidRPr="000F4347">
          <w:rPr>
            <w:rFonts w:ascii="Verdana" w:eastAsia="Times New Roman" w:hAnsi="Verdana" w:cs="Arial"/>
            <w:b/>
            <w:bCs/>
            <w:color w:val="FF6600"/>
            <w:sz w:val="28"/>
            <w:szCs w:val="28"/>
          </w:rPr>
          <w:t xml:space="preserve">Q #5) </w:t>
        </w:r>
        <w:proofErr w:type="gramStart"/>
        <w:r w:rsidRPr="000F4347">
          <w:rPr>
            <w:rFonts w:ascii="Verdana" w:eastAsia="Times New Roman" w:hAnsi="Verdana" w:cs="Arial"/>
            <w:b/>
            <w:bCs/>
            <w:color w:val="FF6600"/>
            <w:sz w:val="28"/>
            <w:szCs w:val="28"/>
          </w:rPr>
          <w:t>What</w:t>
        </w:r>
        <w:proofErr w:type="gramEnd"/>
        <w:r w:rsidRPr="000F4347">
          <w:rPr>
            <w:rFonts w:ascii="Verdana" w:eastAsia="Times New Roman" w:hAnsi="Verdana" w:cs="Arial"/>
            <w:b/>
            <w:bCs/>
            <w:color w:val="FF6600"/>
            <w:sz w:val="28"/>
            <w:szCs w:val="28"/>
          </w:rPr>
          <w:t xml:space="preserve"> is a tag in HTML5?</w:t>
        </w:r>
      </w:ins>
    </w:p>
    <w:p w:rsidR="000F4347" w:rsidRPr="000F4347" w:rsidRDefault="000F4347" w:rsidP="000F4347">
      <w:pPr>
        <w:shd w:val="clear" w:color="auto" w:fill="FFFFFF"/>
        <w:spacing w:after="0" w:line="240" w:lineRule="auto"/>
        <w:rPr>
          <w:ins w:id="72" w:author="Unknown"/>
          <w:rFonts w:ascii="Verdana" w:eastAsia="Times New Roman" w:hAnsi="Verdana" w:cs="Arial"/>
          <w:color w:val="3A3A3A"/>
          <w:sz w:val="28"/>
          <w:szCs w:val="28"/>
        </w:rPr>
      </w:pPr>
      <w:ins w:id="73" w:author="Unknown">
        <w:r w:rsidRPr="000F4347">
          <w:rPr>
            <w:rFonts w:ascii="Verdana" w:eastAsia="Times New Roman" w:hAnsi="Verdana" w:cs="Arial"/>
            <w:b/>
            <w:bCs/>
            <w:color w:val="3A3A3A"/>
            <w:sz w:val="28"/>
            <w:szCs w:val="28"/>
          </w:rPr>
          <w:t>Answer:</w:t>
        </w:r>
        <w:r w:rsidRPr="000F4347">
          <w:rPr>
            <w:rFonts w:ascii="Verdana" w:eastAsia="Times New Roman" w:hAnsi="Verdana" w:cs="Arial"/>
            <w:color w:val="3A3A3A"/>
            <w:sz w:val="28"/>
            <w:szCs w:val="28"/>
          </w:rPr>
          <w:t> A tag is a special content in HTML5, which is surrounded by an angle bracket (&lt;,&gt;). A slash (/) symbol is used to close the tag after completing the block.</w:t>
        </w:r>
      </w:ins>
    </w:p>
    <w:p w:rsidR="000F4347" w:rsidRPr="000F4347" w:rsidRDefault="000F4347" w:rsidP="000F4347">
      <w:pPr>
        <w:shd w:val="clear" w:color="auto" w:fill="FFFFFF"/>
        <w:spacing w:after="0" w:line="240" w:lineRule="auto"/>
        <w:rPr>
          <w:ins w:id="74" w:author="Unknown"/>
          <w:rFonts w:ascii="Verdana" w:eastAsia="Times New Roman" w:hAnsi="Verdana" w:cs="Arial"/>
          <w:color w:val="3A3A3A"/>
          <w:sz w:val="28"/>
          <w:szCs w:val="28"/>
        </w:rPr>
      </w:pPr>
      <w:ins w:id="75" w:author="Unknown">
        <w:r w:rsidRPr="000F4347">
          <w:rPr>
            <w:rFonts w:ascii="Verdana" w:eastAsia="Times New Roman" w:hAnsi="Verdana" w:cs="Arial"/>
            <w:b/>
            <w:bCs/>
            <w:color w:val="3A3A3A"/>
            <w:sz w:val="28"/>
            <w:szCs w:val="28"/>
            <w:u w:val="single"/>
          </w:rPr>
          <w:t>For Example</w:t>
        </w:r>
      </w:ins>
    </w:p>
    <w:p w:rsidR="000F4347" w:rsidRPr="000F4347" w:rsidRDefault="000F4347" w:rsidP="000F4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76" w:author="Unknown"/>
          <w:rFonts w:ascii="Verdana" w:eastAsia="Times New Roman" w:hAnsi="Verdana" w:cs="Courier New"/>
          <w:color w:val="3A3A3A"/>
          <w:sz w:val="28"/>
          <w:szCs w:val="28"/>
        </w:rPr>
      </w:pPr>
      <w:ins w:id="77" w:author="Unknown">
        <w:r w:rsidRPr="000F4347">
          <w:rPr>
            <w:rFonts w:ascii="Verdana" w:eastAsia="Times New Roman" w:hAnsi="Verdana" w:cs="Courier New"/>
            <w:color w:val="3A3A3A"/>
            <w:sz w:val="28"/>
            <w:szCs w:val="28"/>
          </w:rPr>
          <w:t>&lt;</w:t>
        </w:r>
        <w:proofErr w:type="gramStart"/>
        <w:r w:rsidRPr="000F4347">
          <w:rPr>
            <w:rFonts w:ascii="Verdana" w:eastAsia="Times New Roman" w:hAnsi="Verdana" w:cs="Courier New"/>
            <w:color w:val="3A3A3A"/>
            <w:sz w:val="28"/>
            <w:szCs w:val="28"/>
          </w:rPr>
          <w:t>title</w:t>
        </w:r>
        <w:proofErr w:type="gramEnd"/>
        <w:r w:rsidRPr="000F4347">
          <w:rPr>
            <w:rFonts w:ascii="Verdana" w:eastAsia="Times New Roman" w:hAnsi="Verdana" w:cs="Courier New"/>
            <w:color w:val="3A3A3A"/>
            <w:sz w:val="28"/>
            <w:szCs w:val="28"/>
          </w:rPr>
          <w:t>&gt; This is my Browser &lt;/title&gt;</w:t>
        </w:r>
      </w:ins>
    </w:p>
    <w:p w:rsidR="000F4347" w:rsidRPr="000F4347" w:rsidRDefault="000F4347" w:rsidP="000F4347">
      <w:pPr>
        <w:shd w:val="clear" w:color="auto" w:fill="FFFFFF"/>
        <w:spacing w:after="336" w:line="240" w:lineRule="auto"/>
        <w:rPr>
          <w:ins w:id="78" w:author="Unknown"/>
          <w:rFonts w:ascii="Verdana" w:eastAsia="Times New Roman" w:hAnsi="Verdana" w:cs="Arial"/>
          <w:color w:val="3A3A3A"/>
          <w:sz w:val="28"/>
          <w:szCs w:val="28"/>
        </w:rPr>
      </w:pPr>
      <w:ins w:id="79" w:author="Unknown">
        <w:r w:rsidRPr="000F4347">
          <w:rPr>
            <w:rFonts w:ascii="Verdana" w:eastAsia="Times New Roman" w:hAnsi="Verdana" w:cs="Arial"/>
            <w:color w:val="3A3A3A"/>
            <w:sz w:val="28"/>
            <w:szCs w:val="28"/>
          </w:rPr>
          <w:t>An Html5 tag is a set of characters that develop a formatted command for a web page. These formatted commands communicate and send the instruction to the Browser.</w:t>
        </w:r>
      </w:ins>
    </w:p>
    <w:p w:rsidR="000F4347" w:rsidRPr="000F4347" w:rsidRDefault="000F4347" w:rsidP="000F4347">
      <w:pPr>
        <w:shd w:val="clear" w:color="auto" w:fill="FFFFFF"/>
        <w:spacing w:after="0" w:line="240" w:lineRule="auto"/>
        <w:rPr>
          <w:ins w:id="80" w:author="Unknown"/>
          <w:rFonts w:ascii="Verdana" w:eastAsia="Times New Roman" w:hAnsi="Verdana" w:cs="Arial"/>
          <w:color w:val="3A3A3A"/>
          <w:sz w:val="28"/>
          <w:szCs w:val="28"/>
        </w:rPr>
      </w:pPr>
      <w:ins w:id="81" w:author="Unknown">
        <w:r w:rsidRPr="000F4347">
          <w:rPr>
            <w:rFonts w:ascii="Verdana" w:eastAsia="Times New Roman" w:hAnsi="Verdana" w:cs="Arial"/>
            <w:b/>
            <w:bCs/>
            <w:color w:val="FF6600"/>
            <w:sz w:val="28"/>
            <w:szCs w:val="28"/>
          </w:rPr>
          <w:t xml:space="preserve">Q #6) </w:t>
        </w:r>
        <w:proofErr w:type="gramStart"/>
        <w:r w:rsidRPr="000F4347">
          <w:rPr>
            <w:rFonts w:ascii="Verdana" w:eastAsia="Times New Roman" w:hAnsi="Verdana" w:cs="Arial"/>
            <w:b/>
            <w:bCs/>
            <w:color w:val="FF6600"/>
            <w:sz w:val="28"/>
            <w:szCs w:val="28"/>
          </w:rPr>
          <w:t>What</w:t>
        </w:r>
        <w:proofErr w:type="gramEnd"/>
        <w:r w:rsidRPr="000F4347">
          <w:rPr>
            <w:rFonts w:ascii="Verdana" w:eastAsia="Times New Roman" w:hAnsi="Verdana" w:cs="Arial"/>
            <w:b/>
            <w:bCs/>
            <w:color w:val="FF6600"/>
            <w:sz w:val="28"/>
            <w:szCs w:val="28"/>
          </w:rPr>
          <w:t xml:space="preserve"> is the minimum number of HTML5 tags that are required to create a Web page?</w:t>
        </w:r>
      </w:ins>
    </w:p>
    <w:p w:rsidR="000F4347" w:rsidRPr="000F4347" w:rsidRDefault="000F4347" w:rsidP="000F4347">
      <w:pPr>
        <w:shd w:val="clear" w:color="auto" w:fill="FFFFFF"/>
        <w:spacing w:after="0" w:line="240" w:lineRule="auto"/>
        <w:rPr>
          <w:ins w:id="82" w:author="Unknown"/>
          <w:rFonts w:ascii="Verdana" w:eastAsia="Times New Roman" w:hAnsi="Verdana" w:cs="Arial"/>
          <w:color w:val="3A3A3A"/>
          <w:sz w:val="28"/>
          <w:szCs w:val="28"/>
        </w:rPr>
      </w:pPr>
      <w:ins w:id="83" w:author="Unknown">
        <w:r w:rsidRPr="000F4347">
          <w:rPr>
            <w:rFonts w:ascii="Verdana" w:eastAsia="Times New Roman" w:hAnsi="Verdana" w:cs="Arial"/>
            <w:b/>
            <w:bCs/>
            <w:color w:val="3A3A3A"/>
            <w:sz w:val="28"/>
            <w:szCs w:val="28"/>
          </w:rPr>
          <w:t>Answer:</w:t>
        </w:r>
        <w:r w:rsidRPr="000F4347">
          <w:rPr>
            <w:rFonts w:ascii="Verdana" w:eastAsia="Times New Roman" w:hAnsi="Verdana" w:cs="Arial"/>
            <w:color w:val="3A3A3A"/>
            <w:sz w:val="28"/>
            <w:szCs w:val="28"/>
          </w:rPr>
          <w:t> Minimum 3</w:t>
        </w:r>
        <w:proofErr w:type="gramStart"/>
        <w:r w:rsidRPr="000F4347">
          <w:rPr>
            <w:rFonts w:ascii="Verdana" w:eastAsia="Times New Roman" w:hAnsi="Verdana" w:cs="Arial"/>
            <w:color w:val="3A3A3A"/>
            <w:sz w:val="28"/>
            <w:szCs w:val="28"/>
          </w:rPr>
          <w:t>  HTML5</w:t>
        </w:r>
        <w:proofErr w:type="gramEnd"/>
        <w:r w:rsidRPr="000F4347">
          <w:rPr>
            <w:rFonts w:ascii="Verdana" w:eastAsia="Times New Roman" w:hAnsi="Verdana" w:cs="Arial"/>
            <w:color w:val="3A3A3A"/>
            <w:sz w:val="28"/>
            <w:szCs w:val="28"/>
          </w:rPr>
          <w:t xml:space="preserve"> tags are required to create a Web page, such as (&lt;HEAD&gt;, &lt;BODY&gt;, &lt;HTML&gt;).</w:t>
        </w:r>
      </w:ins>
    </w:p>
    <w:p w:rsidR="000F4347" w:rsidRPr="000F4347" w:rsidRDefault="000F4347" w:rsidP="000F4347">
      <w:pPr>
        <w:shd w:val="clear" w:color="auto" w:fill="FFFFFF"/>
        <w:spacing w:after="0" w:line="240" w:lineRule="auto"/>
        <w:rPr>
          <w:ins w:id="84" w:author="Unknown"/>
          <w:rFonts w:ascii="Verdana" w:eastAsia="Times New Roman" w:hAnsi="Verdana" w:cs="Arial"/>
          <w:color w:val="3A3A3A"/>
          <w:sz w:val="28"/>
          <w:szCs w:val="28"/>
        </w:rPr>
      </w:pPr>
      <w:ins w:id="85" w:author="Unknown">
        <w:r w:rsidRPr="000F4347">
          <w:rPr>
            <w:rFonts w:ascii="Verdana" w:eastAsia="Times New Roman" w:hAnsi="Verdana" w:cs="Arial"/>
            <w:b/>
            <w:bCs/>
            <w:color w:val="FF6600"/>
            <w:sz w:val="28"/>
            <w:szCs w:val="28"/>
          </w:rPr>
          <w:t xml:space="preserve">Q #7) </w:t>
        </w:r>
        <w:proofErr w:type="gramStart"/>
        <w:r w:rsidRPr="000F4347">
          <w:rPr>
            <w:rFonts w:ascii="Verdana" w:eastAsia="Times New Roman" w:hAnsi="Verdana" w:cs="Arial"/>
            <w:b/>
            <w:bCs/>
            <w:color w:val="FF6600"/>
            <w:sz w:val="28"/>
            <w:szCs w:val="28"/>
          </w:rPr>
          <w:t>What</w:t>
        </w:r>
        <w:proofErr w:type="gramEnd"/>
        <w:r w:rsidRPr="000F4347">
          <w:rPr>
            <w:rFonts w:ascii="Verdana" w:eastAsia="Times New Roman" w:hAnsi="Verdana" w:cs="Arial"/>
            <w:b/>
            <w:bCs/>
            <w:color w:val="FF6600"/>
            <w:sz w:val="28"/>
            <w:szCs w:val="28"/>
          </w:rPr>
          <w:t xml:space="preserve"> is the importance of Drag and Drop in HTML5?</w:t>
        </w:r>
      </w:ins>
    </w:p>
    <w:p w:rsidR="000F4347" w:rsidRPr="000F4347" w:rsidRDefault="000F4347" w:rsidP="000F4347">
      <w:pPr>
        <w:shd w:val="clear" w:color="auto" w:fill="FFFFFF"/>
        <w:spacing w:after="0" w:line="240" w:lineRule="auto"/>
        <w:rPr>
          <w:ins w:id="86" w:author="Unknown"/>
          <w:rFonts w:ascii="Verdana" w:eastAsia="Times New Roman" w:hAnsi="Verdana" w:cs="Arial"/>
          <w:color w:val="3A3A3A"/>
          <w:sz w:val="28"/>
          <w:szCs w:val="28"/>
        </w:rPr>
      </w:pPr>
      <w:ins w:id="87" w:author="Unknown">
        <w:r w:rsidRPr="000F4347">
          <w:rPr>
            <w:rFonts w:ascii="Verdana" w:eastAsia="Times New Roman" w:hAnsi="Verdana" w:cs="Arial"/>
            <w:b/>
            <w:bCs/>
            <w:color w:val="3A3A3A"/>
            <w:sz w:val="28"/>
            <w:szCs w:val="28"/>
          </w:rPr>
          <w:t>Answer:</w:t>
        </w:r>
        <w:r w:rsidRPr="000F4347">
          <w:rPr>
            <w:rFonts w:ascii="Verdana" w:eastAsia="Times New Roman" w:hAnsi="Verdana" w:cs="Arial"/>
            <w:color w:val="3A3A3A"/>
            <w:sz w:val="28"/>
            <w:szCs w:val="28"/>
          </w:rPr>
          <w:t> Drag and Drop is the most important User Interface concept which makes it easy to grab an object and Drag it at the place you want with the help of a mouse click.</w:t>
        </w:r>
      </w:ins>
    </w:p>
    <w:p w:rsidR="000F4347" w:rsidRPr="000F4347" w:rsidRDefault="000F4347" w:rsidP="000F4347">
      <w:pPr>
        <w:shd w:val="clear" w:color="auto" w:fill="FFFFFF"/>
        <w:spacing w:after="336" w:line="240" w:lineRule="auto"/>
        <w:rPr>
          <w:ins w:id="88" w:author="Unknown"/>
          <w:rFonts w:ascii="Verdana" w:eastAsia="Times New Roman" w:hAnsi="Verdana" w:cs="Arial"/>
          <w:color w:val="3A3A3A"/>
          <w:sz w:val="28"/>
          <w:szCs w:val="28"/>
        </w:rPr>
      </w:pPr>
      <w:ins w:id="89" w:author="Unknown">
        <w:r w:rsidRPr="000F4347">
          <w:rPr>
            <w:rFonts w:ascii="Verdana" w:eastAsia="Times New Roman" w:hAnsi="Verdana" w:cs="Arial"/>
            <w:color w:val="3A3A3A"/>
            <w:sz w:val="28"/>
            <w:szCs w:val="28"/>
          </w:rPr>
          <w:t>Some common features that are mostly used by Drag and Drop operation include move, link or copy.</w:t>
        </w:r>
      </w:ins>
    </w:p>
    <w:p w:rsidR="000F4347" w:rsidRPr="000F4347" w:rsidRDefault="000F4347" w:rsidP="000F4347">
      <w:pPr>
        <w:shd w:val="clear" w:color="auto" w:fill="FFFFFF"/>
        <w:spacing w:after="0" w:line="240" w:lineRule="auto"/>
        <w:rPr>
          <w:ins w:id="90" w:author="Unknown"/>
          <w:rFonts w:ascii="Verdana" w:eastAsia="Times New Roman" w:hAnsi="Verdana" w:cs="Arial"/>
          <w:color w:val="3A3A3A"/>
          <w:sz w:val="28"/>
          <w:szCs w:val="28"/>
        </w:rPr>
      </w:pPr>
      <w:ins w:id="91" w:author="Unknown">
        <w:r w:rsidRPr="000F4347">
          <w:rPr>
            <w:rFonts w:ascii="Verdana" w:eastAsia="Times New Roman" w:hAnsi="Verdana" w:cs="Arial"/>
            <w:color w:val="3A3A3A"/>
            <w:sz w:val="28"/>
            <w:szCs w:val="28"/>
          </w:rPr>
          <w:t>We can drag an image using elements, type = </w:t>
        </w:r>
        <w:r w:rsidRPr="000F4347">
          <w:rPr>
            <w:rFonts w:ascii="Verdana" w:eastAsia="Times New Roman" w:hAnsi="Verdana" w:cs="Arial"/>
            <w:b/>
            <w:bCs/>
            <w:color w:val="3A3A3A"/>
            <w:sz w:val="28"/>
            <w:szCs w:val="28"/>
          </w:rPr>
          <w:t>&lt;</w:t>
        </w:r>
        <w:proofErr w:type="spellStart"/>
        <w:r w:rsidRPr="000F4347">
          <w:rPr>
            <w:rFonts w:ascii="Verdana" w:eastAsia="Times New Roman" w:hAnsi="Verdana" w:cs="Arial"/>
            <w:b/>
            <w:bCs/>
            <w:color w:val="3A3A3A"/>
            <w:sz w:val="28"/>
            <w:szCs w:val="28"/>
          </w:rPr>
          <w:t>img</w:t>
        </w:r>
        <w:proofErr w:type="spellEnd"/>
        <w:r w:rsidRPr="000F4347">
          <w:rPr>
            <w:rFonts w:ascii="Verdana" w:eastAsia="Times New Roman" w:hAnsi="Verdana" w:cs="Arial"/>
            <w:b/>
            <w:bCs/>
            <w:color w:val="3A3A3A"/>
            <w:sz w:val="28"/>
            <w:szCs w:val="28"/>
          </w:rPr>
          <w:t xml:space="preserve"> </w:t>
        </w:r>
        <w:proofErr w:type="spellStart"/>
        <w:r w:rsidRPr="000F4347">
          <w:rPr>
            <w:rFonts w:ascii="Verdana" w:eastAsia="Times New Roman" w:hAnsi="Verdana" w:cs="Arial"/>
            <w:b/>
            <w:bCs/>
            <w:color w:val="3A3A3A"/>
            <w:sz w:val="28"/>
            <w:szCs w:val="28"/>
          </w:rPr>
          <w:t>draggable</w:t>
        </w:r>
        <w:proofErr w:type="spellEnd"/>
        <w:r w:rsidRPr="000F4347">
          <w:rPr>
            <w:rFonts w:ascii="Verdana" w:eastAsia="Times New Roman" w:hAnsi="Verdana" w:cs="Arial"/>
            <w:b/>
            <w:bCs/>
            <w:color w:val="3A3A3A"/>
            <w:sz w:val="28"/>
            <w:szCs w:val="28"/>
          </w:rPr>
          <w:t xml:space="preserve"> = “true”&gt;</w:t>
        </w:r>
        <w:r w:rsidRPr="000F4347">
          <w:rPr>
            <w:rFonts w:ascii="Verdana" w:eastAsia="Times New Roman" w:hAnsi="Verdana" w:cs="Arial"/>
            <w:color w:val="3A3A3A"/>
            <w:sz w:val="28"/>
            <w:szCs w:val="28"/>
          </w:rPr>
          <w:t xml:space="preserve">, to make an image </w:t>
        </w:r>
        <w:proofErr w:type="spellStart"/>
        <w:r w:rsidRPr="000F4347">
          <w:rPr>
            <w:rFonts w:ascii="Verdana" w:eastAsia="Times New Roman" w:hAnsi="Verdana" w:cs="Arial"/>
            <w:color w:val="3A3A3A"/>
            <w:sz w:val="28"/>
            <w:szCs w:val="28"/>
          </w:rPr>
          <w:t>draggable</w:t>
        </w:r>
        <w:proofErr w:type="spellEnd"/>
        <w:r w:rsidRPr="000F4347">
          <w:rPr>
            <w:rFonts w:ascii="Verdana" w:eastAsia="Times New Roman" w:hAnsi="Verdana" w:cs="Arial"/>
            <w:color w:val="3A3A3A"/>
            <w:sz w:val="28"/>
            <w:szCs w:val="28"/>
          </w:rPr>
          <w:t xml:space="preserve"> and set the </w:t>
        </w:r>
        <w:proofErr w:type="spellStart"/>
        <w:r w:rsidRPr="000F4347">
          <w:rPr>
            <w:rFonts w:ascii="Verdana" w:eastAsia="Times New Roman" w:hAnsi="Verdana" w:cs="Arial"/>
            <w:color w:val="3A3A3A"/>
            <w:sz w:val="28"/>
            <w:szCs w:val="28"/>
          </w:rPr>
          <w:t>draggable</w:t>
        </w:r>
        <w:proofErr w:type="spellEnd"/>
        <w:r w:rsidRPr="000F4347">
          <w:rPr>
            <w:rFonts w:ascii="Verdana" w:eastAsia="Times New Roman" w:hAnsi="Verdana" w:cs="Arial"/>
            <w:color w:val="3A3A3A"/>
            <w:sz w:val="28"/>
            <w:szCs w:val="28"/>
          </w:rPr>
          <w:t xml:space="preserve"> image attribute to true.</w:t>
        </w:r>
      </w:ins>
    </w:p>
    <w:p w:rsidR="000F4347" w:rsidRPr="000F4347" w:rsidRDefault="000F4347" w:rsidP="000F4347">
      <w:pPr>
        <w:shd w:val="clear" w:color="auto" w:fill="FFFFFF"/>
        <w:spacing w:after="0" w:line="240" w:lineRule="auto"/>
        <w:rPr>
          <w:ins w:id="92" w:author="Unknown"/>
          <w:rFonts w:ascii="Verdana" w:eastAsia="Times New Roman" w:hAnsi="Verdana" w:cs="Arial"/>
          <w:color w:val="3A3A3A"/>
          <w:sz w:val="28"/>
          <w:szCs w:val="28"/>
        </w:rPr>
      </w:pPr>
      <w:ins w:id="93" w:author="Unknown">
        <w:r w:rsidRPr="000F4347">
          <w:rPr>
            <w:rFonts w:ascii="Verdana" w:eastAsia="Times New Roman" w:hAnsi="Verdana" w:cs="Arial"/>
            <w:b/>
            <w:bCs/>
            <w:color w:val="FF6600"/>
            <w:sz w:val="28"/>
            <w:szCs w:val="28"/>
          </w:rPr>
          <w:t>Q #8) Explain new Form input types in HTML5.</w:t>
        </w:r>
      </w:ins>
    </w:p>
    <w:p w:rsidR="000F4347" w:rsidRPr="000F4347" w:rsidRDefault="000F4347" w:rsidP="000F4347">
      <w:pPr>
        <w:shd w:val="clear" w:color="auto" w:fill="FFFFFF"/>
        <w:spacing w:after="0" w:line="240" w:lineRule="auto"/>
        <w:rPr>
          <w:ins w:id="94" w:author="Unknown"/>
          <w:rFonts w:ascii="Verdana" w:eastAsia="Times New Roman" w:hAnsi="Verdana" w:cs="Arial"/>
          <w:color w:val="3A3A3A"/>
          <w:sz w:val="28"/>
          <w:szCs w:val="28"/>
        </w:rPr>
      </w:pPr>
      <w:ins w:id="95" w:author="Unknown">
        <w:r w:rsidRPr="000F4347">
          <w:rPr>
            <w:rFonts w:ascii="Verdana" w:eastAsia="Times New Roman" w:hAnsi="Verdana" w:cs="Arial"/>
            <w:b/>
            <w:bCs/>
            <w:color w:val="3A3A3A"/>
            <w:sz w:val="28"/>
            <w:szCs w:val="28"/>
          </w:rPr>
          <w:t>Answer: HTML5 has 14 new forms input types:</w:t>
        </w:r>
      </w:ins>
    </w:p>
    <w:p w:rsidR="000F4347" w:rsidRPr="000F4347" w:rsidRDefault="000F4347" w:rsidP="000F4347">
      <w:pPr>
        <w:numPr>
          <w:ilvl w:val="0"/>
          <w:numId w:val="6"/>
        </w:numPr>
        <w:shd w:val="clear" w:color="auto" w:fill="FFFFFF"/>
        <w:spacing w:after="0" w:line="240" w:lineRule="auto"/>
        <w:rPr>
          <w:ins w:id="96" w:author="Unknown"/>
          <w:rFonts w:ascii="Verdana" w:eastAsia="Times New Roman" w:hAnsi="Verdana" w:cs="Arial"/>
          <w:color w:val="3A3A3A"/>
          <w:sz w:val="28"/>
          <w:szCs w:val="28"/>
        </w:rPr>
      </w:pPr>
      <w:ins w:id="97" w:author="Unknown">
        <w:r w:rsidRPr="000F4347">
          <w:rPr>
            <w:rFonts w:ascii="Verdana" w:eastAsia="Times New Roman" w:hAnsi="Verdana" w:cs="Arial"/>
            <w:b/>
            <w:bCs/>
            <w:color w:val="3A3A3A"/>
            <w:sz w:val="28"/>
            <w:szCs w:val="28"/>
          </w:rPr>
          <w:t>Date: </w:t>
        </w:r>
        <w:r w:rsidRPr="000F4347">
          <w:rPr>
            <w:rFonts w:ascii="Verdana" w:eastAsia="Times New Roman" w:hAnsi="Verdana" w:cs="Arial"/>
            <w:color w:val="3A3A3A"/>
            <w:sz w:val="28"/>
            <w:szCs w:val="28"/>
          </w:rPr>
          <w:t>This is a Date picker, we can pick a date by using type = </w:t>
        </w:r>
        <w:r w:rsidRPr="000F4347">
          <w:rPr>
            <w:rFonts w:ascii="Verdana" w:eastAsia="Times New Roman" w:hAnsi="Verdana" w:cs="Arial"/>
            <w:b/>
            <w:bCs/>
            <w:color w:val="3A3A3A"/>
            <w:sz w:val="28"/>
            <w:szCs w:val="28"/>
          </w:rPr>
          <w:t>“date”.</w:t>
        </w:r>
      </w:ins>
    </w:p>
    <w:p w:rsidR="000F4347" w:rsidRPr="000F4347" w:rsidRDefault="000F4347" w:rsidP="000F4347">
      <w:pPr>
        <w:numPr>
          <w:ilvl w:val="0"/>
          <w:numId w:val="6"/>
        </w:numPr>
        <w:shd w:val="clear" w:color="auto" w:fill="FFFFFF"/>
        <w:spacing w:after="0" w:line="240" w:lineRule="auto"/>
        <w:rPr>
          <w:ins w:id="98" w:author="Unknown"/>
          <w:rFonts w:ascii="Verdana" w:eastAsia="Times New Roman" w:hAnsi="Verdana" w:cs="Arial"/>
          <w:color w:val="3A3A3A"/>
          <w:sz w:val="28"/>
          <w:szCs w:val="28"/>
        </w:rPr>
      </w:pPr>
      <w:ins w:id="99" w:author="Unknown">
        <w:r w:rsidRPr="000F4347">
          <w:rPr>
            <w:rFonts w:ascii="Verdana" w:eastAsia="Times New Roman" w:hAnsi="Verdana" w:cs="Arial"/>
            <w:b/>
            <w:bCs/>
            <w:color w:val="3A3A3A"/>
            <w:sz w:val="28"/>
            <w:szCs w:val="28"/>
          </w:rPr>
          <w:t>Week: </w:t>
        </w:r>
        <w:r w:rsidRPr="000F4347">
          <w:rPr>
            <w:rFonts w:ascii="Verdana" w:eastAsia="Times New Roman" w:hAnsi="Verdana" w:cs="Arial"/>
            <w:color w:val="3A3A3A"/>
            <w:sz w:val="28"/>
            <w:szCs w:val="28"/>
          </w:rPr>
          <w:t>This is a Week picker, we can pick a week by using type = </w:t>
        </w:r>
        <w:r w:rsidRPr="000F4347">
          <w:rPr>
            <w:rFonts w:ascii="Verdana" w:eastAsia="Times New Roman" w:hAnsi="Verdana" w:cs="Arial"/>
            <w:b/>
            <w:bCs/>
            <w:color w:val="3A3A3A"/>
            <w:sz w:val="28"/>
            <w:szCs w:val="28"/>
          </w:rPr>
          <w:t>“week”.</w:t>
        </w:r>
      </w:ins>
    </w:p>
    <w:p w:rsidR="000F4347" w:rsidRPr="000F4347" w:rsidRDefault="000F4347" w:rsidP="000F4347">
      <w:pPr>
        <w:numPr>
          <w:ilvl w:val="0"/>
          <w:numId w:val="6"/>
        </w:numPr>
        <w:shd w:val="clear" w:color="auto" w:fill="FFFFFF"/>
        <w:spacing w:after="0" w:line="240" w:lineRule="auto"/>
        <w:rPr>
          <w:ins w:id="100" w:author="Unknown"/>
          <w:rFonts w:ascii="Verdana" w:eastAsia="Times New Roman" w:hAnsi="Verdana" w:cs="Arial"/>
          <w:color w:val="3A3A3A"/>
          <w:sz w:val="28"/>
          <w:szCs w:val="28"/>
        </w:rPr>
      </w:pPr>
      <w:ins w:id="101" w:author="Unknown">
        <w:r w:rsidRPr="000F4347">
          <w:rPr>
            <w:rFonts w:ascii="Verdana" w:eastAsia="Times New Roman" w:hAnsi="Verdana" w:cs="Arial"/>
            <w:b/>
            <w:bCs/>
            <w:color w:val="3A3A3A"/>
            <w:sz w:val="28"/>
            <w:szCs w:val="28"/>
          </w:rPr>
          <w:t>Month: </w:t>
        </w:r>
        <w:r w:rsidRPr="000F4347">
          <w:rPr>
            <w:rFonts w:ascii="Verdana" w:eastAsia="Times New Roman" w:hAnsi="Verdana" w:cs="Arial"/>
            <w:color w:val="3A3A3A"/>
            <w:sz w:val="28"/>
            <w:szCs w:val="28"/>
          </w:rPr>
          <w:t>This is a Month picker, we can pick a month by using type = </w:t>
        </w:r>
        <w:r w:rsidRPr="000F4347">
          <w:rPr>
            <w:rFonts w:ascii="Verdana" w:eastAsia="Times New Roman" w:hAnsi="Verdana" w:cs="Arial"/>
            <w:b/>
            <w:bCs/>
            <w:color w:val="3A3A3A"/>
            <w:sz w:val="28"/>
            <w:szCs w:val="28"/>
          </w:rPr>
          <w:t>“month”.</w:t>
        </w:r>
      </w:ins>
    </w:p>
    <w:p w:rsidR="000F4347" w:rsidRPr="000F4347" w:rsidRDefault="000F4347" w:rsidP="000F4347">
      <w:pPr>
        <w:numPr>
          <w:ilvl w:val="0"/>
          <w:numId w:val="6"/>
        </w:numPr>
        <w:shd w:val="clear" w:color="auto" w:fill="FFFFFF"/>
        <w:spacing w:after="0" w:line="240" w:lineRule="auto"/>
        <w:rPr>
          <w:ins w:id="102" w:author="Unknown"/>
          <w:rFonts w:ascii="Verdana" w:eastAsia="Times New Roman" w:hAnsi="Verdana" w:cs="Arial"/>
          <w:color w:val="3A3A3A"/>
          <w:sz w:val="28"/>
          <w:szCs w:val="28"/>
        </w:rPr>
      </w:pPr>
      <w:ins w:id="103" w:author="Unknown">
        <w:r w:rsidRPr="000F4347">
          <w:rPr>
            <w:rFonts w:ascii="Verdana" w:eastAsia="Times New Roman" w:hAnsi="Verdana" w:cs="Arial"/>
            <w:b/>
            <w:bCs/>
            <w:color w:val="3A3A3A"/>
            <w:sz w:val="28"/>
            <w:szCs w:val="28"/>
          </w:rPr>
          <w:t>Time: </w:t>
        </w:r>
        <w:r w:rsidRPr="000F4347">
          <w:rPr>
            <w:rFonts w:ascii="Verdana" w:eastAsia="Times New Roman" w:hAnsi="Verdana" w:cs="Arial"/>
            <w:color w:val="3A3A3A"/>
            <w:sz w:val="28"/>
            <w:szCs w:val="28"/>
          </w:rPr>
          <w:t>This is a Time picker, we can pick the time by using type = </w:t>
        </w:r>
        <w:r w:rsidRPr="000F4347">
          <w:rPr>
            <w:rFonts w:ascii="Verdana" w:eastAsia="Times New Roman" w:hAnsi="Verdana" w:cs="Arial"/>
            <w:b/>
            <w:bCs/>
            <w:color w:val="3A3A3A"/>
            <w:sz w:val="28"/>
            <w:szCs w:val="28"/>
          </w:rPr>
          <w:t>“time”.</w:t>
        </w:r>
      </w:ins>
    </w:p>
    <w:p w:rsidR="000F4347" w:rsidRPr="000F4347" w:rsidRDefault="000F4347" w:rsidP="000F4347">
      <w:pPr>
        <w:numPr>
          <w:ilvl w:val="0"/>
          <w:numId w:val="6"/>
        </w:numPr>
        <w:shd w:val="clear" w:color="auto" w:fill="FFFFFF"/>
        <w:spacing w:after="0" w:line="240" w:lineRule="auto"/>
        <w:rPr>
          <w:ins w:id="104" w:author="Unknown"/>
          <w:rFonts w:ascii="Verdana" w:eastAsia="Times New Roman" w:hAnsi="Verdana" w:cs="Arial"/>
          <w:color w:val="3A3A3A"/>
          <w:sz w:val="28"/>
          <w:szCs w:val="28"/>
        </w:rPr>
      </w:pPr>
      <w:proofErr w:type="spellStart"/>
      <w:ins w:id="105" w:author="Unknown">
        <w:r w:rsidRPr="000F4347">
          <w:rPr>
            <w:rFonts w:ascii="Verdana" w:eastAsia="Times New Roman" w:hAnsi="Verdana" w:cs="Arial"/>
            <w:b/>
            <w:bCs/>
            <w:color w:val="3A3A3A"/>
            <w:sz w:val="28"/>
            <w:szCs w:val="28"/>
          </w:rPr>
          <w:t>Datetime</w:t>
        </w:r>
        <w:proofErr w:type="spellEnd"/>
        <w:r w:rsidRPr="000F4347">
          <w:rPr>
            <w:rFonts w:ascii="Verdana" w:eastAsia="Times New Roman" w:hAnsi="Verdana" w:cs="Arial"/>
            <w:b/>
            <w:bCs/>
            <w:color w:val="3A3A3A"/>
            <w:sz w:val="28"/>
            <w:szCs w:val="28"/>
          </w:rPr>
          <w:t>: </w:t>
        </w:r>
        <w:r w:rsidRPr="000F4347">
          <w:rPr>
            <w:rFonts w:ascii="Verdana" w:eastAsia="Times New Roman" w:hAnsi="Verdana" w:cs="Arial"/>
            <w:color w:val="3A3A3A"/>
            <w:sz w:val="28"/>
            <w:szCs w:val="28"/>
          </w:rPr>
          <w:t>This is a combined date and time, we can pick the combination of date and time by using type = </w:t>
        </w:r>
        <w:r w:rsidRPr="000F4347">
          <w:rPr>
            <w:rFonts w:ascii="Verdana" w:eastAsia="Times New Roman" w:hAnsi="Verdana" w:cs="Arial"/>
            <w:b/>
            <w:bCs/>
            <w:color w:val="3A3A3A"/>
            <w:sz w:val="28"/>
            <w:szCs w:val="28"/>
          </w:rPr>
          <w:t>“</w:t>
        </w:r>
        <w:proofErr w:type="spellStart"/>
        <w:r w:rsidRPr="000F4347">
          <w:rPr>
            <w:rFonts w:ascii="Verdana" w:eastAsia="Times New Roman" w:hAnsi="Verdana" w:cs="Arial"/>
            <w:b/>
            <w:bCs/>
            <w:color w:val="3A3A3A"/>
            <w:sz w:val="28"/>
            <w:szCs w:val="28"/>
          </w:rPr>
          <w:t>datetime</w:t>
        </w:r>
        <w:proofErr w:type="spellEnd"/>
        <w:r w:rsidRPr="000F4347">
          <w:rPr>
            <w:rFonts w:ascii="Verdana" w:eastAsia="Times New Roman" w:hAnsi="Verdana" w:cs="Arial"/>
            <w:b/>
            <w:bCs/>
            <w:color w:val="3A3A3A"/>
            <w:sz w:val="28"/>
            <w:szCs w:val="28"/>
          </w:rPr>
          <w:t>”.</w:t>
        </w:r>
      </w:ins>
    </w:p>
    <w:p w:rsidR="000F4347" w:rsidRPr="000F4347" w:rsidRDefault="000F4347" w:rsidP="000F4347">
      <w:pPr>
        <w:numPr>
          <w:ilvl w:val="0"/>
          <w:numId w:val="6"/>
        </w:numPr>
        <w:shd w:val="clear" w:color="auto" w:fill="FFFFFF"/>
        <w:spacing w:after="0" w:line="240" w:lineRule="auto"/>
        <w:rPr>
          <w:ins w:id="106" w:author="Unknown"/>
          <w:rFonts w:ascii="Verdana" w:eastAsia="Times New Roman" w:hAnsi="Verdana" w:cs="Arial"/>
          <w:color w:val="3A3A3A"/>
          <w:sz w:val="28"/>
          <w:szCs w:val="28"/>
        </w:rPr>
      </w:pPr>
      <w:proofErr w:type="spellStart"/>
      <w:ins w:id="107" w:author="Unknown">
        <w:r w:rsidRPr="000F4347">
          <w:rPr>
            <w:rFonts w:ascii="Verdana" w:eastAsia="Times New Roman" w:hAnsi="Verdana" w:cs="Arial"/>
            <w:b/>
            <w:bCs/>
            <w:color w:val="3A3A3A"/>
            <w:sz w:val="28"/>
            <w:szCs w:val="28"/>
          </w:rPr>
          <w:t>Datetime</w:t>
        </w:r>
        <w:proofErr w:type="spellEnd"/>
        <w:r w:rsidRPr="000F4347">
          <w:rPr>
            <w:rFonts w:ascii="Verdana" w:eastAsia="Times New Roman" w:hAnsi="Verdana" w:cs="Arial"/>
            <w:b/>
            <w:bCs/>
            <w:color w:val="3A3A3A"/>
            <w:sz w:val="28"/>
            <w:szCs w:val="28"/>
          </w:rPr>
          <w:t>-local: </w:t>
        </w:r>
        <w:r w:rsidRPr="000F4347">
          <w:rPr>
            <w:rFonts w:ascii="Verdana" w:eastAsia="Times New Roman" w:hAnsi="Verdana" w:cs="Arial"/>
            <w:color w:val="3A3A3A"/>
            <w:sz w:val="28"/>
            <w:szCs w:val="28"/>
          </w:rPr>
          <w:t>A combined local date and time, we can pick the combination of local date and time using type = </w:t>
        </w:r>
        <w:r w:rsidRPr="000F4347">
          <w:rPr>
            <w:rFonts w:ascii="Verdana" w:eastAsia="Times New Roman" w:hAnsi="Verdana" w:cs="Arial"/>
            <w:b/>
            <w:bCs/>
            <w:color w:val="3A3A3A"/>
            <w:sz w:val="28"/>
            <w:szCs w:val="28"/>
          </w:rPr>
          <w:t>“</w:t>
        </w:r>
        <w:proofErr w:type="spellStart"/>
        <w:r w:rsidRPr="000F4347">
          <w:rPr>
            <w:rFonts w:ascii="Verdana" w:eastAsia="Times New Roman" w:hAnsi="Verdana" w:cs="Arial"/>
            <w:b/>
            <w:bCs/>
            <w:color w:val="3A3A3A"/>
            <w:sz w:val="28"/>
            <w:szCs w:val="28"/>
          </w:rPr>
          <w:t>DateTime</w:t>
        </w:r>
        <w:proofErr w:type="spellEnd"/>
        <w:r w:rsidRPr="000F4347">
          <w:rPr>
            <w:rFonts w:ascii="Verdana" w:eastAsia="Times New Roman" w:hAnsi="Verdana" w:cs="Arial"/>
            <w:b/>
            <w:bCs/>
            <w:color w:val="3A3A3A"/>
            <w:sz w:val="28"/>
            <w:szCs w:val="28"/>
          </w:rPr>
          <w:t>-local”.</w:t>
        </w:r>
      </w:ins>
    </w:p>
    <w:p w:rsidR="000F4347" w:rsidRPr="000F4347" w:rsidRDefault="000F4347" w:rsidP="000F4347">
      <w:pPr>
        <w:numPr>
          <w:ilvl w:val="0"/>
          <w:numId w:val="6"/>
        </w:numPr>
        <w:shd w:val="clear" w:color="auto" w:fill="FFFFFF"/>
        <w:spacing w:after="0" w:line="240" w:lineRule="auto"/>
        <w:rPr>
          <w:ins w:id="108" w:author="Unknown"/>
          <w:rFonts w:ascii="Verdana" w:eastAsia="Times New Roman" w:hAnsi="Verdana" w:cs="Arial"/>
          <w:color w:val="3A3A3A"/>
          <w:sz w:val="28"/>
          <w:szCs w:val="28"/>
        </w:rPr>
      </w:pPr>
      <w:ins w:id="109" w:author="Unknown">
        <w:r w:rsidRPr="000F4347">
          <w:rPr>
            <w:rFonts w:ascii="Verdana" w:eastAsia="Times New Roman" w:hAnsi="Verdana" w:cs="Arial"/>
            <w:b/>
            <w:bCs/>
            <w:color w:val="3A3A3A"/>
            <w:sz w:val="28"/>
            <w:szCs w:val="28"/>
          </w:rPr>
          <w:t>Email: </w:t>
        </w:r>
        <w:r w:rsidRPr="000F4347">
          <w:rPr>
            <w:rFonts w:ascii="Verdana" w:eastAsia="Times New Roman" w:hAnsi="Verdana" w:cs="Arial"/>
            <w:color w:val="3A3A3A"/>
            <w:sz w:val="28"/>
            <w:szCs w:val="28"/>
          </w:rPr>
          <w:t>Allows one or more Email Addresses, we can enter multiple email addresses using type = </w:t>
        </w:r>
        <w:r w:rsidRPr="000F4347">
          <w:rPr>
            <w:rFonts w:ascii="Verdana" w:eastAsia="Times New Roman" w:hAnsi="Verdana" w:cs="Arial"/>
            <w:b/>
            <w:bCs/>
            <w:color w:val="3A3A3A"/>
            <w:sz w:val="28"/>
            <w:szCs w:val="28"/>
          </w:rPr>
          <w:t>“email”.</w:t>
        </w:r>
      </w:ins>
    </w:p>
    <w:p w:rsidR="000F4347" w:rsidRPr="000F4347" w:rsidRDefault="000F4347" w:rsidP="000F4347">
      <w:pPr>
        <w:numPr>
          <w:ilvl w:val="0"/>
          <w:numId w:val="6"/>
        </w:numPr>
        <w:shd w:val="clear" w:color="auto" w:fill="FFFFFF"/>
        <w:spacing w:after="0" w:line="240" w:lineRule="auto"/>
        <w:rPr>
          <w:ins w:id="110" w:author="Unknown"/>
          <w:rFonts w:ascii="Verdana" w:eastAsia="Times New Roman" w:hAnsi="Verdana" w:cs="Arial"/>
          <w:color w:val="3A3A3A"/>
          <w:sz w:val="28"/>
          <w:szCs w:val="28"/>
        </w:rPr>
      </w:pPr>
      <w:ins w:id="111" w:author="Unknown">
        <w:r w:rsidRPr="000F4347">
          <w:rPr>
            <w:rFonts w:ascii="Verdana" w:eastAsia="Times New Roman" w:hAnsi="Verdana" w:cs="Arial"/>
            <w:b/>
            <w:bCs/>
            <w:color w:val="3A3A3A"/>
            <w:sz w:val="28"/>
            <w:szCs w:val="28"/>
          </w:rPr>
          <w:t>Tel: </w:t>
        </w:r>
        <w:r w:rsidRPr="000F4347">
          <w:rPr>
            <w:rFonts w:ascii="Verdana" w:eastAsia="Times New Roman" w:hAnsi="Verdana" w:cs="Arial"/>
            <w:color w:val="3A3A3A"/>
            <w:sz w:val="28"/>
            <w:szCs w:val="28"/>
          </w:rPr>
          <w:t>Allows different phone numbers around the world. A phone number is validated by the client-side. We can enter a phone number using type = </w:t>
        </w:r>
        <w:r w:rsidRPr="000F4347">
          <w:rPr>
            <w:rFonts w:ascii="Verdana" w:eastAsia="Times New Roman" w:hAnsi="Verdana" w:cs="Arial"/>
            <w:b/>
            <w:bCs/>
            <w:color w:val="3A3A3A"/>
            <w:sz w:val="28"/>
            <w:szCs w:val="28"/>
          </w:rPr>
          <w:t>“</w:t>
        </w:r>
        <w:proofErr w:type="spellStart"/>
        <w:r w:rsidRPr="000F4347">
          <w:rPr>
            <w:rFonts w:ascii="Verdana" w:eastAsia="Times New Roman" w:hAnsi="Verdana" w:cs="Arial"/>
            <w:b/>
            <w:bCs/>
            <w:color w:val="3A3A3A"/>
            <w:sz w:val="28"/>
            <w:szCs w:val="28"/>
          </w:rPr>
          <w:t>tel</w:t>
        </w:r>
        <w:proofErr w:type="spellEnd"/>
        <w:r w:rsidRPr="000F4347">
          <w:rPr>
            <w:rFonts w:ascii="Verdana" w:eastAsia="Times New Roman" w:hAnsi="Verdana" w:cs="Arial"/>
            <w:b/>
            <w:bCs/>
            <w:color w:val="3A3A3A"/>
            <w:sz w:val="28"/>
            <w:szCs w:val="28"/>
          </w:rPr>
          <w:t>”.</w:t>
        </w:r>
      </w:ins>
    </w:p>
    <w:p w:rsidR="000F4347" w:rsidRPr="000F4347" w:rsidRDefault="000F4347" w:rsidP="000F4347">
      <w:pPr>
        <w:numPr>
          <w:ilvl w:val="0"/>
          <w:numId w:val="6"/>
        </w:numPr>
        <w:shd w:val="clear" w:color="auto" w:fill="FFFFFF"/>
        <w:spacing w:after="0" w:line="240" w:lineRule="auto"/>
        <w:rPr>
          <w:ins w:id="112" w:author="Unknown"/>
          <w:rFonts w:ascii="Verdana" w:eastAsia="Times New Roman" w:hAnsi="Verdana" w:cs="Arial"/>
          <w:color w:val="3A3A3A"/>
          <w:sz w:val="28"/>
          <w:szCs w:val="28"/>
        </w:rPr>
      </w:pPr>
      <w:ins w:id="113" w:author="Unknown">
        <w:r w:rsidRPr="000F4347">
          <w:rPr>
            <w:rFonts w:ascii="Verdana" w:eastAsia="Times New Roman" w:hAnsi="Verdana" w:cs="Arial"/>
            <w:b/>
            <w:bCs/>
            <w:color w:val="3A3A3A"/>
            <w:sz w:val="28"/>
            <w:szCs w:val="28"/>
          </w:rPr>
          <w:t>Search: </w:t>
        </w:r>
        <w:r w:rsidRPr="000F4347">
          <w:rPr>
            <w:rFonts w:ascii="Verdana" w:eastAsia="Times New Roman" w:hAnsi="Verdana" w:cs="Arial"/>
            <w:color w:val="3A3A3A"/>
            <w:sz w:val="28"/>
            <w:szCs w:val="28"/>
          </w:rPr>
          <w:t xml:space="preserve">Allows </w:t>
        </w:r>
        <w:proofErr w:type="gramStart"/>
        <w:r w:rsidRPr="000F4347">
          <w:rPr>
            <w:rFonts w:ascii="Verdana" w:eastAsia="Times New Roman" w:hAnsi="Verdana" w:cs="Arial"/>
            <w:color w:val="3A3A3A"/>
            <w:sz w:val="28"/>
            <w:szCs w:val="28"/>
          </w:rPr>
          <w:t>to search</w:t>
        </w:r>
        <w:proofErr w:type="gramEnd"/>
        <w:r w:rsidRPr="000F4347">
          <w:rPr>
            <w:rFonts w:ascii="Verdana" w:eastAsia="Times New Roman" w:hAnsi="Verdana" w:cs="Arial"/>
            <w:color w:val="3A3A3A"/>
            <w:sz w:val="28"/>
            <w:szCs w:val="28"/>
          </w:rPr>
          <w:t xml:space="preserve"> queries by input text. We can enter multiple queries using type = </w:t>
        </w:r>
        <w:r w:rsidRPr="000F4347">
          <w:rPr>
            <w:rFonts w:ascii="Verdana" w:eastAsia="Times New Roman" w:hAnsi="Verdana" w:cs="Arial"/>
            <w:b/>
            <w:bCs/>
            <w:color w:val="3A3A3A"/>
            <w:sz w:val="28"/>
            <w:szCs w:val="28"/>
          </w:rPr>
          <w:t>“search”.</w:t>
        </w:r>
      </w:ins>
    </w:p>
    <w:p w:rsidR="000F4347" w:rsidRPr="000F4347" w:rsidRDefault="000F4347" w:rsidP="000F4347">
      <w:pPr>
        <w:numPr>
          <w:ilvl w:val="0"/>
          <w:numId w:val="6"/>
        </w:numPr>
        <w:shd w:val="clear" w:color="auto" w:fill="FFFFFF"/>
        <w:spacing w:after="0" w:line="240" w:lineRule="auto"/>
        <w:rPr>
          <w:ins w:id="114" w:author="Unknown"/>
          <w:rFonts w:ascii="Verdana" w:eastAsia="Times New Roman" w:hAnsi="Verdana" w:cs="Arial"/>
          <w:color w:val="3A3A3A"/>
          <w:sz w:val="28"/>
          <w:szCs w:val="28"/>
        </w:rPr>
      </w:pPr>
      <w:ins w:id="115" w:author="Unknown">
        <w:r w:rsidRPr="000F4347">
          <w:rPr>
            <w:rFonts w:ascii="Verdana" w:eastAsia="Times New Roman" w:hAnsi="Verdana" w:cs="Arial"/>
            <w:b/>
            <w:bCs/>
            <w:color w:val="3A3A3A"/>
            <w:sz w:val="28"/>
            <w:szCs w:val="28"/>
          </w:rPr>
          <w:t>Number: </w:t>
        </w:r>
        <w:r w:rsidRPr="000F4347">
          <w:rPr>
            <w:rFonts w:ascii="Verdana" w:eastAsia="Times New Roman" w:hAnsi="Verdana" w:cs="Arial"/>
            <w:color w:val="3A3A3A"/>
            <w:sz w:val="28"/>
            <w:szCs w:val="28"/>
          </w:rPr>
          <w:t>Allows inserting a numerical value with additional attributes such as min, max. etc., and we can enter multiple numerical values using type = </w:t>
        </w:r>
        <w:r w:rsidRPr="000F4347">
          <w:rPr>
            <w:rFonts w:ascii="Verdana" w:eastAsia="Times New Roman" w:hAnsi="Verdana" w:cs="Arial"/>
            <w:b/>
            <w:bCs/>
            <w:color w:val="3A3A3A"/>
            <w:sz w:val="28"/>
            <w:szCs w:val="28"/>
          </w:rPr>
          <w:t>“number”.</w:t>
        </w:r>
      </w:ins>
    </w:p>
    <w:p w:rsidR="000F4347" w:rsidRPr="000F4347" w:rsidRDefault="000F4347" w:rsidP="000F4347">
      <w:pPr>
        <w:numPr>
          <w:ilvl w:val="0"/>
          <w:numId w:val="6"/>
        </w:numPr>
        <w:shd w:val="clear" w:color="auto" w:fill="FFFFFF"/>
        <w:spacing w:after="0" w:line="240" w:lineRule="auto"/>
        <w:rPr>
          <w:ins w:id="116" w:author="Unknown"/>
          <w:rFonts w:ascii="Verdana" w:eastAsia="Times New Roman" w:hAnsi="Verdana" w:cs="Arial"/>
          <w:color w:val="3A3A3A"/>
          <w:sz w:val="28"/>
          <w:szCs w:val="28"/>
        </w:rPr>
      </w:pPr>
      <w:proofErr w:type="spellStart"/>
      <w:proofErr w:type="gramStart"/>
      <w:ins w:id="117" w:author="Unknown">
        <w:r w:rsidRPr="000F4347">
          <w:rPr>
            <w:rFonts w:ascii="Verdana" w:eastAsia="Times New Roman" w:hAnsi="Verdana" w:cs="Arial"/>
            <w:b/>
            <w:bCs/>
            <w:color w:val="3A3A3A"/>
            <w:sz w:val="28"/>
            <w:szCs w:val="28"/>
          </w:rPr>
          <w:t>Url</w:t>
        </w:r>
        <w:proofErr w:type="spellEnd"/>
        <w:proofErr w:type="gramEnd"/>
        <w:r w:rsidRPr="000F4347">
          <w:rPr>
            <w:rFonts w:ascii="Verdana" w:eastAsia="Times New Roman" w:hAnsi="Verdana" w:cs="Arial"/>
            <w:b/>
            <w:bCs/>
            <w:color w:val="3A3A3A"/>
            <w:sz w:val="28"/>
            <w:szCs w:val="28"/>
          </w:rPr>
          <w:t>: </w:t>
        </w:r>
        <w:r w:rsidRPr="000F4347">
          <w:rPr>
            <w:rFonts w:ascii="Verdana" w:eastAsia="Times New Roman" w:hAnsi="Verdana" w:cs="Arial"/>
            <w:color w:val="3A3A3A"/>
            <w:sz w:val="28"/>
            <w:szCs w:val="28"/>
          </w:rPr>
          <w:t xml:space="preserve">A </w:t>
        </w:r>
        <w:proofErr w:type="spellStart"/>
        <w:r w:rsidRPr="000F4347">
          <w:rPr>
            <w:rFonts w:ascii="Verdana" w:eastAsia="Times New Roman" w:hAnsi="Verdana" w:cs="Arial"/>
            <w:color w:val="3A3A3A"/>
            <w:sz w:val="28"/>
            <w:szCs w:val="28"/>
          </w:rPr>
          <w:t>url</w:t>
        </w:r>
        <w:proofErr w:type="spellEnd"/>
        <w:r w:rsidRPr="000F4347">
          <w:rPr>
            <w:rFonts w:ascii="Verdana" w:eastAsia="Times New Roman" w:hAnsi="Verdana" w:cs="Arial"/>
            <w:color w:val="3A3A3A"/>
            <w:sz w:val="28"/>
            <w:szCs w:val="28"/>
          </w:rPr>
          <w:t xml:space="preserve"> input type, that is used for the web address. In a single </w:t>
        </w:r>
        <w:proofErr w:type="spellStart"/>
        <w:proofErr w:type="gramStart"/>
        <w:r w:rsidRPr="000F4347">
          <w:rPr>
            <w:rFonts w:ascii="Verdana" w:eastAsia="Times New Roman" w:hAnsi="Verdana" w:cs="Arial"/>
            <w:color w:val="3A3A3A"/>
            <w:sz w:val="28"/>
            <w:szCs w:val="28"/>
          </w:rPr>
          <w:t>url</w:t>
        </w:r>
        <w:proofErr w:type="spellEnd"/>
        <w:proofErr w:type="gramEnd"/>
        <w:r w:rsidRPr="000F4347">
          <w:rPr>
            <w:rFonts w:ascii="Verdana" w:eastAsia="Times New Roman" w:hAnsi="Verdana" w:cs="Arial"/>
            <w:color w:val="3A3A3A"/>
            <w:sz w:val="28"/>
            <w:szCs w:val="28"/>
          </w:rPr>
          <w:t>, we can use multiple attributes using type = </w:t>
        </w:r>
        <w:r w:rsidRPr="000F4347">
          <w:rPr>
            <w:rFonts w:ascii="Verdana" w:eastAsia="Times New Roman" w:hAnsi="Verdana" w:cs="Arial"/>
            <w:b/>
            <w:bCs/>
            <w:color w:val="3A3A3A"/>
            <w:sz w:val="28"/>
            <w:szCs w:val="28"/>
          </w:rPr>
          <w:t>“</w:t>
        </w:r>
        <w:proofErr w:type="spellStart"/>
        <w:r w:rsidRPr="000F4347">
          <w:rPr>
            <w:rFonts w:ascii="Verdana" w:eastAsia="Times New Roman" w:hAnsi="Verdana" w:cs="Arial"/>
            <w:b/>
            <w:bCs/>
            <w:color w:val="3A3A3A"/>
            <w:sz w:val="28"/>
            <w:szCs w:val="28"/>
          </w:rPr>
          <w:t>url</w:t>
        </w:r>
        <w:proofErr w:type="spellEnd"/>
        <w:r w:rsidRPr="000F4347">
          <w:rPr>
            <w:rFonts w:ascii="Verdana" w:eastAsia="Times New Roman" w:hAnsi="Verdana" w:cs="Arial"/>
            <w:b/>
            <w:bCs/>
            <w:color w:val="3A3A3A"/>
            <w:sz w:val="28"/>
            <w:szCs w:val="28"/>
          </w:rPr>
          <w:t>”.</w:t>
        </w:r>
      </w:ins>
    </w:p>
    <w:p w:rsidR="000F4347" w:rsidRPr="000F4347" w:rsidRDefault="000F4347" w:rsidP="000F4347">
      <w:pPr>
        <w:numPr>
          <w:ilvl w:val="0"/>
          <w:numId w:val="6"/>
        </w:numPr>
        <w:shd w:val="clear" w:color="auto" w:fill="FFFFFF"/>
        <w:spacing w:after="0" w:line="240" w:lineRule="auto"/>
        <w:rPr>
          <w:ins w:id="118" w:author="Unknown"/>
          <w:rFonts w:ascii="Verdana" w:eastAsia="Times New Roman" w:hAnsi="Verdana" w:cs="Arial"/>
          <w:color w:val="3A3A3A"/>
          <w:sz w:val="28"/>
          <w:szCs w:val="28"/>
        </w:rPr>
      </w:pPr>
      <w:ins w:id="119" w:author="Unknown">
        <w:r w:rsidRPr="000F4347">
          <w:rPr>
            <w:rFonts w:ascii="Verdana" w:eastAsia="Times New Roman" w:hAnsi="Verdana" w:cs="Arial"/>
            <w:b/>
            <w:bCs/>
            <w:color w:val="3A3A3A"/>
            <w:sz w:val="28"/>
            <w:szCs w:val="28"/>
          </w:rPr>
          <w:t>Color: </w:t>
        </w:r>
        <w:r w:rsidRPr="000F4347">
          <w:rPr>
            <w:rFonts w:ascii="Verdana" w:eastAsia="Times New Roman" w:hAnsi="Verdana" w:cs="Arial"/>
            <w:color w:val="3A3A3A"/>
            <w:sz w:val="28"/>
            <w:szCs w:val="28"/>
          </w:rPr>
          <w:t xml:space="preserve">Allows to select multiple colors, we can </w:t>
        </w:r>
        <w:proofErr w:type="spellStart"/>
        <w:r w:rsidRPr="000F4347">
          <w:rPr>
            <w:rFonts w:ascii="Verdana" w:eastAsia="Times New Roman" w:hAnsi="Verdana" w:cs="Arial"/>
            <w:color w:val="3A3A3A"/>
            <w:sz w:val="28"/>
            <w:szCs w:val="28"/>
          </w:rPr>
          <w:t>pic</w:t>
        </w:r>
        <w:proofErr w:type="spellEnd"/>
        <w:r w:rsidRPr="000F4347">
          <w:rPr>
            <w:rFonts w:ascii="Verdana" w:eastAsia="Times New Roman" w:hAnsi="Verdana" w:cs="Arial"/>
            <w:color w:val="3A3A3A"/>
            <w:sz w:val="28"/>
            <w:szCs w:val="28"/>
          </w:rPr>
          <w:t xml:space="preserve"> multiple color using type = </w:t>
        </w:r>
        <w:r w:rsidRPr="000F4347">
          <w:rPr>
            <w:rFonts w:ascii="Verdana" w:eastAsia="Times New Roman" w:hAnsi="Verdana" w:cs="Arial"/>
            <w:b/>
            <w:bCs/>
            <w:color w:val="3A3A3A"/>
            <w:sz w:val="28"/>
            <w:szCs w:val="28"/>
          </w:rPr>
          <w:t>“color”.</w:t>
        </w:r>
      </w:ins>
    </w:p>
    <w:p w:rsidR="000F4347" w:rsidRPr="000F4347" w:rsidRDefault="000F4347" w:rsidP="000F4347">
      <w:pPr>
        <w:numPr>
          <w:ilvl w:val="0"/>
          <w:numId w:val="6"/>
        </w:numPr>
        <w:shd w:val="clear" w:color="auto" w:fill="FFFFFF"/>
        <w:spacing w:after="0" w:line="240" w:lineRule="auto"/>
        <w:rPr>
          <w:ins w:id="120" w:author="Unknown"/>
          <w:rFonts w:ascii="Verdana" w:eastAsia="Times New Roman" w:hAnsi="Verdana" w:cs="Arial"/>
          <w:color w:val="3A3A3A"/>
          <w:sz w:val="28"/>
          <w:szCs w:val="28"/>
        </w:rPr>
      </w:pPr>
      <w:ins w:id="121" w:author="Unknown">
        <w:r w:rsidRPr="000F4347">
          <w:rPr>
            <w:rFonts w:ascii="Verdana" w:eastAsia="Times New Roman" w:hAnsi="Verdana" w:cs="Arial"/>
            <w:b/>
            <w:bCs/>
            <w:color w:val="3A3A3A"/>
            <w:sz w:val="28"/>
            <w:szCs w:val="28"/>
          </w:rPr>
          <w:t>Range: </w:t>
        </w:r>
        <w:r w:rsidRPr="000F4347">
          <w:rPr>
            <w:rFonts w:ascii="Verdana" w:eastAsia="Times New Roman" w:hAnsi="Verdana" w:cs="Arial"/>
            <w:color w:val="3A3A3A"/>
            <w:sz w:val="28"/>
            <w:szCs w:val="28"/>
          </w:rPr>
          <w:t xml:space="preserve">Allows </w:t>
        </w:r>
        <w:proofErr w:type="gramStart"/>
        <w:r w:rsidRPr="000F4347">
          <w:rPr>
            <w:rFonts w:ascii="Verdana" w:eastAsia="Times New Roman" w:hAnsi="Verdana" w:cs="Arial"/>
            <w:color w:val="3A3A3A"/>
            <w:sz w:val="28"/>
            <w:szCs w:val="28"/>
          </w:rPr>
          <w:t>to insert</w:t>
        </w:r>
        <w:proofErr w:type="gramEnd"/>
        <w:r w:rsidRPr="000F4347">
          <w:rPr>
            <w:rFonts w:ascii="Verdana" w:eastAsia="Times New Roman" w:hAnsi="Verdana" w:cs="Arial"/>
            <w:color w:val="3A3A3A"/>
            <w:sz w:val="28"/>
            <w:szCs w:val="28"/>
          </w:rPr>
          <w:t xml:space="preserve"> a numerical value within a specific range, Range is similar to the number but it is much specific. We can enter a numerical value within a range using type = </w:t>
        </w:r>
        <w:r w:rsidRPr="000F4347">
          <w:rPr>
            <w:rFonts w:ascii="Verdana" w:eastAsia="Times New Roman" w:hAnsi="Verdana" w:cs="Arial"/>
            <w:b/>
            <w:bCs/>
            <w:color w:val="3A3A3A"/>
            <w:sz w:val="28"/>
            <w:szCs w:val="28"/>
          </w:rPr>
          <w:t>“range”.</w:t>
        </w:r>
      </w:ins>
    </w:p>
    <w:p w:rsidR="000F4347" w:rsidRPr="000F4347" w:rsidRDefault="000F4347" w:rsidP="000F4347">
      <w:pPr>
        <w:numPr>
          <w:ilvl w:val="0"/>
          <w:numId w:val="6"/>
        </w:numPr>
        <w:shd w:val="clear" w:color="auto" w:fill="FFFFFF"/>
        <w:spacing w:after="0" w:line="240" w:lineRule="auto"/>
        <w:rPr>
          <w:ins w:id="122" w:author="Unknown"/>
          <w:rFonts w:ascii="Verdana" w:eastAsia="Times New Roman" w:hAnsi="Verdana" w:cs="Arial"/>
          <w:color w:val="3A3A3A"/>
          <w:sz w:val="28"/>
          <w:szCs w:val="28"/>
        </w:rPr>
      </w:pPr>
      <w:ins w:id="123" w:author="Unknown">
        <w:r w:rsidRPr="000F4347">
          <w:rPr>
            <w:rFonts w:ascii="Verdana" w:eastAsia="Times New Roman" w:hAnsi="Verdana" w:cs="Arial"/>
            <w:b/>
            <w:bCs/>
            <w:color w:val="3A3A3A"/>
            <w:sz w:val="28"/>
            <w:szCs w:val="28"/>
          </w:rPr>
          <w:t>Placeholder: </w:t>
        </w:r>
        <w:r w:rsidRPr="000F4347">
          <w:rPr>
            <w:rFonts w:ascii="Verdana" w:eastAsia="Times New Roman" w:hAnsi="Verdana" w:cs="Arial"/>
            <w:color w:val="3A3A3A"/>
            <w:sz w:val="28"/>
            <w:szCs w:val="28"/>
          </w:rPr>
          <w:t xml:space="preserve">Allows </w:t>
        </w:r>
        <w:proofErr w:type="gramStart"/>
        <w:r w:rsidRPr="000F4347">
          <w:rPr>
            <w:rFonts w:ascii="Verdana" w:eastAsia="Times New Roman" w:hAnsi="Verdana" w:cs="Arial"/>
            <w:color w:val="3A3A3A"/>
            <w:sz w:val="28"/>
            <w:szCs w:val="28"/>
          </w:rPr>
          <w:t>to display</w:t>
        </w:r>
        <w:proofErr w:type="gramEnd"/>
        <w:r w:rsidRPr="000F4347">
          <w:rPr>
            <w:rFonts w:ascii="Verdana" w:eastAsia="Times New Roman" w:hAnsi="Verdana" w:cs="Arial"/>
            <w:color w:val="3A3A3A"/>
            <w:sz w:val="28"/>
            <w:szCs w:val="28"/>
          </w:rPr>
          <w:t xml:space="preserve"> a short hint (usually in a light color) in the input fields, before we enter the value. We can write a short hint in the input field by using type = </w:t>
        </w:r>
        <w:r w:rsidRPr="000F4347">
          <w:rPr>
            <w:rFonts w:ascii="Verdana" w:eastAsia="Times New Roman" w:hAnsi="Verdana" w:cs="Arial"/>
            <w:b/>
            <w:bCs/>
            <w:color w:val="3A3A3A"/>
            <w:sz w:val="28"/>
            <w:szCs w:val="28"/>
          </w:rPr>
          <w:t>“placeholder”.</w:t>
        </w:r>
      </w:ins>
    </w:p>
    <w:p w:rsidR="000F4347" w:rsidRPr="000F4347" w:rsidRDefault="000F4347" w:rsidP="000F4347">
      <w:pPr>
        <w:shd w:val="clear" w:color="auto" w:fill="FFFFFF"/>
        <w:spacing w:after="0" w:line="240" w:lineRule="auto"/>
        <w:rPr>
          <w:ins w:id="124" w:author="Unknown"/>
          <w:rFonts w:ascii="Verdana" w:eastAsia="Times New Roman" w:hAnsi="Verdana" w:cs="Arial"/>
          <w:color w:val="3A3A3A"/>
          <w:sz w:val="28"/>
          <w:szCs w:val="28"/>
        </w:rPr>
      </w:pPr>
      <w:ins w:id="125" w:author="Unknown">
        <w:r w:rsidRPr="000F4347">
          <w:rPr>
            <w:rFonts w:ascii="Verdana" w:eastAsia="Times New Roman" w:hAnsi="Verdana" w:cs="Arial"/>
            <w:b/>
            <w:bCs/>
            <w:color w:val="FF6600"/>
            <w:sz w:val="28"/>
            <w:szCs w:val="28"/>
          </w:rPr>
          <w:t xml:space="preserve">Q #9) </w:t>
        </w:r>
        <w:proofErr w:type="gramStart"/>
        <w:r w:rsidRPr="000F4347">
          <w:rPr>
            <w:rFonts w:ascii="Verdana" w:eastAsia="Times New Roman" w:hAnsi="Verdana" w:cs="Arial"/>
            <w:b/>
            <w:bCs/>
            <w:color w:val="FF6600"/>
            <w:sz w:val="28"/>
            <w:szCs w:val="28"/>
          </w:rPr>
          <w:t>What</w:t>
        </w:r>
        <w:proofErr w:type="gramEnd"/>
        <w:r w:rsidRPr="000F4347">
          <w:rPr>
            <w:rFonts w:ascii="Verdana" w:eastAsia="Times New Roman" w:hAnsi="Verdana" w:cs="Arial"/>
            <w:b/>
            <w:bCs/>
            <w:color w:val="FF6600"/>
            <w:sz w:val="28"/>
            <w:szCs w:val="28"/>
          </w:rPr>
          <w:t xml:space="preserve"> is image map in html5?</w:t>
        </w:r>
      </w:ins>
    </w:p>
    <w:p w:rsidR="000F4347" w:rsidRPr="000F4347" w:rsidRDefault="000F4347" w:rsidP="000F4347">
      <w:pPr>
        <w:shd w:val="clear" w:color="auto" w:fill="FFFFFF"/>
        <w:spacing w:after="0" w:line="240" w:lineRule="auto"/>
        <w:rPr>
          <w:ins w:id="126" w:author="Unknown"/>
          <w:rFonts w:ascii="Verdana" w:eastAsia="Times New Roman" w:hAnsi="Verdana" w:cs="Arial"/>
          <w:color w:val="3A3A3A"/>
          <w:sz w:val="28"/>
          <w:szCs w:val="28"/>
        </w:rPr>
      </w:pPr>
      <w:ins w:id="127" w:author="Unknown">
        <w:r w:rsidRPr="000F4347">
          <w:rPr>
            <w:rFonts w:ascii="Verdana" w:eastAsia="Times New Roman" w:hAnsi="Verdana" w:cs="Arial"/>
            <w:b/>
            <w:bCs/>
            <w:color w:val="3A3A3A"/>
            <w:sz w:val="28"/>
            <w:szCs w:val="28"/>
          </w:rPr>
          <w:t>Answer:</w:t>
        </w:r>
        <w:r w:rsidRPr="000F4347">
          <w:rPr>
            <w:rFonts w:ascii="Verdana" w:eastAsia="Times New Roman" w:hAnsi="Verdana" w:cs="Arial"/>
            <w:color w:val="3A3A3A"/>
            <w:sz w:val="28"/>
            <w:szCs w:val="28"/>
          </w:rPr>
          <w:t> Image maps are a combination of URL and images, where clicking on these images (clickable area of the image) will open different new web pages.</w:t>
        </w:r>
      </w:ins>
    </w:p>
    <w:p w:rsidR="000F4347" w:rsidRPr="000F4347" w:rsidRDefault="000F4347" w:rsidP="000F4347">
      <w:pPr>
        <w:shd w:val="clear" w:color="auto" w:fill="FFFFFF"/>
        <w:spacing w:after="0" w:line="240" w:lineRule="auto"/>
        <w:rPr>
          <w:ins w:id="128" w:author="Unknown"/>
          <w:rFonts w:ascii="Verdana" w:eastAsia="Times New Roman" w:hAnsi="Verdana" w:cs="Arial"/>
          <w:color w:val="3A3A3A"/>
          <w:sz w:val="28"/>
          <w:szCs w:val="28"/>
        </w:rPr>
      </w:pPr>
    </w:p>
    <w:p w:rsidR="000F4347" w:rsidRPr="000F4347" w:rsidRDefault="000F4347" w:rsidP="000F4347">
      <w:pPr>
        <w:shd w:val="clear" w:color="auto" w:fill="FFFFFF"/>
        <w:spacing w:after="0" w:line="240" w:lineRule="auto"/>
        <w:rPr>
          <w:ins w:id="129" w:author="Unknown"/>
          <w:rFonts w:ascii="Verdana" w:eastAsia="Times New Roman" w:hAnsi="Verdana" w:cs="Arial"/>
          <w:color w:val="3A3A3A"/>
          <w:sz w:val="28"/>
          <w:szCs w:val="28"/>
        </w:rPr>
      </w:pPr>
      <w:ins w:id="130" w:author="Unknown">
        <w:r w:rsidRPr="000F4347">
          <w:rPr>
            <w:rFonts w:ascii="Verdana" w:eastAsia="Times New Roman" w:hAnsi="Verdana" w:cs="Arial"/>
            <w:b/>
            <w:bCs/>
            <w:color w:val="3A3A3A"/>
            <w:sz w:val="28"/>
            <w:szCs w:val="28"/>
          </w:rPr>
          <w:t>Two types of image maps are available in HTML5, i.e. client side and server side:</w:t>
        </w:r>
      </w:ins>
    </w:p>
    <w:p w:rsidR="000F4347" w:rsidRPr="000F4347" w:rsidRDefault="000F4347" w:rsidP="000F4347">
      <w:pPr>
        <w:shd w:val="clear" w:color="auto" w:fill="FFFFFF"/>
        <w:spacing w:after="0" w:line="240" w:lineRule="auto"/>
        <w:rPr>
          <w:ins w:id="131" w:author="Unknown"/>
          <w:rFonts w:ascii="Verdana" w:eastAsia="Times New Roman" w:hAnsi="Verdana" w:cs="Arial"/>
          <w:color w:val="3A3A3A"/>
          <w:sz w:val="28"/>
          <w:szCs w:val="28"/>
        </w:rPr>
      </w:pPr>
      <w:ins w:id="132" w:author="Unknown">
        <w:r w:rsidRPr="000F4347">
          <w:rPr>
            <w:rFonts w:ascii="Verdana" w:eastAsia="Times New Roman" w:hAnsi="Verdana" w:cs="Arial"/>
            <w:b/>
            <w:bCs/>
            <w:color w:val="3A3A3A"/>
            <w:sz w:val="28"/>
            <w:szCs w:val="28"/>
          </w:rPr>
          <w:t>The client-side image map</w:t>
        </w:r>
        <w:r w:rsidRPr="000F4347">
          <w:rPr>
            <w:rFonts w:ascii="Verdana" w:eastAsia="Times New Roman" w:hAnsi="Verdana" w:cs="Arial"/>
            <w:color w:val="3A3A3A"/>
            <w:sz w:val="28"/>
            <w:szCs w:val="28"/>
          </w:rPr>
          <w:t> is created by using two elements </w:t>
        </w:r>
        <w:r w:rsidRPr="000F4347">
          <w:rPr>
            <w:rFonts w:ascii="Verdana" w:eastAsia="Times New Roman" w:hAnsi="Verdana" w:cs="Arial"/>
            <w:b/>
            <w:bCs/>
            <w:color w:val="3A3A3A"/>
            <w:sz w:val="28"/>
            <w:szCs w:val="28"/>
          </w:rPr>
          <w:t>&lt;area&gt;</w:t>
        </w:r>
        <w:r w:rsidRPr="000F4347">
          <w:rPr>
            <w:rFonts w:ascii="Verdana" w:eastAsia="Times New Roman" w:hAnsi="Verdana" w:cs="Arial"/>
            <w:color w:val="3A3A3A"/>
            <w:sz w:val="28"/>
            <w:szCs w:val="28"/>
          </w:rPr>
          <w:t> and </w:t>
        </w:r>
        <w:r w:rsidRPr="000F4347">
          <w:rPr>
            <w:rFonts w:ascii="Verdana" w:eastAsia="Times New Roman" w:hAnsi="Verdana" w:cs="Arial"/>
            <w:b/>
            <w:bCs/>
            <w:color w:val="3A3A3A"/>
            <w:sz w:val="28"/>
            <w:szCs w:val="28"/>
          </w:rPr>
          <w:t>&lt;map&gt;</w:t>
        </w:r>
        <w:r w:rsidRPr="000F4347">
          <w:rPr>
            <w:rFonts w:ascii="Verdana" w:eastAsia="Times New Roman" w:hAnsi="Verdana" w:cs="Arial"/>
            <w:color w:val="3A3A3A"/>
            <w:sz w:val="28"/>
            <w:szCs w:val="28"/>
          </w:rPr>
          <w:t>, where the map holds the map information and the area element takes the attributes to define each section of the map. </w:t>
        </w:r>
        <w:r w:rsidRPr="000F4347">
          <w:rPr>
            <w:rFonts w:ascii="Verdana" w:eastAsia="Times New Roman" w:hAnsi="Verdana" w:cs="Arial"/>
            <w:b/>
            <w:bCs/>
            <w:color w:val="3A3A3A"/>
            <w:sz w:val="28"/>
            <w:szCs w:val="28"/>
          </w:rPr>
          <w:t>Server-side image map</w:t>
        </w:r>
        <w:r w:rsidRPr="000F4347">
          <w:rPr>
            <w:rFonts w:ascii="Verdana" w:eastAsia="Times New Roman" w:hAnsi="Verdana" w:cs="Arial"/>
            <w:color w:val="3A3A3A"/>
            <w:sz w:val="28"/>
            <w:szCs w:val="28"/>
          </w:rPr>
          <w:t> created by using </w:t>
        </w:r>
        <w:r w:rsidRPr="000F4347">
          <w:rPr>
            <w:rFonts w:ascii="Verdana" w:eastAsia="Times New Roman" w:hAnsi="Verdana" w:cs="Arial"/>
            <w:b/>
            <w:bCs/>
            <w:color w:val="3A3A3A"/>
            <w:sz w:val="28"/>
            <w:szCs w:val="28"/>
          </w:rPr>
          <w:t>&lt;</w:t>
        </w:r>
        <w:proofErr w:type="spellStart"/>
        <w:r w:rsidRPr="000F4347">
          <w:rPr>
            <w:rFonts w:ascii="Verdana" w:eastAsia="Times New Roman" w:hAnsi="Verdana" w:cs="Arial"/>
            <w:b/>
            <w:bCs/>
            <w:color w:val="3A3A3A"/>
            <w:sz w:val="28"/>
            <w:szCs w:val="28"/>
          </w:rPr>
          <w:t>usemap</w:t>
        </w:r>
        <w:proofErr w:type="spellEnd"/>
        <w:r w:rsidRPr="000F4347">
          <w:rPr>
            <w:rFonts w:ascii="Verdana" w:eastAsia="Times New Roman" w:hAnsi="Verdana" w:cs="Arial"/>
            <w:b/>
            <w:bCs/>
            <w:color w:val="3A3A3A"/>
            <w:sz w:val="28"/>
            <w:szCs w:val="28"/>
          </w:rPr>
          <w:t>&gt;</w:t>
        </w:r>
        <w:r w:rsidRPr="000F4347">
          <w:rPr>
            <w:rFonts w:ascii="Verdana" w:eastAsia="Times New Roman" w:hAnsi="Verdana" w:cs="Arial"/>
            <w:color w:val="3A3A3A"/>
            <w:sz w:val="28"/>
            <w:szCs w:val="28"/>
          </w:rPr>
          <w:t xml:space="preserve"> attribute, the </w:t>
        </w:r>
        <w:proofErr w:type="spellStart"/>
        <w:r w:rsidRPr="000F4347">
          <w:rPr>
            <w:rFonts w:ascii="Verdana" w:eastAsia="Times New Roman" w:hAnsi="Verdana" w:cs="Arial"/>
            <w:color w:val="3A3A3A"/>
            <w:sz w:val="28"/>
            <w:szCs w:val="28"/>
          </w:rPr>
          <w:t>usemap</w:t>
        </w:r>
        <w:proofErr w:type="spellEnd"/>
        <w:r w:rsidRPr="000F4347">
          <w:rPr>
            <w:rFonts w:ascii="Verdana" w:eastAsia="Times New Roman" w:hAnsi="Verdana" w:cs="Arial"/>
            <w:color w:val="3A3A3A"/>
            <w:sz w:val="28"/>
            <w:szCs w:val="28"/>
          </w:rPr>
          <w:t xml:space="preserve"> attribute is the name of our map.</w:t>
        </w:r>
      </w:ins>
    </w:p>
    <w:p w:rsidR="000F4347" w:rsidRPr="000F4347" w:rsidRDefault="000F4347" w:rsidP="000F4347">
      <w:pPr>
        <w:shd w:val="clear" w:color="auto" w:fill="FFFFFF"/>
        <w:spacing w:after="0" w:line="240" w:lineRule="auto"/>
        <w:rPr>
          <w:ins w:id="133" w:author="Unknown"/>
          <w:rFonts w:ascii="Verdana" w:eastAsia="Times New Roman" w:hAnsi="Verdana" w:cs="Arial"/>
          <w:color w:val="3A3A3A"/>
          <w:sz w:val="28"/>
          <w:szCs w:val="28"/>
        </w:rPr>
      </w:pPr>
      <w:ins w:id="134" w:author="Unknown">
        <w:r w:rsidRPr="000F4347">
          <w:rPr>
            <w:rFonts w:ascii="Verdana" w:eastAsia="Times New Roman" w:hAnsi="Verdana" w:cs="Arial"/>
            <w:b/>
            <w:bCs/>
            <w:color w:val="FF6600"/>
            <w:sz w:val="28"/>
            <w:szCs w:val="28"/>
          </w:rPr>
          <w:t>Q #10) How do you write a copyright symbol on a web browser page?</w:t>
        </w:r>
      </w:ins>
    </w:p>
    <w:p w:rsidR="000F4347" w:rsidRPr="000F4347" w:rsidRDefault="000F4347" w:rsidP="000F4347">
      <w:pPr>
        <w:shd w:val="clear" w:color="auto" w:fill="FFFFFF"/>
        <w:spacing w:after="0" w:line="240" w:lineRule="auto"/>
        <w:rPr>
          <w:ins w:id="135" w:author="Unknown"/>
          <w:rFonts w:ascii="Verdana" w:eastAsia="Times New Roman" w:hAnsi="Verdana" w:cs="Arial"/>
          <w:color w:val="3A3A3A"/>
          <w:sz w:val="28"/>
          <w:szCs w:val="28"/>
        </w:rPr>
      </w:pPr>
      <w:ins w:id="136" w:author="Unknown">
        <w:r w:rsidRPr="000F4347">
          <w:rPr>
            <w:rFonts w:ascii="Verdana" w:eastAsia="Times New Roman" w:hAnsi="Verdana" w:cs="Arial"/>
            <w:b/>
            <w:bCs/>
            <w:color w:val="3A3A3A"/>
            <w:sz w:val="28"/>
            <w:szCs w:val="28"/>
          </w:rPr>
          <w:t>Answer:</w:t>
        </w:r>
        <w:r w:rsidRPr="000F4347">
          <w:rPr>
            <w:rFonts w:ascii="Verdana" w:eastAsia="Times New Roman" w:hAnsi="Verdana" w:cs="Arial"/>
            <w:color w:val="3A3A3A"/>
            <w:sz w:val="28"/>
            <w:szCs w:val="28"/>
          </w:rPr>
          <w:t> In order to write a copyright symbol, we need to type © or © in an HTML5 file.</w:t>
        </w:r>
      </w:ins>
    </w:p>
    <w:p w:rsidR="000F4347" w:rsidRPr="000F4347" w:rsidRDefault="000F4347" w:rsidP="000F4347">
      <w:pPr>
        <w:shd w:val="clear" w:color="auto" w:fill="FFFFFF"/>
        <w:spacing w:after="0" w:line="240" w:lineRule="auto"/>
        <w:rPr>
          <w:ins w:id="137" w:author="Unknown"/>
          <w:rFonts w:ascii="Verdana" w:eastAsia="Times New Roman" w:hAnsi="Verdana" w:cs="Arial"/>
          <w:color w:val="3A3A3A"/>
          <w:sz w:val="28"/>
          <w:szCs w:val="28"/>
        </w:rPr>
      </w:pPr>
      <w:ins w:id="138" w:author="Unknown">
        <w:r w:rsidRPr="000F4347">
          <w:rPr>
            <w:rFonts w:ascii="Verdana" w:eastAsia="Times New Roman" w:hAnsi="Verdana" w:cs="Arial"/>
            <w:b/>
            <w:bCs/>
            <w:color w:val="FF6600"/>
            <w:sz w:val="28"/>
            <w:szCs w:val="28"/>
          </w:rPr>
          <w:t>Q #11) How to optimize website assets?</w:t>
        </w:r>
      </w:ins>
    </w:p>
    <w:p w:rsidR="000F4347" w:rsidRPr="000F4347" w:rsidRDefault="000F4347" w:rsidP="000F4347">
      <w:pPr>
        <w:shd w:val="clear" w:color="auto" w:fill="FFFFFF"/>
        <w:spacing w:after="0" w:line="240" w:lineRule="auto"/>
        <w:rPr>
          <w:ins w:id="139" w:author="Unknown"/>
          <w:rFonts w:ascii="Verdana" w:eastAsia="Times New Roman" w:hAnsi="Verdana" w:cs="Arial"/>
          <w:color w:val="3A3A3A"/>
          <w:sz w:val="28"/>
          <w:szCs w:val="28"/>
        </w:rPr>
      </w:pPr>
      <w:ins w:id="140" w:author="Unknown">
        <w:r w:rsidRPr="000F4347">
          <w:rPr>
            <w:rFonts w:ascii="Verdana" w:eastAsia="Times New Roman" w:hAnsi="Verdana" w:cs="Arial"/>
            <w:b/>
            <w:bCs/>
            <w:color w:val="3A3A3A"/>
            <w:sz w:val="28"/>
            <w:szCs w:val="28"/>
          </w:rPr>
          <w:t>Answer:</w:t>
        </w:r>
        <w:r w:rsidRPr="000F4347">
          <w:rPr>
            <w:rFonts w:ascii="Verdana" w:eastAsia="Times New Roman" w:hAnsi="Verdana" w:cs="Arial"/>
            <w:color w:val="3A3A3A"/>
            <w:sz w:val="28"/>
            <w:szCs w:val="28"/>
          </w:rPr>
          <w:t> We need to understand some basic optimization rules, in order to optimize website assets. Initially, we should decrease the download size and make fewer http requests.</w:t>
        </w:r>
      </w:ins>
    </w:p>
    <w:p w:rsidR="000F4347" w:rsidRPr="000F4347" w:rsidRDefault="000F4347" w:rsidP="000F4347">
      <w:pPr>
        <w:shd w:val="clear" w:color="auto" w:fill="FFFFFF"/>
        <w:spacing w:after="0" w:line="240" w:lineRule="auto"/>
        <w:rPr>
          <w:ins w:id="141" w:author="Unknown"/>
          <w:rFonts w:ascii="Verdana" w:eastAsia="Times New Roman" w:hAnsi="Verdana" w:cs="Arial"/>
          <w:color w:val="3A3A3A"/>
          <w:sz w:val="28"/>
          <w:szCs w:val="28"/>
        </w:rPr>
      </w:pPr>
      <w:ins w:id="142" w:author="Unknown">
        <w:r w:rsidRPr="000F4347">
          <w:rPr>
            <w:rFonts w:ascii="Verdana" w:eastAsia="Times New Roman" w:hAnsi="Verdana" w:cs="Arial"/>
            <w:b/>
            <w:bCs/>
            <w:color w:val="3A3A3A"/>
            <w:sz w:val="28"/>
            <w:szCs w:val="28"/>
          </w:rPr>
          <w:t>To optimize website assets we can follow the below techniques:</w:t>
        </w:r>
      </w:ins>
    </w:p>
    <w:p w:rsidR="000F4347" w:rsidRPr="000F4347" w:rsidRDefault="000F4347" w:rsidP="000F4347">
      <w:pPr>
        <w:numPr>
          <w:ilvl w:val="0"/>
          <w:numId w:val="7"/>
        </w:numPr>
        <w:shd w:val="clear" w:color="auto" w:fill="FFFFFF"/>
        <w:spacing w:after="0" w:line="240" w:lineRule="auto"/>
        <w:rPr>
          <w:ins w:id="143" w:author="Unknown"/>
          <w:rFonts w:ascii="Verdana" w:eastAsia="Times New Roman" w:hAnsi="Verdana" w:cs="Arial"/>
          <w:color w:val="3A3A3A"/>
          <w:sz w:val="28"/>
          <w:szCs w:val="28"/>
        </w:rPr>
      </w:pPr>
      <w:ins w:id="144" w:author="Unknown">
        <w:r w:rsidRPr="000F4347">
          <w:rPr>
            <w:rFonts w:ascii="Verdana" w:eastAsia="Times New Roman" w:hAnsi="Verdana" w:cs="Arial"/>
            <w:color w:val="3A3A3A"/>
            <w:sz w:val="28"/>
            <w:szCs w:val="28"/>
          </w:rPr>
          <w:t>File compression</w:t>
        </w:r>
      </w:ins>
    </w:p>
    <w:p w:rsidR="000F4347" w:rsidRPr="000F4347" w:rsidRDefault="000F4347" w:rsidP="000F4347">
      <w:pPr>
        <w:numPr>
          <w:ilvl w:val="0"/>
          <w:numId w:val="7"/>
        </w:numPr>
        <w:shd w:val="clear" w:color="auto" w:fill="FFFFFF"/>
        <w:spacing w:after="0" w:line="240" w:lineRule="auto"/>
        <w:rPr>
          <w:ins w:id="145" w:author="Unknown"/>
          <w:rFonts w:ascii="Verdana" w:eastAsia="Times New Roman" w:hAnsi="Verdana" w:cs="Arial"/>
          <w:color w:val="3A3A3A"/>
          <w:sz w:val="28"/>
          <w:szCs w:val="28"/>
        </w:rPr>
      </w:pPr>
      <w:ins w:id="146" w:author="Unknown">
        <w:r w:rsidRPr="000F4347">
          <w:rPr>
            <w:rFonts w:ascii="Verdana" w:eastAsia="Times New Roman" w:hAnsi="Verdana" w:cs="Arial"/>
            <w:color w:val="3A3A3A"/>
            <w:sz w:val="28"/>
            <w:szCs w:val="28"/>
          </w:rPr>
          <w:t>File concatenation</w:t>
        </w:r>
      </w:ins>
    </w:p>
    <w:p w:rsidR="000F4347" w:rsidRPr="000F4347" w:rsidRDefault="000F4347" w:rsidP="000F4347">
      <w:pPr>
        <w:numPr>
          <w:ilvl w:val="0"/>
          <w:numId w:val="7"/>
        </w:numPr>
        <w:shd w:val="clear" w:color="auto" w:fill="FFFFFF"/>
        <w:spacing w:after="0" w:line="240" w:lineRule="auto"/>
        <w:rPr>
          <w:ins w:id="147" w:author="Unknown"/>
          <w:rFonts w:ascii="Verdana" w:eastAsia="Times New Roman" w:hAnsi="Verdana" w:cs="Arial"/>
          <w:color w:val="3A3A3A"/>
          <w:sz w:val="28"/>
          <w:szCs w:val="28"/>
        </w:rPr>
      </w:pPr>
      <w:ins w:id="148" w:author="Unknown">
        <w:r w:rsidRPr="000F4347">
          <w:rPr>
            <w:rFonts w:ascii="Verdana" w:eastAsia="Times New Roman" w:hAnsi="Verdana" w:cs="Arial"/>
            <w:color w:val="3A3A3A"/>
            <w:sz w:val="28"/>
            <w:szCs w:val="28"/>
          </w:rPr>
          <w:t>CDN Hosting</w:t>
        </w:r>
      </w:ins>
    </w:p>
    <w:p w:rsidR="000F4347" w:rsidRPr="000F4347" w:rsidRDefault="000F4347" w:rsidP="000F4347">
      <w:pPr>
        <w:numPr>
          <w:ilvl w:val="0"/>
          <w:numId w:val="7"/>
        </w:numPr>
        <w:shd w:val="clear" w:color="auto" w:fill="FFFFFF"/>
        <w:spacing w:after="0" w:line="240" w:lineRule="auto"/>
        <w:rPr>
          <w:ins w:id="149" w:author="Unknown"/>
          <w:rFonts w:ascii="Verdana" w:eastAsia="Times New Roman" w:hAnsi="Verdana" w:cs="Arial"/>
          <w:color w:val="3A3A3A"/>
          <w:sz w:val="28"/>
          <w:szCs w:val="28"/>
        </w:rPr>
      </w:pPr>
      <w:ins w:id="150" w:author="Unknown">
        <w:r w:rsidRPr="000F4347">
          <w:rPr>
            <w:rFonts w:ascii="Verdana" w:eastAsia="Times New Roman" w:hAnsi="Verdana" w:cs="Arial"/>
            <w:color w:val="3A3A3A"/>
            <w:sz w:val="28"/>
            <w:szCs w:val="28"/>
          </w:rPr>
          <w:t>Offloading assets</w:t>
        </w:r>
      </w:ins>
    </w:p>
    <w:p w:rsidR="000F4347" w:rsidRPr="000F4347" w:rsidRDefault="000F4347" w:rsidP="000F4347">
      <w:pPr>
        <w:numPr>
          <w:ilvl w:val="0"/>
          <w:numId w:val="7"/>
        </w:numPr>
        <w:shd w:val="clear" w:color="auto" w:fill="FFFFFF"/>
        <w:spacing w:after="0" w:line="240" w:lineRule="auto"/>
        <w:rPr>
          <w:ins w:id="151" w:author="Unknown"/>
          <w:rFonts w:ascii="Verdana" w:eastAsia="Times New Roman" w:hAnsi="Verdana" w:cs="Arial"/>
          <w:color w:val="3A3A3A"/>
          <w:sz w:val="28"/>
          <w:szCs w:val="28"/>
        </w:rPr>
      </w:pPr>
      <w:ins w:id="152" w:author="Unknown">
        <w:r w:rsidRPr="000F4347">
          <w:rPr>
            <w:rFonts w:ascii="Verdana" w:eastAsia="Times New Roman" w:hAnsi="Verdana" w:cs="Arial"/>
            <w:color w:val="3A3A3A"/>
            <w:sz w:val="28"/>
            <w:szCs w:val="28"/>
          </w:rPr>
          <w:t>Re-organizing</w:t>
        </w:r>
      </w:ins>
    </w:p>
    <w:p w:rsidR="000F4347" w:rsidRPr="000F4347" w:rsidRDefault="000F4347" w:rsidP="000F4347">
      <w:pPr>
        <w:numPr>
          <w:ilvl w:val="0"/>
          <w:numId w:val="7"/>
        </w:numPr>
        <w:shd w:val="clear" w:color="auto" w:fill="FFFFFF"/>
        <w:spacing w:after="0" w:line="240" w:lineRule="auto"/>
        <w:rPr>
          <w:ins w:id="153" w:author="Unknown"/>
          <w:rFonts w:ascii="Verdana" w:eastAsia="Times New Roman" w:hAnsi="Verdana" w:cs="Arial"/>
          <w:color w:val="3A3A3A"/>
          <w:sz w:val="28"/>
          <w:szCs w:val="28"/>
        </w:rPr>
      </w:pPr>
      <w:ins w:id="154" w:author="Unknown">
        <w:r w:rsidRPr="000F4347">
          <w:rPr>
            <w:rFonts w:ascii="Verdana" w:eastAsia="Times New Roman" w:hAnsi="Verdana" w:cs="Arial"/>
            <w:color w:val="3A3A3A"/>
            <w:sz w:val="28"/>
            <w:szCs w:val="28"/>
          </w:rPr>
          <w:t>Refining code</w:t>
        </w:r>
      </w:ins>
    </w:p>
    <w:p w:rsidR="000F4347" w:rsidRPr="000F4347" w:rsidRDefault="000F4347" w:rsidP="000F4347">
      <w:pPr>
        <w:shd w:val="clear" w:color="auto" w:fill="FFFFFF"/>
        <w:spacing w:after="0" w:line="240" w:lineRule="auto"/>
        <w:rPr>
          <w:ins w:id="155" w:author="Unknown"/>
          <w:rFonts w:ascii="Verdana" w:eastAsia="Times New Roman" w:hAnsi="Verdana" w:cs="Arial"/>
          <w:color w:val="3A3A3A"/>
          <w:sz w:val="28"/>
          <w:szCs w:val="28"/>
        </w:rPr>
      </w:pPr>
      <w:ins w:id="156" w:author="Unknown">
        <w:r w:rsidRPr="000F4347">
          <w:rPr>
            <w:rFonts w:ascii="Verdana" w:eastAsia="Times New Roman" w:hAnsi="Verdana" w:cs="Arial"/>
            <w:b/>
            <w:bCs/>
            <w:color w:val="FF6600"/>
            <w:sz w:val="28"/>
            <w:szCs w:val="28"/>
          </w:rPr>
          <w:t xml:space="preserve">Q #12) </w:t>
        </w:r>
        <w:proofErr w:type="gramStart"/>
        <w:r w:rsidRPr="000F4347">
          <w:rPr>
            <w:rFonts w:ascii="Verdana" w:eastAsia="Times New Roman" w:hAnsi="Verdana" w:cs="Arial"/>
            <w:b/>
            <w:bCs/>
            <w:color w:val="FF6600"/>
            <w:sz w:val="28"/>
            <w:szCs w:val="28"/>
          </w:rPr>
          <w:t>What</w:t>
        </w:r>
        <w:proofErr w:type="gramEnd"/>
        <w:r w:rsidRPr="000F4347">
          <w:rPr>
            <w:rFonts w:ascii="Verdana" w:eastAsia="Times New Roman" w:hAnsi="Verdana" w:cs="Arial"/>
            <w:b/>
            <w:bCs/>
            <w:color w:val="FF6600"/>
            <w:sz w:val="28"/>
            <w:szCs w:val="28"/>
          </w:rPr>
          <w:t xml:space="preserve"> is the use of </w:t>
        </w:r>
        <w:proofErr w:type="spellStart"/>
        <w:r w:rsidRPr="000F4347">
          <w:rPr>
            <w:rFonts w:ascii="Verdana" w:eastAsia="Times New Roman" w:hAnsi="Verdana" w:cs="Arial"/>
            <w:b/>
            <w:bCs/>
            <w:color w:val="FF6600"/>
            <w:sz w:val="28"/>
            <w:szCs w:val="28"/>
          </w:rPr>
          <w:t>MathML</w:t>
        </w:r>
        <w:proofErr w:type="spellEnd"/>
        <w:r w:rsidRPr="000F4347">
          <w:rPr>
            <w:rFonts w:ascii="Verdana" w:eastAsia="Times New Roman" w:hAnsi="Verdana" w:cs="Arial"/>
            <w:b/>
            <w:bCs/>
            <w:color w:val="FF6600"/>
            <w:sz w:val="28"/>
            <w:szCs w:val="28"/>
          </w:rPr>
          <w:t xml:space="preserve"> Element in HTML5?</w:t>
        </w:r>
      </w:ins>
    </w:p>
    <w:p w:rsidR="000F4347" w:rsidRPr="000F4347" w:rsidRDefault="000F4347" w:rsidP="000F4347">
      <w:pPr>
        <w:shd w:val="clear" w:color="auto" w:fill="FFFFFF"/>
        <w:spacing w:after="0" w:line="240" w:lineRule="auto"/>
        <w:rPr>
          <w:ins w:id="157" w:author="Unknown"/>
          <w:rFonts w:ascii="Verdana" w:eastAsia="Times New Roman" w:hAnsi="Verdana" w:cs="Arial"/>
          <w:color w:val="3A3A3A"/>
          <w:sz w:val="28"/>
          <w:szCs w:val="28"/>
        </w:rPr>
      </w:pPr>
      <w:ins w:id="158" w:author="Unknown">
        <w:r w:rsidRPr="000F4347">
          <w:rPr>
            <w:rFonts w:ascii="Verdana" w:eastAsia="Times New Roman" w:hAnsi="Verdana" w:cs="Arial"/>
            <w:b/>
            <w:bCs/>
            <w:color w:val="3A3A3A"/>
            <w:sz w:val="28"/>
            <w:szCs w:val="28"/>
          </w:rPr>
          <w:t>Answer:</w:t>
        </w:r>
        <w:r w:rsidRPr="000F4347">
          <w:rPr>
            <w:rFonts w:ascii="Verdana" w:eastAsia="Times New Roman" w:hAnsi="Verdana" w:cs="Arial"/>
            <w:color w:val="3A3A3A"/>
            <w:sz w:val="28"/>
            <w:szCs w:val="28"/>
          </w:rPr>
          <w:t xml:space="preserve"> The word </w:t>
        </w:r>
        <w:proofErr w:type="spellStart"/>
        <w:r w:rsidRPr="000F4347">
          <w:rPr>
            <w:rFonts w:ascii="Verdana" w:eastAsia="Times New Roman" w:hAnsi="Verdana" w:cs="Arial"/>
            <w:color w:val="3A3A3A"/>
            <w:sz w:val="28"/>
            <w:szCs w:val="28"/>
          </w:rPr>
          <w:t>MathML</w:t>
        </w:r>
        <w:proofErr w:type="spellEnd"/>
        <w:r w:rsidRPr="000F4347">
          <w:rPr>
            <w:rFonts w:ascii="Verdana" w:eastAsia="Times New Roman" w:hAnsi="Verdana" w:cs="Arial"/>
            <w:color w:val="3A3A3A"/>
            <w:sz w:val="28"/>
            <w:szCs w:val="28"/>
          </w:rPr>
          <w:t xml:space="preserve"> (Mathematical Markup Language) is a markup </w:t>
        </w:r>
        <w:proofErr w:type="gramStart"/>
        <w:r w:rsidRPr="000F4347">
          <w:rPr>
            <w:rFonts w:ascii="Verdana" w:eastAsia="Times New Roman" w:hAnsi="Verdana" w:cs="Arial"/>
            <w:color w:val="3A3A3A"/>
            <w:sz w:val="28"/>
            <w:szCs w:val="28"/>
          </w:rPr>
          <w:t>language, that</w:t>
        </w:r>
        <w:proofErr w:type="gramEnd"/>
        <w:r w:rsidRPr="000F4347">
          <w:rPr>
            <w:rFonts w:ascii="Verdana" w:eastAsia="Times New Roman" w:hAnsi="Verdana" w:cs="Arial"/>
            <w:color w:val="3A3A3A"/>
            <w:sz w:val="28"/>
            <w:szCs w:val="28"/>
          </w:rPr>
          <w:t xml:space="preserve"> is used to show scientific and mathematical expression on the web. </w:t>
        </w:r>
        <w:proofErr w:type="spellStart"/>
        <w:r w:rsidRPr="000F4347">
          <w:rPr>
            <w:rFonts w:ascii="Verdana" w:eastAsia="Times New Roman" w:hAnsi="Verdana" w:cs="Arial"/>
            <w:color w:val="3A3A3A"/>
            <w:sz w:val="28"/>
            <w:szCs w:val="28"/>
          </w:rPr>
          <w:t>MathML</w:t>
        </w:r>
        <w:proofErr w:type="spellEnd"/>
        <w:r w:rsidRPr="000F4347">
          <w:rPr>
            <w:rFonts w:ascii="Verdana" w:eastAsia="Times New Roman" w:hAnsi="Verdana" w:cs="Arial"/>
            <w:color w:val="3A3A3A"/>
            <w:sz w:val="28"/>
            <w:szCs w:val="28"/>
          </w:rPr>
          <w:t xml:space="preserve"> is a form of XML (extensible markup language) to describe the Math notation.</w:t>
        </w:r>
      </w:ins>
    </w:p>
    <w:p w:rsidR="000F4347" w:rsidRPr="000F4347" w:rsidRDefault="000F4347" w:rsidP="000F4347">
      <w:pPr>
        <w:shd w:val="clear" w:color="auto" w:fill="FFFFFF"/>
        <w:spacing w:after="0" w:line="240" w:lineRule="auto"/>
        <w:rPr>
          <w:ins w:id="159" w:author="Unknown"/>
          <w:rFonts w:ascii="Verdana" w:eastAsia="Times New Roman" w:hAnsi="Verdana" w:cs="Arial"/>
          <w:color w:val="3A3A3A"/>
          <w:sz w:val="28"/>
          <w:szCs w:val="28"/>
        </w:rPr>
      </w:pPr>
      <w:ins w:id="160" w:author="Unknown">
        <w:r w:rsidRPr="000F4347">
          <w:rPr>
            <w:rFonts w:ascii="Verdana" w:eastAsia="Times New Roman" w:hAnsi="Verdana" w:cs="Arial"/>
            <w:color w:val="3A3A3A"/>
            <w:sz w:val="28"/>
            <w:szCs w:val="28"/>
          </w:rPr>
          <w:t>We can use </w:t>
        </w:r>
        <w:r w:rsidRPr="000F4347">
          <w:rPr>
            <w:rFonts w:ascii="Verdana" w:eastAsia="Times New Roman" w:hAnsi="Verdana" w:cs="Arial"/>
            <w:b/>
            <w:bCs/>
            <w:color w:val="3A3A3A"/>
            <w:sz w:val="28"/>
            <w:szCs w:val="28"/>
          </w:rPr>
          <w:t>&lt;math&gt;…&lt;/math&gt;</w:t>
        </w:r>
        <w:r w:rsidRPr="000F4347">
          <w:rPr>
            <w:rFonts w:ascii="Verdana" w:eastAsia="Times New Roman" w:hAnsi="Verdana" w:cs="Arial"/>
            <w:color w:val="3A3A3A"/>
            <w:sz w:val="28"/>
            <w:szCs w:val="28"/>
          </w:rPr>
          <w:t xml:space="preserve"> tags inside the HTML5 documents for implementing </w:t>
        </w:r>
        <w:proofErr w:type="spellStart"/>
        <w:r w:rsidRPr="000F4347">
          <w:rPr>
            <w:rFonts w:ascii="Verdana" w:eastAsia="Times New Roman" w:hAnsi="Verdana" w:cs="Arial"/>
            <w:color w:val="3A3A3A"/>
            <w:sz w:val="28"/>
            <w:szCs w:val="28"/>
          </w:rPr>
          <w:t>MathML</w:t>
        </w:r>
        <w:proofErr w:type="spellEnd"/>
        <w:r w:rsidRPr="000F4347">
          <w:rPr>
            <w:rFonts w:ascii="Verdana" w:eastAsia="Times New Roman" w:hAnsi="Verdana" w:cs="Arial"/>
            <w:color w:val="3A3A3A"/>
            <w:sz w:val="28"/>
            <w:szCs w:val="28"/>
          </w:rPr>
          <w:t xml:space="preserve"> element.</w:t>
        </w:r>
      </w:ins>
    </w:p>
    <w:p w:rsidR="000F4347" w:rsidRPr="000F4347" w:rsidRDefault="000F4347" w:rsidP="000F4347">
      <w:pPr>
        <w:shd w:val="clear" w:color="auto" w:fill="FFFFFF"/>
        <w:spacing w:after="0" w:line="240" w:lineRule="auto"/>
        <w:rPr>
          <w:ins w:id="161" w:author="Unknown"/>
          <w:rFonts w:ascii="Verdana" w:eastAsia="Times New Roman" w:hAnsi="Verdana" w:cs="Arial"/>
          <w:color w:val="3A3A3A"/>
          <w:sz w:val="28"/>
          <w:szCs w:val="28"/>
        </w:rPr>
      </w:pPr>
      <w:ins w:id="162" w:author="Unknown">
        <w:r w:rsidRPr="000F4347">
          <w:rPr>
            <w:rFonts w:ascii="Verdana" w:eastAsia="Times New Roman" w:hAnsi="Verdana" w:cs="Arial"/>
            <w:b/>
            <w:bCs/>
            <w:color w:val="FF6600"/>
            <w:sz w:val="28"/>
            <w:szCs w:val="28"/>
            <w:u w:val="single"/>
          </w:rPr>
          <w:t>Example:</w:t>
        </w:r>
        <w:r w:rsidRPr="000F4347">
          <w:rPr>
            <w:rFonts w:ascii="Verdana" w:eastAsia="Times New Roman" w:hAnsi="Verdana" w:cs="Arial"/>
            <w:color w:val="3A3A3A"/>
            <w:sz w:val="28"/>
            <w:szCs w:val="28"/>
          </w:rPr>
          <w:t> print a²+2b+5=0 using HTML5 code.</w:t>
        </w:r>
      </w:ins>
    </w:p>
    <w:tbl>
      <w:tblPr>
        <w:tblW w:w="0" w:type="auto"/>
        <w:tblCellSpacing w:w="15" w:type="dxa"/>
        <w:tblCellMar>
          <w:top w:w="15" w:type="dxa"/>
          <w:left w:w="15" w:type="dxa"/>
          <w:bottom w:w="15" w:type="dxa"/>
          <w:right w:w="15" w:type="dxa"/>
        </w:tblCellMar>
        <w:tblLook w:val="04A0"/>
      </w:tblPr>
      <w:tblGrid>
        <w:gridCol w:w="254"/>
        <w:gridCol w:w="2442"/>
        <w:gridCol w:w="45"/>
      </w:tblGrid>
      <w:tr w:rsidR="000F4347" w:rsidRPr="000F4347" w:rsidTr="000F4347">
        <w:trPr>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1</w:t>
            </w:r>
          </w:p>
        </w:tc>
        <w:tc>
          <w:tcPr>
            <w:tcW w:w="0" w:type="auto"/>
            <w:gridSpan w:val="2"/>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&lt;!</w:t>
            </w:r>
            <w:proofErr w:type="spellStart"/>
            <w:r w:rsidRPr="000F4347">
              <w:rPr>
                <w:rFonts w:ascii="Verdana" w:eastAsia="Times New Roman" w:hAnsi="Verdana" w:cs="Courier New"/>
                <w:sz w:val="28"/>
                <w:szCs w:val="28"/>
              </w:rPr>
              <w:t>doctype</w:t>
            </w:r>
            <w:proofErr w:type="spellEnd"/>
            <w:r w:rsidRPr="000F4347">
              <w:rPr>
                <w:rFonts w:ascii="Verdana" w:eastAsia="Times New Roman" w:hAnsi="Verdana" w:cs="Courier New"/>
                <w:sz w:val="28"/>
                <w:szCs w:val="28"/>
              </w:rPr>
              <w:t xml:space="preserve"> html&gt;</w:t>
            </w:r>
          </w:p>
        </w:tc>
      </w:tr>
      <w:tr w:rsidR="000F4347" w:rsidRPr="000F4347" w:rsidTr="000F4347">
        <w:trPr>
          <w:gridAfter w:val="1"/>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2</w:t>
            </w:r>
          </w:p>
        </w:tc>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&lt;html&gt;</w:t>
            </w:r>
          </w:p>
        </w:tc>
      </w:tr>
    </w:tbl>
    <w:p w:rsidR="000F4347" w:rsidRPr="000F4347" w:rsidRDefault="000F4347" w:rsidP="000F4347">
      <w:pPr>
        <w:spacing w:after="0" w:line="240" w:lineRule="auto"/>
        <w:rPr>
          <w:ins w:id="163" w:author="Unknown"/>
          <w:rFonts w:ascii="Verdana" w:eastAsia="Times New Roman" w:hAnsi="Verdana" w:cs="Times New Roman"/>
          <w:vanish/>
          <w:color w:val="3A3A3A"/>
          <w:sz w:val="28"/>
          <w:szCs w:val="28"/>
        </w:rPr>
      </w:pPr>
    </w:p>
    <w:tbl>
      <w:tblPr>
        <w:tblW w:w="0" w:type="auto"/>
        <w:tblCellSpacing w:w="15" w:type="dxa"/>
        <w:tblCellMar>
          <w:top w:w="15" w:type="dxa"/>
          <w:left w:w="15" w:type="dxa"/>
          <w:bottom w:w="15" w:type="dxa"/>
          <w:right w:w="15" w:type="dxa"/>
        </w:tblCellMar>
        <w:tblLook w:val="04A0"/>
      </w:tblPr>
      <w:tblGrid>
        <w:gridCol w:w="254"/>
        <w:gridCol w:w="3865"/>
        <w:gridCol w:w="45"/>
      </w:tblGrid>
      <w:tr w:rsidR="000F4347" w:rsidRPr="000F4347" w:rsidTr="000F4347">
        <w:trPr>
          <w:gridAfter w:val="1"/>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3</w:t>
            </w:r>
          </w:p>
        </w:tc>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 &lt;head&gt;</w:t>
            </w:r>
          </w:p>
        </w:tc>
      </w:tr>
      <w:tr w:rsidR="000F4347" w:rsidRPr="000F4347" w:rsidTr="000F4347">
        <w:trPr>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4</w:t>
            </w:r>
          </w:p>
        </w:tc>
        <w:tc>
          <w:tcPr>
            <w:tcW w:w="0" w:type="auto"/>
            <w:gridSpan w:val="2"/>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&lt;meta</w:t>
            </w:r>
            <w:r w:rsidRPr="000F4347">
              <w:rPr>
                <w:rFonts w:ascii="Verdana" w:eastAsia="Times New Roman" w:hAnsi="Verdana" w:cs="Times New Roman"/>
                <w:sz w:val="28"/>
                <w:szCs w:val="28"/>
              </w:rPr>
              <w:t> </w:t>
            </w:r>
            <w:proofErr w:type="spellStart"/>
            <w:r w:rsidRPr="000F4347">
              <w:rPr>
                <w:rFonts w:ascii="Verdana" w:eastAsia="Times New Roman" w:hAnsi="Verdana" w:cs="Courier New"/>
                <w:sz w:val="28"/>
                <w:szCs w:val="28"/>
              </w:rPr>
              <w:t>charset</w:t>
            </w:r>
            <w:proofErr w:type="spellEnd"/>
            <w:r w:rsidRPr="000F4347">
              <w:rPr>
                <w:rFonts w:ascii="Verdana" w:eastAsia="Times New Roman" w:hAnsi="Verdana" w:cs="Courier New"/>
                <w:sz w:val="28"/>
                <w:szCs w:val="28"/>
              </w:rPr>
              <w:t xml:space="preserve"> = “UTF-8”&gt;</w:t>
            </w:r>
          </w:p>
        </w:tc>
      </w:tr>
    </w:tbl>
    <w:p w:rsidR="000F4347" w:rsidRPr="000F4347" w:rsidRDefault="000F4347" w:rsidP="000F4347">
      <w:pPr>
        <w:spacing w:after="0" w:line="240" w:lineRule="auto"/>
        <w:rPr>
          <w:ins w:id="164" w:author="Unknown"/>
          <w:rFonts w:ascii="Verdana" w:eastAsia="Times New Roman" w:hAnsi="Verdana" w:cs="Times New Roman"/>
          <w:vanish/>
          <w:color w:val="3A3A3A"/>
          <w:sz w:val="28"/>
          <w:szCs w:val="28"/>
        </w:rPr>
      </w:pPr>
    </w:p>
    <w:tbl>
      <w:tblPr>
        <w:tblW w:w="0" w:type="auto"/>
        <w:tblCellSpacing w:w="15" w:type="dxa"/>
        <w:tblCellMar>
          <w:top w:w="15" w:type="dxa"/>
          <w:left w:w="15" w:type="dxa"/>
          <w:bottom w:w="15" w:type="dxa"/>
          <w:right w:w="15" w:type="dxa"/>
        </w:tblCellMar>
        <w:tblLook w:val="04A0"/>
      </w:tblPr>
      <w:tblGrid>
        <w:gridCol w:w="254"/>
        <w:gridCol w:w="4658"/>
        <w:gridCol w:w="45"/>
      </w:tblGrid>
      <w:tr w:rsidR="000F4347" w:rsidRPr="000F4347" w:rsidTr="000F4347">
        <w:trPr>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5</w:t>
            </w:r>
          </w:p>
        </w:tc>
        <w:tc>
          <w:tcPr>
            <w:tcW w:w="0" w:type="auto"/>
            <w:gridSpan w:val="2"/>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 xml:space="preserve">&lt;title&gt; </w:t>
            </w:r>
            <w:proofErr w:type="spellStart"/>
            <w:r w:rsidRPr="000F4347">
              <w:rPr>
                <w:rFonts w:ascii="Verdana" w:eastAsia="Times New Roman" w:hAnsi="Verdana" w:cs="Courier New"/>
                <w:sz w:val="28"/>
                <w:szCs w:val="28"/>
              </w:rPr>
              <w:t>MathMl</w:t>
            </w:r>
            <w:proofErr w:type="spellEnd"/>
            <w:r w:rsidRPr="000F4347">
              <w:rPr>
                <w:rFonts w:ascii="Verdana" w:eastAsia="Times New Roman" w:hAnsi="Verdana" w:cs="Courier New"/>
                <w:sz w:val="28"/>
                <w:szCs w:val="28"/>
              </w:rPr>
              <w:t xml:space="preserve"> Example &lt;/title&gt;</w:t>
            </w:r>
          </w:p>
        </w:tc>
      </w:tr>
      <w:tr w:rsidR="000F4347" w:rsidRPr="000F4347" w:rsidTr="000F4347">
        <w:trPr>
          <w:gridAfter w:val="1"/>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6</w:t>
            </w:r>
          </w:p>
        </w:tc>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&lt;/head&gt;</w:t>
            </w:r>
          </w:p>
        </w:tc>
      </w:tr>
    </w:tbl>
    <w:p w:rsidR="000F4347" w:rsidRPr="000F4347" w:rsidRDefault="000F4347" w:rsidP="000F4347">
      <w:pPr>
        <w:spacing w:after="0" w:line="240" w:lineRule="auto"/>
        <w:rPr>
          <w:ins w:id="165" w:author="Unknown"/>
          <w:rFonts w:ascii="Verdana" w:eastAsia="Times New Roman" w:hAnsi="Verdana" w:cs="Times New Roman"/>
          <w:vanish/>
          <w:color w:val="3A3A3A"/>
          <w:sz w:val="28"/>
          <w:szCs w:val="28"/>
        </w:rPr>
      </w:pPr>
    </w:p>
    <w:tbl>
      <w:tblPr>
        <w:tblW w:w="0" w:type="auto"/>
        <w:tblCellSpacing w:w="15" w:type="dxa"/>
        <w:tblCellMar>
          <w:top w:w="15" w:type="dxa"/>
          <w:left w:w="15" w:type="dxa"/>
          <w:bottom w:w="15" w:type="dxa"/>
          <w:right w:w="15" w:type="dxa"/>
        </w:tblCellMar>
        <w:tblLook w:val="04A0"/>
      </w:tblPr>
      <w:tblGrid>
        <w:gridCol w:w="254"/>
        <w:gridCol w:w="1173"/>
        <w:gridCol w:w="45"/>
      </w:tblGrid>
      <w:tr w:rsidR="000F4347" w:rsidRPr="000F4347" w:rsidTr="000F4347">
        <w:trPr>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7</w:t>
            </w:r>
          </w:p>
        </w:tc>
        <w:tc>
          <w:tcPr>
            <w:tcW w:w="0" w:type="auto"/>
            <w:gridSpan w:val="2"/>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&lt;body&gt;</w:t>
            </w:r>
          </w:p>
        </w:tc>
      </w:tr>
      <w:tr w:rsidR="000F4347" w:rsidRPr="000F4347" w:rsidTr="000F4347">
        <w:trPr>
          <w:gridAfter w:val="1"/>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8</w:t>
            </w:r>
          </w:p>
        </w:tc>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Times New Roman"/>
                <w:sz w:val="28"/>
                <w:szCs w:val="28"/>
              </w:rPr>
              <w:t> </w:t>
            </w:r>
          </w:p>
        </w:tc>
      </w:tr>
    </w:tbl>
    <w:p w:rsidR="000F4347" w:rsidRPr="000F4347" w:rsidRDefault="000F4347" w:rsidP="000F4347">
      <w:pPr>
        <w:spacing w:after="0" w:line="240" w:lineRule="auto"/>
        <w:rPr>
          <w:ins w:id="166" w:author="Unknown"/>
          <w:rFonts w:ascii="Verdana" w:eastAsia="Times New Roman" w:hAnsi="Verdana" w:cs="Times New Roman"/>
          <w:vanish/>
          <w:color w:val="3A3A3A"/>
          <w:sz w:val="28"/>
          <w:szCs w:val="28"/>
        </w:rPr>
      </w:pPr>
    </w:p>
    <w:tbl>
      <w:tblPr>
        <w:tblW w:w="0" w:type="auto"/>
        <w:tblCellSpacing w:w="15" w:type="dxa"/>
        <w:tblCellMar>
          <w:top w:w="15" w:type="dxa"/>
          <w:left w:w="15" w:type="dxa"/>
          <w:bottom w:w="15" w:type="dxa"/>
          <w:right w:w="15" w:type="dxa"/>
        </w:tblCellMar>
        <w:tblLook w:val="04A0"/>
      </w:tblPr>
      <w:tblGrid>
        <w:gridCol w:w="259"/>
        <w:gridCol w:w="60"/>
        <w:gridCol w:w="9086"/>
        <w:gridCol w:w="45"/>
      </w:tblGrid>
      <w:tr w:rsidR="000F4347" w:rsidRPr="000F4347" w:rsidTr="000F4347">
        <w:trPr>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9</w:t>
            </w:r>
          </w:p>
        </w:tc>
        <w:tc>
          <w:tcPr>
            <w:tcW w:w="0" w:type="auto"/>
            <w:gridSpan w:val="3"/>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&lt;math</w:t>
            </w:r>
            <w:r w:rsidRPr="000F4347">
              <w:rPr>
                <w:rFonts w:ascii="Verdana" w:eastAsia="Times New Roman" w:hAnsi="Verdana" w:cs="Times New Roman"/>
                <w:sz w:val="28"/>
                <w:szCs w:val="28"/>
              </w:rPr>
              <w:t> </w:t>
            </w:r>
            <w:r w:rsidRPr="000F4347">
              <w:rPr>
                <w:rFonts w:ascii="Verdana" w:eastAsia="Times New Roman" w:hAnsi="Verdana" w:cs="Courier New"/>
                <w:sz w:val="28"/>
                <w:szCs w:val="28"/>
              </w:rPr>
              <w:t>xmlns=&lt;a href="http://www.w3.org/1998/Math/MathML"&gt;http://www.w3.org/1998/Math/MathML&lt;/a&gt;”&gt;</w:t>
            </w:r>
          </w:p>
        </w:tc>
      </w:tr>
      <w:tr w:rsidR="000F4347" w:rsidRPr="000F4347" w:rsidTr="000F4347">
        <w:trPr>
          <w:gridAfter w:val="1"/>
          <w:tblCellSpacing w:w="15" w:type="dxa"/>
        </w:trPr>
        <w:tc>
          <w:tcPr>
            <w:tcW w:w="0" w:type="auto"/>
            <w:gridSpan w:val="2"/>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10</w:t>
            </w:r>
          </w:p>
        </w:tc>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&lt;</w:t>
            </w:r>
            <w:proofErr w:type="spellStart"/>
            <w:r w:rsidRPr="000F4347">
              <w:rPr>
                <w:rFonts w:ascii="Verdana" w:eastAsia="Times New Roman" w:hAnsi="Verdana" w:cs="Courier New"/>
                <w:sz w:val="28"/>
                <w:szCs w:val="28"/>
              </w:rPr>
              <w:t>mrow</w:t>
            </w:r>
            <w:proofErr w:type="spellEnd"/>
            <w:r w:rsidRPr="000F4347">
              <w:rPr>
                <w:rFonts w:ascii="Verdana" w:eastAsia="Times New Roman" w:hAnsi="Verdana" w:cs="Courier New"/>
                <w:sz w:val="28"/>
                <w:szCs w:val="28"/>
              </w:rPr>
              <w:t>&gt;</w:t>
            </w:r>
          </w:p>
        </w:tc>
      </w:tr>
    </w:tbl>
    <w:p w:rsidR="000F4347" w:rsidRPr="000F4347" w:rsidRDefault="000F4347" w:rsidP="000F4347">
      <w:pPr>
        <w:spacing w:after="0" w:line="240" w:lineRule="auto"/>
        <w:rPr>
          <w:ins w:id="167" w:author="Unknown"/>
          <w:rFonts w:ascii="Verdana" w:eastAsia="Times New Roman" w:hAnsi="Verdana" w:cs="Times New Roman"/>
          <w:vanish/>
          <w:color w:val="3A3A3A"/>
          <w:sz w:val="28"/>
          <w:szCs w:val="28"/>
        </w:rPr>
      </w:pPr>
    </w:p>
    <w:tbl>
      <w:tblPr>
        <w:tblW w:w="0" w:type="auto"/>
        <w:tblCellSpacing w:w="15" w:type="dxa"/>
        <w:tblCellMar>
          <w:top w:w="15" w:type="dxa"/>
          <w:left w:w="15" w:type="dxa"/>
          <w:bottom w:w="15" w:type="dxa"/>
          <w:right w:w="15" w:type="dxa"/>
        </w:tblCellMar>
        <w:tblLook w:val="04A0"/>
      </w:tblPr>
      <w:tblGrid>
        <w:gridCol w:w="432"/>
        <w:gridCol w:w="1325"/>
      </w:tblGrid>
      <w:tr w:rsidR="000F4347" w:rsidRPr="000F4347" w:rsidTr="000F4347">
        <w:trPr>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11</w:t>
            </w:r>
          </w:p>
        </w:tc>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&lt;</w:t>
            </w:r>
            <w:proofErr w:type="spellStart"/>
            <w:r w:rsidRPr="000F4347">
              <w:rPr>
                <w:rFonts w:ascii="Verdana" w:eastAsia="Times New Roman" w:hAnsi="Verdana" w:cs="Courier New"/>
                <w:sz w:val="28"/>
                <w:szCs w:val="28"/>
              </w:rPr>
              <w:t>mrow</w:t>
            </w:r>
            <w:proofErr w:type="spellEnd"/>
            <w:r w:rsidRPr="000F4347">
              <w:rPr>
                <w:rFonts w:ascii="Verdana" w:eastAsia="Times New Roman" w:hAnsi="Verdana" w:cs="Courier New"/>
                <w:sz w:val="28"/>
                <w:szCs w:val="28"/>
              </w:rPr>
              <w:t>&gt;</w:t>
            </w:r>
          </w:p>
        </w:tc>
      </w:tr>
      <w:tr w:rsidR="000F4347" w:rsidRPr="000F4347" w:rsidTr="000F4347">
        <w:trPr>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12</w:t>
            </w:r>
          </w:p>
        </w:tc>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&lt;</w:t>
            </w:r>
            <w:proofErr w:type="spellStart"/>
            <w:r w:rsidRPr="000F4347">
              <w:rPr>
                <w:rFonts w:ascii="Verdana" w:eastAsia="Times New Roman" w:hAnsi="Verdana" w:cs="Courier New"/>
                <w:sz w:val="28"/>
                <w:szCs w:val="28"/>
              </w:rPr>
              <w:t>msup</w:t>
            </w:r>
            <w:proofErr w:type="spellEnd"/>
            <w:r w:rsidRPr="000F4347">
              <w:rPr>
                <w:rFonts w:ascii="Verdana" w:eastAsia="Times New Roman" w:hAnsi="Verdana" w:cs="Courier New"/>
                <w:sz w:val="28"/>
                <w:szCs w:val="28"/>
              </w:rPr>
              <w:t>&gt;</w:t>
            </w:r>
          </w:p>
        </w:tc>
      </w:tr>
    </w:tbl>
    <w:p w:rsidR="000F4347" w:rsidRPr="000F4347" w:rsidRDefault="000F4347" w:rsidP="000F4347">
      <w:pPr>
        <w:spacing w:after="0" w:line="240" w:lineRule="auto"/>
        <w:rPr>
          <w:ins w:id="168" w:author="Unknown"/>
          <w:rFonts w:ascii="Verdana" w:eastAsia="Times New Roman" w:hAnsi="Verdana" w:cs="Times New Roman"/>
          <w:vanish/>
          <w:color w:val="3A3A3A"/>
          <w:sz w:val="28"/>
          <w:szCs w:val="28"/>
        </w:rPr>
      </w:pPr>
    </w:p>
    <w:tbl>
      <w:tblPr>
        <w:tblW w:w="0" w:type="auto"/>
        <w:tblCellSpacing w:w="15" w:type="dxa"/>
        <w:tblCellMar>
          <w:top w:w="15" w:type="dxa"/>
          <w:left w:w="15" w:type="dxa"/>
          <w:bottom w:w="15" w:type="dxa"/>
          <w:right w:w="15" w:type="dxa"/>
        </w:tblCellMar>
        <w:tblLook w:val="04A0"/>
      </w:tblPr>
      <w:tblGrid>
        <w:gridCol w:w="432"/>
        <w:gridCol w:w="2393"/>
      </w:tblGrid>
      <w:tr w:rsidR="000F4347" w:rsidRPr="000F4347" w:rsidTr="000F4347">
        <w:trPr>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13</w:t>
            </w:r>
          </w:p>
        </w:tc>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&lt;mi&gt; a &lt;/mi&gt;</w:t>
            </w:r>
          </w:p>
        </w:tc>
      </w:tr>
      <w:tr w:rsidR="000F4347" w:rsidRPr="000F4347" w:rsidTr="000F4347">
        <w:trPr>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14</w:t>
            </w:r>
          </w:p>
        </w:tc>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&lt;</w:t>
            </w:r>
            <w:proofErr w:type="spellStart"/>
            <w:r w:rsidRPr="000F4347">
              <w:rPr>
                <w:rFonts w:ascii="Verdana" w:eastAsia="Times New Roman" w:hAnsi="Verdana" w:cs="Courier New"/>
                <w:sz w:val="28"/>
                <w:szCs w:val="28"/>
              </w:rPr>
              <w:t>mn</w:t>
            </w:r>
            <w:proofErr w:type="spellEnd"/>
            <w:r w:rsidRPr="000F4347">
              <w:rPr>
                <w:rFonts w:ascii="Verdana" w:eastAsia="Times New Roman" w:hAnsi="Verdana" w:cs="Courier New"/>
                <w:sz w:val="28"/>
                <w:szCs w:val="28"/>
              </w:rPr>
              <w:t>&gt; 2 &lt;/</w:t>
            </w:r>
            <w:proofErr w:type="spellStart"/>
            <w:r w:rsidRPr="000F4347">
              <w:rPr>
                <w:rFonts w:ascii="Verdana" w:eastAsia="Times New Roman" w:hAnsi="Verdana" w:cs="Courier New"/>
                <w:sz w:val="28"/>
                <w:szCs w:val="28"/>
              </w:rPr>
              <w:t>mn</w:t>
            </w:r>
            <w:proofErr w:type="spellEnd"/>
            <w:r w:rsidRPr="000F4347">
              <w:rPr>
                <w:rFonts w:ascii="Verdana" w:eastAsia="Times New Roman" w:hAnsi="Verdana" w:cs="Courier New"/>
                <w:sz w:val="28"/>
                <w:szCs w:val="28"/>
              </w:rPr>
              <w:t>&gt;</w:t>
            </w:r>
          </w:p>
        </w:tc>
      </w:tr>
    </w:tbl>
    <w:p w:rsidR="000F4347" w:rsidRPr="000F4347" w:rsidRDefault="000F4347" w:rsidP="000F4347">
      <w:pPr>
        <w:spacing w:after="0" w:line="240" w:lineRule="auto"/>
        <w:rPr>
          <w:ins w:id="169" w:author="Unknown"/>
          <w:rFonts w:ascii="Verdana" w:eastAsia="Times New Roman" w:hAnsi="Verdana" w:cs="Times New Roman"/>
          <w:vanish/>
          <w:color w:val="3A3A3A"/>
          <w:sz w:val="28"/>
          <w:szCs w:val="28"/>
        </w:rPr>
      </w:pPr>
    </w:p>
    <w:tbl>
      <w:tblPr>
        <w:tblW w:w="0" w:type="auto"/>
        <w:tblCellSpacing w:w="15" w:type="dxa"/>
        <w:tblCellMar>
          <w:top w:w="15" w:type="dxa"/>
          <w:left w:w="15" w:type="dxa"/>
          <w:bottom w:w="15" w:type="dxa"/>
          <w:right w:w="15" w:type="dxa"/>
        </w:tblCellMar>
        <w:tblLook w:val="04A0"/>
      </w:tblPr>
      <w:tblGrid>
        <w:gridCol w:w="432"/>
        <w:gridCol w:w="2385"/>
        <w:gridCol w:w="45"/>
      </w:tblGrid>
      <w:tr w:rsidR="000F4347" w:rsidRPr="000F4347" w:rsidTr="000F4347">
        <w:trPr>
          <w:gridAfter w:val="1"/>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15</w:t>
            </w:r>
          </w:p>
        </w:tc>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&lt;/</w:t>
            </w:r>
            <w:proofErr w:type="spellStart"/>
            <w:r w:rsidRPr="000F4347">
              <w:rPr>
                <w:rFonts w:ascii="Verdana" w:eastAsia="Times New Roman" w:hAnsi="Verdana" w:cs="Courier New"/>
                <w:sz w:val="28"/>
                <w:szCs w:val="28"/>
              </w:rPr>
              <w:t>msup</w:t>
            </w:r>
            <w:proofErr w:type="spellEnd"/>
            <w:r w:rsidRPr="000F4347">
              <w:rPr>
                <w:rFonts w:ascii="Verdana" w:eastAsia="Times New Roman" w:hAnsi="Verdana" w:cs="Courier New"/>
                <w:sz w:val="28"/>
                <w:szCs w:val="28"/>
              </w:rPr>
              <w:t>&gt;</w:t>
            </w:r>
          </w:p>
        </w:tc>
      </w:tr>
      <w:tr w:rsidR="000F4347" w:rsidRPr="000F4347" w:rsidTr="000F4347">
        <w:trPr>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16</w:t>
            </w:r>
          </w:p>
        </w:tc>
        <w:tc>
          <w:tcPr>
            <w:tcW w:w="0" w:type="auto"/>
            <w:gridSpan w:val="2"/>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&lt;</w:t>
            </w:r>
            <w:proofErr w:type="spellStart"/>
            <w:r w:rsidRPr="000F4347">
              <w:rPr>
                <w:rFonts w:ascii="Verdana" w:eastAsia="Times New Roman" w:hAnsi="Verdana" w:cs="Courier New"/>
                <w:sz w:val="28"/>
                <w:szCs w:val="28"/>
              </w:rPr>
              <w:t>mo</w:t>
            </w:r>
            <w:proofErr w:type="spellEnd"/>
            <w:r w:rsidRPr="000F4347">
              <w:rPr>
                <w:rFonts w:ascii="Verdana" w:eastAsia="Times New Roman" w:hAnsi="Verdana" w:cs="Courier New"/>
                <w:sz w:val="28"/>
                <w:szCs w:val="28"/>
              </w:rPr>
              <w:t>&gt; + &lt;/mo&gt;</w:t>
            </w:r>
          </w:p>
        </w:tc>
      </w:tr>
    </w:tbl>
    <w:p w:rsidR="000F4347" w:rsidRPr="000F4347" w:rsidRDefault="000F4347" w:rsidP="000F4347">
      <w:pPr>
        <w:spacing w:after="0" w:line="240" w:lineRule="auto"/>
        <w:rPr>
          <w:ins w:id="170" w:author="Unknown"/>
          <w:rFonts w:ascii="Verdana" w:eastAsia="Times New Roman" w:hAnsi="Verdana" w:cs="Times New Roman"/>
          <w:vanish/>
          <w:color w:val="3A3A3A"/>
          <w:sz w:val="28"/>
          <w:szCs w:val="28"/>
        </w:rPr>
      </w:pPr>
    </w:p>
    <w:tbl>
      <w:tblPr>
        <w:tblW w:w="0" w:type="auto"/>
        <w:tblCellSpacing w:w="15" w:type="dxa"/>
        <w:tblCellMar>
          <w:top w:w="15" w:type="dxa"/>
          <w:left w:w="15" w:type="dxa"/>
          <w:bottom w:w="15" w:type="dxa"/>
          <w:right w:w="15" w:type="dxa"/>
        </w:tblCellMar>
        <w:tblLook w:val="04A0"/>
      </w:tblPr>
      <w:tblGrid>
        <w:gridCol w:w="432"/>
        <w:gridCol w:w="2348"/>
        <w:gridCol w:w="45"/>
      </w:tblGrid>
      <w:tr w:rsidR="000F4347" w:rsidRPr="000F4347" w:rsidTr="000F4347">
        <w:trPr>
          <w:gridAfter w:val="1"/>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17</w:t>
            </w:r>
          </w:p>
        </w:tc>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&lt;</w:t>
            </w:r>
            <w:proofErr w:type="spellStart"/>
            <w:r w:rsidRPr="000F4347">
              <w:rPr>
                <w:rFonts w:ascii="Verdana" w:eastAsia="Times New Roman" w:hAnsi="Verdana" w:cs="Courier New"/>
                <w:sz w:val="28"/>
                <w:szCs w:val="28"/>
              </w:rPr>
              <w:t>mrow</w:t>
            </w:r>
            <w:proofErr w:type="spellEnd"/>
            <w:r w:rsidRPr="000F4347">
              <w:rPr>
                <w:rFonts w:ascii="Verdana" w:eastAsia="Times New Roman" w:hAnsi="Verdana" w:cs="Courier New"/>
                <w:sz w:val="28"/>
                <w:szCs w:val="28"/>
              </w:rPr>
              <w:t>&gt;</w:t>
            </w:r>
          </w:p>
        </w:tc>
      </w:tr>
      <w:tr w:rsidR="000F4347" w:rsidRPr="000F4347" w:rsidTr="000F4347">
        <w:trPr>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18</w:t>
            </w:r>
          </w:p>
        </w:tc>
        <w:tc>
          <w:tcPr>
            <w:tcW w:w="0" w:type="auto"/>
            <w:gridSpan w:val="2"/>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&lt;</w:t>
            </w:r>
            <w:proofErr w:type="spellStart"/>
            <w:r w:rsidRPr="000F4347">
              <w:rPr>
                <w:rFonts w:ascii="Verdana" w:eastAsia="Times New Roman" w:hAnsi="Verdana" w:cs="Courier New"/>
                <w:sz w:val="28"/>
                <w:szCs w:val="28"/>
              </w:rPr>
              <w:t>mn</w:t>
            </w:r>
            <w:proofErr w:type="spellEnd"/>
            <w:r w:rsidRPr="000F4347">
              <w:rPr>
                <w:rFonts w:ascii="Verdana" w:eastAsia="Times New Roman" w:hAnsi="Verdana" w:cs="Courier New"/>
                <w:sz w:val="28"/>
                <w:szCs w:val="28"/>
              </w:rPr>
              <w:t>&gt; 2 &lt;/</w:t>
            </w:r>
            <w:proofErr w:type="spellStart"/>
            <w:r w:rsidRPr="000F4347">
              <w:rPr>
                <w:rFonts w:ascii="Verdana" w:eastAsia="Times New Roman" w:hAnsi="Verdana" w:cs="Courier New"/>
                <w:sz w:val="28"/>
                <w:szCs w:val="28"/>
              </w:rPr>
              <w:t>mn</w:t>
            </w:r>
            <w:proofErr w:type="spellEnd"/>
            <w:r w:rsidRPr="000F4347">
              <w:rPr>
                <w:rFonts w:ascii="Verdana" w:eastAsia="Times New Roman" w:hAnsi="Verdana" w:cs="Courier New"/>
                <w:sz w:val="28"/>
                <w:szCs w:val="28"/>
              </w:rPr>
              <w:t>&gt;</w:t>
            </w:r>
          </w:p>
        </w:tc>
      </w:tr>
    </w:tbl>
    <w:p w:rsidR="000F4347" w:rsidRPr="000F4347" w:rsidRDefault="000F4347" w:rsidP="000F4347">
      <w:pPr>
        <w:spacing w:after="0" w:line="240" w:lineRule="auto"/>
        <w:rPr>
          <w:ins w:id="171" w:author="Unknown"/>
          <w:rFonts w:ascii="Verdana" w:eastAsia="Times New Roman" w:hAnsi="Verdana" w:cs="Times New Roman"/>
          <w:vanish/>
          <w:color w:val="3A3A3A"/>
          <w:sz w:val="28"/>
          <w:szCs w:val="28"/>
        </w:rPr>
      </w:pPr>
    </w:p>
    <w:tbl>
      <w:tblPr>
        <w:tblW w:w="0" w:type="auto"/>
        <w:tblCellSpacing w:w="15" w:type="dxa"/>
        <w:tblCellMar>
          <w:top w:w="15" w:type="dxa"/>
          <w:left w:w="15" w:type="dxa"/>
          <w:bottom w:w="15" w:type="dxa"/>
          <w:right w:w="15" w:type="dxa"/>
        </w:tblCellMar>
        <w:tblLook w:val="04A0"/>
      </w:tblPr>
      <w:tblGrid>
        <w:gridCol w:w="432"/>
        <w:gridCol w:w="2144"/>
        <w:gridCol w:w="45"/>
      </w:tblGrid>
      <w:tr w:rsidR="000F4347" w:rsidRPr="000F4347" w:rsidTr="000F4347">
        <w:trPr>
          <w:gridAfter w:val="1"/>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19</w:t>
            </w:r>
          </w:p>
        </w:tc>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&lt;</w:t>
            </w:r>
            <w:proofErr w:type="spellStart"/>
            <w:r w:rsidRPr="000F4347">
              <w:rPr>
                <w:rFonts w:ascii="Verdana" w:eastAsia="Times New Roman" w:hAnsi="Verdana" w:cs="Courier New"/>
                <w:sz w:val="28"/>
                <w:szCs w:val="28"/>
              </w:rPr>
              <w:t>mo</w:t>
            </w:r>
            <w:proofErr w:type="spellEnd"/>
            <w:r w:rsidRPr="000F4347">
              <w:rPr>
                <w:rFonts w:ascii="Verdana" w:eastAsia="Times New Roman" w:hAnsi="Verdana" w:cs="Courier New"/>
                <w:sz w:val="28"/>
                <w:szCs w:val="28"/>
              </w:rPr>
              <w:t>&gt; &lt;/mo&gt;</w:t>
            </w:r>
          </w:p>
        </w:tc>
      </w:tr>
      <w:tr w:rsidR="000F4347" w:rsidRPr="000F4347" w:rsidTr="000F4347">
        <w:trPr>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20</w:t>
            </w:r>
          </w:p>
        </w:tc>
        <w:tc>
          <w:tcPr>
            <w:tcW w:w="0" w:type="auto"/>
            <w:gridSpan w:val="2"/>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&lt;mi&gt; b &lt;/mi&gt;</w:t>
            </w:r>
          </w:p>
        </w:tc>
      </w:tr>
    </w:tbl>
    <w:p w:rsidR="000F4347" w:rsidRPr="000F4347" w:rsidRDefault="000F4347" w:rsidP="000F4347">
      <w:pPr>
        <w:spacing w:after="0" w:line="240" w:lineRule="auto"/>
        <w:rPr>
          <w:ins w:id="172" w:author="Unknown"/>
          <w:rFonts w:ascii="Verdana" w:eastAsia="Times New Roman" w:hAnsi="Verdana" w:cs="Times New Roman"/>
          <w:vanish/>
          <w:color w:val="3A3A3A"/>
          <w:sz w:val="28"/>
          <w:szCs w:val="28"/>
        </w:rPr>
      </w:pPr>
    </w:p>
    <w:tbl>
      <w:tblPr>
        <w:tblW w:w="0" w:type="auto"/>
        <w:tblCellSpacing w:w="15" w:type="dxa"/>
        <w:tblCellMar>
          <w:top w:w="15" w:type="dxa"/>
          <w:left w:w="15" w:type="dxa"/>
          <w:bottom w:w="15" w:type="dxa"/>
          <w:right w:w="15" w:type="dxa"/>
        </w:tblCellMar>
        <w:tblLook w:val="04A0"/>
      </w:tblPr>
      <w:tblGrid>
        <w:gridCol w:w="432"/>
        <w:gridCol w:w="2385"/>
        <w:gridCol w:w="45"/>
      </w:tblGrid>
      <w:tr w:rsidR="000F4347" w:rsidRPr="000F4347" w:rsidTr="000F4347">
        <w:trPr>
          <w:gridAfter w:val="1"/>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21</w:t>
            </w:r>
          </w:p>
        </w:tc>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&lt;/</w:t>
            </w:r>
            <w:proofErr w:type="spellStart"/>
            <w:r w:rsidRPr="000F4347">
              <w:rPr>
                <w:rFonts w:ascii="Verdana" w:eastAsia="Times New Roman" w:hAnsi="Verdana" w:cs="Courier New"/>
                <w:sz w:val="28"/>
                <w:szCs w:val="28"/>
              </w:rPr>
              <w:t>mrow</w:t>
            </w:r>
            <w:proofErr w:type="spellEnd"/>
            <w:r w:rsidRPr="000F4347">
              <w:rPr>
                <w:rFonts w:ascii="Verdana" w:eastAsia="Times New Roman" w:hAnsi="Verdana" w:cs="Courier New"/>
                <w:sz w:val="28"/>
                <w:szCs w:val="28"/>
              </w:rPr>
              <w:t>&gt;</w:t>
            </w:r>
          </w:p>
        </w:tc>
      </w:tr>
      <w:tr w:rsidR="000F4347" w:rsidRPr="000F4347" w:rsidTr="000F4347">
        <w:trPr>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22</w:t>
            </w:r>
          </w:p>
        </w:tc>
        <w:tc>
          <w:tcPr>
            <w:tcW w:w="0" w:type="auto"/>
            <w:gridSpan w:val="2"/>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&lt;</w:t>
            </w:r>
            <w:proofErr w:type="spellStart"/>
            <w:r w:rsidRPr="000F4347">
              <w:rPr>
                <w:rFonts w:ascii="Verdana" w:eastAsia="Times New Roman" w:hAnsi="Verdana" w:cs="Courier New"/>
                <w:sz w:val="28"/>
                <w:szCs w:val="28"/>
              </w:rPr>
              <w:t>mo</w:t>
            </w:r>
            <w:proofErr w:type="spellEnd"/>
            <w:r w:rsidRPr="000F4347">
              <w:rPr>
                <w:rFonts w:ascii="Verdana" w:eastAsia="Times New Roman" w:hAnsi="Verdana" w:cs="Courier New"/>
                <w:sz w:val="28"/>
                <w:szCs w:val="28"/>
              </w:rPr>
              <w:t>&gt; + &lt;/mo&gt;</w:t>
            </w:r>
          </w:p>
        </w:tc>
      </w:tr>
    </w:tbl>
    <w:p w:rsidR="000F4347" w:rsidRPr="000F4347" w:rsidRDefault="000F4347" w:rsidP="000F4347">
      <w:pPr>
        <w:spacing w:after="0" w:line="240" w:lineRule="auto"/>
        <w:rPr>
          <w:ins w:id="173" w:author="Unknown"/>
          <w:rFonts w:ascii="Verdana" w:eastAsia="Times New Roman" w:hAnsi="Verdana" w:cs="Times New Roman"/>
          <w:vanish/>
          <w:color w:val="3A3A3A"/>
          <w:sz w:val="28"/>
          <w:szCs w:val="28"/>
        </w:rPr>
      </w:pPr>
    </w:p>
    <w:tbl>
      <w:tblPr>
        <w:tblW w:w="0" w:type="auto"/>
        <w:tblCellSpacing w:w="15" w:type="dxa"/>
        <w:tblCellMar>
          <w:top w:w="15" w:type="dxa"/>
          <w:left w:w="15" w:type="dxa"/>
          <w:bottom w:w="15" w:type="dxa"/>
          <w:right w:w="15" w:type="dxa"/>
        </w:tblCellMar>
        <w:tblLook w:val="04A0"/>
      </w:tblPr>
      <w:tblGrid>
        <w:gridCol w:w="432"/>
        <w:gridCol w:w="2348"/>
        <w:gridCol w:w="45"/>
      </w:tblGrid>
      <w:tr w:rsidR="000F4347" w:rsidRPr="000F4347" w:rsidTr="000F4347">
        <w:trPr>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23</w:t>
            </w:r>
          </w:p>
        </w:tc>
        <w:tc>
          <w:tcPr>
            <w:tcW w:w="0" w:type="auto"/>
            <w:gridSpan w:val="2"/>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&lt;</w:t>
            </w:r>
            <w:proofErr w:type="spellStart"/>
            <w:r w:rsidRPr="000F4347">
              <w:rPr>
                <w:rFonts w:ascii="Verdana" w:eastAsia="Times New Roman" w:hAnsi="Verdana" w:cs="Courier New"/>
                <w:sz w:val="28"/>
                <w:szCs w:val="28"/>
              </w:rPr>
              <w:t>mn</w:t>
            </w:r>
            <w:proofErr w:type="spellEnd"/>
            <w:r w:rsidRPr="000F4347">
              <w:rPr>
                <w:rFonts w:ascii="Verdana" w:eastAsia="Times New Roman" w:hAnsi="Verdana" w:cs="Courier New"/>
                <w:sz w:val="28"/>
                <w:szCs w:val="28"/>
              </w:rPr>
              <w:t>&gt; 5 &lt;/</w:t>
            </w:r>
            <w:proofErr w:type="spellStart"/>
            <w:r w:rsidRPr="000F4347">
              <w:rPr>
                <w:rFonts w:ascii="Verdana" w:eastAsia="Times New Roman" w:hAnsi="Verdana" w:cs="Courier New"/>
                <w:sz w:val="28"/>
                <w:szCs w:val="28"/>
              </w:rPr>
              <w:t>mn</w:t>
            </w:r>
            <w:proofErr w:type="spellEnd"/>
            <w:r w:rsidRPr="000F4347">
              <w:rPr>
                <w:rFonts w:ascii="Verdana" w:eastAsia="Times New Roman" w:hAnsi="Verdana" w:cs="Courier New"/>
                <w:sz w:val="28"/>
                <w:szCs w:val="28"/>
              </w:rPr>
              <w:t>&gt;</w:t>
            </w:r>
          </w:p>
        </w:tc>
      </w:tr>
      <w:tr w:rsidR="000F4347" w:rsidRPr="000F4347" w:rsidTr="000F4347">
        <w:trPr>
          <w:gridAfter w:val="1"/>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24</w:t>
            </w:r>
          </w:p>
        </w:tc>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&lt;/</w:t>
            </w:r>
            <w:proofErr w:type="spellStart"/>
            <w:r w:rsidRPr="000F4347">
              <w:rPr>
                <w:rFonts w:ascii="Verdana" w:eastAsia="Times New Roman" w:hAnsi="Verdana" w:cs="Courier New"/>
                <w:sz w:val="28"/>
                <w:szCs w:val="28"/>
              </w:rPr>
              <w:t>mrow</w:t>
            </w:r>
            <w:proofErr w:type="spellEnd"/>
            <w:r w:rsidRPr="000F4347">
              <w:rPr>
                <w:rFonts w:ascii="Verdana" w:eastAsia="Times New Roman" w:hAnsi="Verdana" w:cs="Courier New"/>
                <w:sz w:val="28"/>
                <w:szCs w:val="28"/>
              </w:rPr>
              <w:t>&gt;</w:t>
            </w:r>
          </w:p>
        </w:tc>
      </w:tr>
    </w:tbl>
    <w:p w:rsidR="000F4347" w:rsidRPr="000F4347" w:rsidRDefault="000F4347" w:rsidP="000F4347">
      <w:pPr>
        <w:spacing w:after="0" w:line="240" w:lineRule="auto"/>
        <w:rPr>
          <w:ins w:id="174" w:author="Unknown"/>
          <w:rFonts w:ascii="Verdana" w:eastAsia="Times New Roman" w:hAnsi="Verdana" w:cs="Times New Roman"/>
          <w:vanish/>
          <w:color w:val="3A3A3A"/>
          <w:sz w:val="28"/>
          <w:szCs w:val="28"/>
        </w:rPr>
      </w:pPr>
    </w:p>
    <w:tbl>
      <w:tblPr>
        <w:tblW w:w="0" w:type="auto"/>
        <w:tblCellSpacing w:w="15" w:type="dxa"/>
        <w:tblCellMar>
          <w:top w:w="15" w:type="dxa"/>
          <w:left w:w="15" w:type="dxa"/>
          <w:bottom w:w="15" w:type="dxa"/>
          <w:right w:w="15" w:type="dxa"/>
        </w:tblCellMar>
        <w:tblLook w:val="04A0"/>
      </w:tblPr>
      <w:tblGrid>
        <w:gridCol w:w="432"/>
        <w:gridCol w:w="2430"/>
      </w:tblGrid>
      <w:tr w:rsidR="000F4347" w:rsidRPr="000F4347" w:rsidTr="000F4347">
        <w:trPr>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25</w:t>
            </w:r>
          </w:p>
        </w:tc>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&lt;</w:t>
            </w:r>
            <w:proofErr w:type="spellStart"/>
            <w:r w:rsidRPr="000F4347">
              <w:rPr>
                <w:rFonts w:ascii="Verdana" w:eastAsia="Times New Roman" w:hAnsi="Verdana" w:cs="Courier New"/>
                <w:sz w:val="28"/>
                <w:szCs w:val="28"/>
              </w:rPr>
              <w:t>mo</w:t>
            </w:r>
            <w:proofErr w:type="spellEnd"/>
            <w:r w:rsidRPr="000F4347">
              <w:rPr>
                <w:rFonts w:ascii="Verdana" w:eastAsia="Times New Roman" w:hAnsi="Verdana" w:cs="Courier New"/>
                <w:sz w:val="28"/>
                <w:szCs w:val="28"/>
              </w:rPr>
              <w:t>&gt; = &lt;/mo&gt;</w:t>
            </w:r>
          </w:p>
        </w:tc>
      </w:tr>
      <w:tr w:rsidR="000F4347" w:rsidRPr="000F4347" w:rsidTr="000F4347">
        <w:trPr>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26</w:t>
            </w:r>
          </w:p>
        </w:tc>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&lt;</w:t>
            </w:r>
            <w:proofErr w:type="spellStart"/>
            <w:r w:rsidRPr="000F4347">
              <w:rPr>
                <w:rFonts w:ascii="Verdana" w:eastAsia="Times New Roman" w:hAnsi="Verdana" w:cs="Courier New"/>
                <w:sz w:val="28"/>
                <w:szCs w:val="28"/>
              </w:rPr>
              <w:t>mn</w:t>
            </w:r>
            <w:proofErr w:type="spellEnd"/>
            <w:r w:rsidRPr="000F4347">
              <w:rPr>
                <w:rFonts w:ascii="Verdana" w:eastAsia="Times New Roman" w:hAnsi="Verdana" w:cs="Courier New"/>
                <w:sz w:val="28"/>
                <w:szCs w:val="28"/>
              </w:rPr>
              <w:t>&gt; 0 &lt;/</w:t>
            </w:r>
            <w:proofErr w:type="spellStart"/>
            <w:r w:rsidRPr="000F4347">
              <w:rPr>
                <w:rFonts w:ascii="Verdana" w:eastAsia="Times New Roman" w:hAnsi="Verdana" w:cs="Courier New"/>
                <w:sz w:val="28"/>
                <w:szCs w:val="28"/>
              </w:rPr>
              <w:t>mn</w:t>
            </w:r>
            <w:proofErr w:type="spellEnd"/>
            <w:r w:rsidRPr="000F4347">
              <w:rPr>
                <w:rFonts w:ascii="Verdana" w:eastAsia="Times New Roman" w:hAnsi="Verdana" w:cs="Courier New"/>
                <w:sz w:val="28"/>
                <w:szCs w:val="28"/>
              </w:rPr>
              <w:t>&gt;</w:t>
            </w:r>
          </w:p>
        </w:tc>
      </w:tr>
    </w:tbl>
    <w:p w:rsidR="000F4347" w:rsidRPr="000F4347" w:rsidRDefault="000F4347" w:rsidP="000F4347">
      <w:pPr>
        <w:spacing w:after="0" w:line="240" w:lineRule="auto"/>
        <w:rPr>
          <w:ins w:id="175" w:author="Unknown"/>
          <w:rFonts w:ascii="Verdana" w:eastAsia="Times New Roman" w:hAnsi="Verdana" w:cs="Times New Roman"/>
          <w:vanish/>
          <w:color w:val="3A3A3A"/>
          <w:sz w:val="28"/>
          <w:szCs w:val="28"/>
        </w:rPr>
      </w:pPr>
    </w:p>
    <w:tbl>
      <w:tblPr>
        <w:tblW w:w="0" w:type="auto"/>
        <w:tblCellSpacing w:w="15" w:type="dxa"/>
        <w:tblCellMar>
          <w:top w:w="15" w:type="dxa"/>
          <w:left w:w="15" w:type="dxa"/>
          <w:bottom w:w="15" w:type="dxa"/>
          <w:right w:w="15" w:type="dxa"/>
        </w:tblCellMar>
        <w:tblLook w:val="04A0"/>
      </w:tblPr>
      <w:tblGrid>
        <w:gridCol w:w="432"/>
        <w:gridCol w:w="1452"/>
      </w:tblGrid>
      <w:tr w:rsidR="000F4347" w:rsidRPr="000F4347" w:rsidTr="000F4347">
        <w:trPr>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27</w:t>
            </w:r>
          </w:p>
        </w:tc>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&lt;/</w:t>
            </w:r>
            <w:proofErr w:type="spellStart"/>
            <w:r w:rsidRPr="000F4347">
              <w:rPr>
                <w:rFonts w:ascii="Verdana" w:eastAsia="Times New Roman" w:hAnsi="Verdana" w:cs="Courier New"/>
                <w:sz w:val="28"/>
                <w:szCs w:val="28"/>
              </w:rPr>
              <w:t>mrow</w:t>
            </w:r>
            <w:proofErr w:type="spellEnd"/>
            <w:r w:rsidRPr="000F4347">
              <w:rPr>
                <w:rFonts w:ascii="Verdana" w:eastAsia="Times New Roman" w:hAnsi="Verdana" w:cs="Courier New"/>
                <w:sz w:val="28"/>
                <w:szCs w:val="28"/>
              </w:rPr>
              <w:t>&gt;</w:t>
            </w:r>
          </w:p>
        </w:tc>
      </w:tr>
      <w:tr w:rsidR="000F4347" w:rsidRPr="000F4347" w:rsidTr="000F4347">
        <w:trPr>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28</w:t>
            </w:r>
          </w:p>
        </w:tc>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&lt;/math&gt;</w:t>
            </w:r>
          </w:p>
        </w:tc>
      </w:tr>
    </w:tbl>
    <w:p w:rsidR="000F4347" w:rsidRPr="000F4347" w:rsidRDefault="000F4347" w:rsidP="000F4347">
      <w:pPr>
        <w:spacing w:after="0" w:line="240" w:lineRule="auto"/>
        <w:rPr>
          <w:ins w:id="176" w:author="Unknown"/>
          <w:rFonts w:ascii="Verdana" w:eastAsia="Times New Roman" w:hAnsi="Verdana" w:cs="Times New Roman"/>
          <w:vanish/>
          <w:color w:val="3A3A3A"/>
          <w:sz w:val="28"/>
          <w:szCs w:val="28"/>
        </w:rPr>
      </w:pPr>
    </w:p>
    <w:tbl>
      <w:tblPr>
        <w:tblW w:w="0" w:type="auto"/>
        <w:tblCellSpacing w:w="15" w:type="dxa"/>
        <w:tblCellMar>
          <w:top w:w="15" w:type="dxa"/>
          <w:left w:w="15" w:type="dxa"/>
          <w:bottom w:w="15" w:type="dxa"/>
          <w:right w:w="15" w:type="dxa"/>
        </w:tblCellMar>
        <w:tblLook w:val="04A0"/>
      </w:tblPr>
      <w:tblGrid>
        <w:gridCol w:w="432"/>
        <w:gridCol w:w="1300"/>
        <w:gridCol w:w="45"/>
      </w:tblGrid>
      <w:tr w:rsidR="000F4347" w:rsidRPr="000F4347" w:rsidTr="000F4347">
        <w:trPr>
          <w:gridAfter w:val="1"/>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29</w:t>
            </w:r>
          </w:p>
        </w:tc>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Times New Roman"/>
                <w:sz w:val="28"/>
                <w:szCs w:val="28"/>
              </w:rPr>
              <w:t> </w:t>
            </w:r>
          </w:p>
        </w:tc>
      </w:tr>
      <w:tr w:rsidR="000F4347" w:rsidRPr="000F4347" w:rsidTr="000F4347">
        <w:trPr>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30</w:t>
            </w:r>
          </w:p>
        </w:tc>
        <w:tc>
          <w:tcPr>
            <w:tcW w:w="0" w:type="auto"/>
            <w:gridSpan w:val="2"/>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&lt;/body&gt;</w:t>
            </w:r>
          </w:p>
        </w:tc>
      </w:tr>
    </w:tbl>
    <w:p w:rsidR="000F4347" w:rsidRPr="000F4347" w:rsidRDefault="000F4347" w:rsidP="000F4347">
      <w:pPr>
        <w:spacing w:after="0" w:line="240" w:lineRule="auto"/>
        <w:rPr>
          <w:ins w:id="177" w:author="Unknown"/>
          <w:rFonts w:ascii="Verdana" w:eastAsia="Times New Roman" w:hAnsi="Verdana" w:cs="Times New Roman"/>
          <w:vanish/>
          <w:color w:val="3A3A3A"/>
          <w:sz w:val="28"/>
          <w:szCs w:val="28"/>
        </w:rPr>
      </w:pPr>
    </w:p>
    <w:tbl>
      <w:tblPr>
        <w:tblW w:w="0" w:type="auto"/>
        <w:tblCellSpacing w:w="15" w:type="dxa"/>
        <w:tblCellMar>
          <w:top w:w="15" w:type="dxa"/>
          <w:left w:w="15" w:type="dxa"/>
          <w:bottom w:w="15" w:type="dxa"/>
          <w:right w:w="15" w:type="dxa"/>
        </w:tblCellMar>
        <w:tblLook w:val="04A0"/>
      </w:tblPr>
      <w:tblGrid>
        <w:gridCol w:w="432"/>
        <w:gridCol w:w="1298"/>
      </w:tblGrid>
      <w:tr w:rsidR="000F4347" w:rsidRPr="000F4347" w:rsidTr="000F4347">
        <w:trPr>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31</w:t>
            </w:r>
          </w:p>
        </w:tc>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&lt;/html&gt;</w:t>
            </w:r>
          </w:p>
        </w:tc>
      </w:tr>
    </w:tbl>
    <w:p w:rsidR="000F4347" w:rsidRPr="000F4347" w:rsidRDefault="000F4347" w:rsidP="000F4347">
      <w:pPr>
        <w:shd w:val="clear" w:color="auto" w:fill="FFFFFF"/>
        <w:spacing w:after="0" w:line="240" w:lineRule="auto"/>
        <w:rPr>
          <w:ins w:id="178" w:author="Unknown"/>
          <w:rFonts w:ascii="Verdana" w:eastAsia="Times New Roman" w:hAnsi="Verdana" w:cs="Arial"/>
          <w:color w:val="3A3A3A"/>
          <w:sz w:val="28"/>
          <w:szCs w:val="28"/>
        </w:rPr>
      </w:pPr>
      <w:ins w:id="179" w:author="Unknown">
        <w:r w:rsidRPr="000F4347">
          <w:rPr>
            <w:rFonts w:ascii="Verdana" w:eastAsia="Times New Roman" w:hAnsi="Verdana" w:cs="Arial"/>
            <w:b/>
            <w:bCs/>
            <w:color w:val="FF6600"/>
            <w:sz w:val="28"/>
            <w:szCs w:val="28"/>
          </w:rPr>
          <w:t>Note: </w:t>
        </w:r>
        <w:r w:rsidRPr="000F4347">
          <w:rPr>
            <w:rFonts w:ascii="Verdana" w:eastAsia="Times New Roman" w:hAnsi="Verdana" w:cs="Arial"/>
            <w:color w:val="3A3A3A"/>
            <w:sz w:val="28"/>
            <w:szCs w:val="28"/>
          </w:rPr>
          <w:t xml:space="preserve">If </w:t>
        </w:r>
        <w:proofErr w:type="spellStart"/>
        <w:r w:rsidRPr="000F4347">
          <w:rPr>
            <w:rFonts w:ascii="Verdana" w:eastAsia="Times New Roman" w:hAnsi="Verdana" w:cs="Arial"/>
            <w:color w:val="3A3A3A"/>
            <w:sz w:val="28"/>
            <w:szCs w:val="28"/>
          </w:rPr>
          <w:t>MathML</w:t>
        </w:r>
        <w:proofErr w:type="spellEnd"/>
        <w:r w:rsidRPr="000F4347">
          <w:rPr>
            <w:rFonts w:ascii="Verdana" w:eastAsia="Times New Roman" w:hAnsi="Verdana" w:cs="Arial"/>
            <w:color w:val="3A3A3A"/>
            <w:sz w:val="28"/>
            <w:szCs w:val="28"/>
          </w:rPr>
          <w:t xml:space="preserve"> is used by an application that conforms to the Namespace in an XML Recommendation, then the following namespace should be used:</w:t>
        </w:r>
      </w:ins>
    </w:p>
    <w:p w:rsidR="000F4347" w:rsidRPr="000F4347" w:rsidRDefault="000F4347" w:rsidP="000F4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180" w:author="Unknown"/>
          <w:rFonts w:ascii="Verdana" w:eastAsia="Times New Roman" w:hAnsi="Verdana" w:cs="Courier New"/>
          <w:color w:val="3A3A3A"/>
          <w:sz w:val="28"/>
          <w:szCs w:val="28"/>
        </w:rPr>
      </w:pPr>
      <w:ins w:id="181" w:author="Unknown">
        <w:r w:rsidRPr="000F4347">
          <w:rPr>
            <w:rFonts w:ascii="Verdana" w:eastAsia="Times New Roman" w:hAnsi="Verdana" w:cs="Courier New"/>
            <w:color w:val="3A3A3A"/>
            <w:sz w:val="28"/>
            <w:szCs w:val="28"/>
          </w:rPr>
          <w:t>http://www.w3.org/1998/Math/MathML</w:t>
        </w:r>
      </w:ins>
    </w:p>
    <w:p w:rsidR="000F4347" w:rsidRPr="000F4347" w:rsidRDefault="000F4347" w:rsidP="000F4347">
      <w:pPr>
        <w:shd w:val="clear" w:color="auto" w:fill="FFFFFF"/>
        <w:spacing w:after="0" w:line="240" w:lineRule="auto"/>
        <w:rPr>
          <w:ins w:id="182" w:author="Unknown"/>
          <w:rFonts w:ascii="Verdana" w:eastAsia="Times New Roman" w:hAnsi="Verdana" w:cs="Arial"/>
          <w:color w:val="3A3A3A"/>
          <w:sz w:val="28"/>
          <w:szCs w:val="28"/>
        </w:rPr>
      </w:pPr>
      <w:ins w:id="183" w:author="Unknown">
        <w:r w:rsidRPr="000F4347">
          <w:rPr>
            <w:rFonts w:ascii="Verdana" w:eastAsia="Times New Roman" w:hAnsi="Verdana" w:cs="Arial"/>
            <w:b/>
            <w:bCs/>
            <w:color w:val="FF6600"/>
            <w:sz w:val="28"/>
            <w:szCs w:val="28"/>
          </w:rPr>
          <w:t xml:space="preserve">Q #13) </w:t>
        </w:r>
        <w:proofErr w:type="gramStart"/>
        <w:r w:rsidRPr="000F4347">
          <w:rPr>
            <w:rFonts w:ascii="Verdana" w:eastAsia="Times New Roman" w:hAnsi="Verdana" w:cs="Arial"/>
            <w:b/>
            <w:bCs/>
            <w:color w:val="FF6600"/>
            <w:sz w:val="28"/>
            <w:szCs w:val="28"/>
          </w:rPr>
          <w:t>What</w:t>
        </w:r>
        <w:proofErr w:type="gramEnd"/>
        <w:r w:rsidRPr="000F4347">
          <w:rPr>
            <w:rFonts w:ascii="Verdana" w:eastAsia="Times New Roman" w:hAnsi="Verdana" w:cs="Arial"/>
            <w:b/>
            <w:bCs/>
            <w:color w:val="FF6600"/>
            <w:sz w:val="28"/>
            <w:szCs w:val="28"/>
          </w:rPr>
          <w:t xml:space="preserve"> are the various formatting tags in HTML5?</w:t>
        </w:r>
      </w:ins>
    </w:p>
    <w:p w:rsidR="000F4347" w:rsidRPr="000F4347" w:rsidRDefault="000F4347" w:rsidP="000F4347">
      <w:pPr>
        <w:shd w:val="clear" w:color="auto" w:fill="FFFFFF"/>
        <w:spacing w:after="0" w:line="240" w:lineRule="auto"/>
        <w:rPr>
          <w:ins w:id="184" w:author="Unknown"/>
          <w:rFonts w:ascii="Verdana" w:eastAsia="Times New Roman" w:hAnsi="Verdana" w:cs="Arial"/>
          <w:color w:val="3A3A3A"/>
          <w:sz w:val="28"/>
          <w:szCs w:val="28"/>
        </w:rPr>
      </w:pPr>
      <w:ins w:id="185" w:author="Unknown">
        <w:r w:rsidRPr="000F4347">
          <w:rPr>
            <w:rFonts w:ascii="Verdana" w:eastAsia="Times New Roman" w:hAnsi="Verdana" w:cs="Arial"/>
            <w:b/>
            <w:bCs/>
            <w:color w:val="3A3A3A"/>
            <w:sz w:val="28"/>
            <w:szCs w:val="28"/>
          </w:rPr>
          <w:t>Answer: HTML5 has some old and new formatting tags as given below:</w:t>
        </w:r>
      </w:ins>
    </w:p>
    <w:p w:rsidR="000F4347" w:rsidRPr="000F4347" w:rsidRDefault="000F4347" w:rsidP="000F4347">
      <w:pPr>
        <w:numPr>
          <w:ilvl w:val="0"/>
          <w:numId w:val="8"/>
        </w:numPr>
        <w:shd w:val="clear" w:color="auto" w:fill="FFFFFF"/>
        <w:spacing w:after="0" w:line="240" w:lineRule="auto"/>
        <w:rPr>
          <w:ins w:id="186" w:author="Unknown"/>
          <w:rFonts w:ascii="Verdana" w:eastAsia="Times New Roman" w:hAnsi="Verdana" w:cs="Arial"/>
          <w:color w:val="3A3A3A"/>
          <w:sz w:val="28"/>
          <w:szCs w:val="28"/>
        </w:rPr>
      </w:pPr>
      <w:ins w:id="187" w:author="Unknown">
        <w:r w:rsidRPr="000F4347">
          <w:rPr>
            <w:rFonts w:ascii="Verdana" w:eastAsia="Times New Roman" w:hAnsi="Verdana" w:cs="Arial"/>
            <w:b/>
            <w:bCs/>
            <w:color w:val="3A3A3A"/>
            <w:sz w:val="28"/>
            <w:szCs w:val="28"/>
          </w:rPr>
          <w:t>Marked text: </w:t>
        </w:r>
        <w:r w:rsidRPr="000F4347">
          <w:rPr>
            <w:rFonts w:ascii="Verdana" w:eastAsia="Times New Roman" w:hAnsi="Verdana" w:cs="Arial"/>
            <w:color w:val="3A3A3A"/>
            <w:sz w:val="28"/>
            <w:szCs w:val="28"/>
          </w:rPr>
          <w:t>Represents highlighted text for Reference purposes. We can use </w:t>
        </w:r>
        <w:r w:rsidRPr="000F4347">
          <w:rPr>
            <w:rFonts w:ascii="Verdana" w:eastAsia="Times New Roman" w:hAnsi="Verdana" w:cs="Arial"/>
            <w:b/>
            <w:bCs/>
            <w:color w:val="3A3A3A"/>
            <w:sz w:val="28"/>
            <w:szCs w:val="28"/>
          </w:rPr>
          <w:t>&lt;</w:t>
        </w:r>
        <w:proofErr w:type="spellStart"/>
        <w:r w:rsidRPr="000F4347">
          <w:rPr>
            <w:rFonts w:ascii="Verdana" w:eastAsia="Times New Roman" w:hAnsi="Verdana" w:cs="Arial"/>
            <w:b/>
            <w:bCs/>
            <w:color w:val="3A3A3A"/>
            <w:sz w:val="28"/>
            <w:szCs w:val="28"/>
          </w:rPr>
          <w:t>marks</w:t>
        </w:r>
        <w:proofErr w:type="spellEnd"/>
        <w:r w:rsidRPr="000F4347">
          <w:rPr>
            <w:rFonts w:ascii="Verdana" w:eastAsia="Times New Roman" w:hAnsi="Verdana" w:cs="Arial"/>
            <w:color w:val="3A3A3A"/>
            <w:sz w:val="28"/>
            <w:szCs w:val="28"/>
          </w:rPr>
          <w:t>&gt; tags for text highlight.</w:t>
        </w:r>
      </w:ins>
    </w:p>
    <w:p w:rsidR="000F4347" w:rsidRPr="000F4347" w:rsidRDefault="000F4347" w:rsidP="000F4347">
      <w:pPr>
        <w:numPr>
          <w:ilvl w:val="0"/>
          <w:numId w:val="8"/>
        </w:numPr>
        <w:shd w:val="clear" w:color="auto" w:fill="FFFFFF"/>
        <w:spacing w:after="0" w:line="240" w:lineRule="auto"/>
        <w:rPr>
          <w:ins w:id="188" w:author="Unknown"/>
          <w:rFonts w:ascii="Verdana" w:eastAsia="Times New Roman" w:hAnsi="Verdana" w:cs="Arial"/>
          <w:color w:val="3A3A3A"/>
          <w:sz w:val="28"/>
          <w:szCs w:val="28"/>
        </w:rPr>
      </w:pPr>
      <w:ins w:id="189" w:author="Unknown">
        <w:r w:rsidRPr="000F4347">
          <w:rPr>
            <w:rFonts w:ascii="Verdana" w:eastAsia="Times New Roman" w:hAnsi="Verdana" w:cs="Arial"/>
            <w:b/>
            <w:bCs/>
            <w:color w:val="3A3A3A"/>
            <w:sz w:val="28"/>
            <w:szCs w:val="28"/>
          </w:rPr>
          <w:t>Deleted text: </w:t>
        </w:r>
        <w:r w:rsidRPr="000F4347">
          <w:rPr>
            <w:rFonts w:ascii="Verdana" w:eastAsia="Times New Roman" w:hAnsi="Verdana" w:cs="Arial"/>
            <w:color w:val="3A3A3A"/>
            <w:sz w:val="28"/>
            <w:szCs w:val="28"/>
          </w:rPr>
          <w:t>Specifies the deleted block of text. We can use </w:t>
        </w:r>
        <w:r w:rsidRPr="000F4347">
          <w:rPr>
            <w:rFonts w:ascii="Verdana" w:eastAsia="Times New Roman" w:hAnsi="Verdana" w:cs="Arial"/>
            <w:b/>
            <w:bCs/>
            <w:color w:val="3A3A3A"/>
            <w:sz w:val="28"/>
            <w:szCs w:val="28"/>
          </w:rPr>
          <w:t>&lt;</w:t>
        </w:r>
        <w:proofErr w:type="gramStart"/>
        <w:r w:rsidRPr="000F4347">
          <w:rPr>
            <w:rFonts w:ascii="Verdana" w:eastAsia="Times New Roman" w:hAnsi="Verdana" w:cs="Arial"/>
            <w:b/>
            <w:bCs/>
            <w:color w:val="3A3A3A"/>
            <w:sz w:val="28"/>
            <w:szCs w:val="28"/>
          </w:rPr>
          <w:t>del</w:t>
        </w:r>
        <w:proofErr w:type="gramEnd"/>
        <w:r w:rsidRPr="000F4347">
          <w:rPr>
            <w:rFonts w:ascii="Verdana" w:eastAsia="Times New Roman" w:hAnsi="Verdana" w:cs="Arial"/>
            <w:b/>
            <w:bCs/>
            <w:color w:val="3A3A3A"/>
            <w:sz w:val="28"/>
            <w:szCs w:val="28"/>
          </w:rPr>
          <w:t>&gt;</w:t>
        </w:r>
        <w:r w:rsidRPr="000F4347">
          <w:rPr>
            <w:rFonts w:ascii="Verdana" w:eastAsia="Times New Roman" w:hAnsi="Verdana" w:cs="Arial"/>
            <w:color w:val="3A3A3A"/>
            <w:sz w:val="28"/>
            <w:szCs w:val="28"/>
          </w:rPr>
          <w:t> tags to implement a deleted text.</w:t>
        </w:r>
      </w:ins>
    </w:p>
    <w:p w:rsidR="000F4347" w:rsidRPr="000F4347" w:rsidRDefault="000F4347" w:rsidP="000F4347">
      <w:pPr>
        <w:numPr>
          <w:ilvl w:val="0"/>
          <w:numId w:val="8"/>
        </w:numPr>
        <w:shd w:val="clear" w:color="auto" w:fill="FFFFFF"/>
        <w:spacing w:after="0" w:line="240" w:lineRule="auto"/>
        <w:rPr>
          <w:ins w:id="190" w:author="Unknown"/>
          <w:rFonts w:ascii="Verdana" w:eastAsia="Times New Roman" w:hAnsi="Verdana" w:cs="Arial"/>
          <w:color w:val="3A3A3A"/>
          <w:sz w:val="28"/>
          <w:szCs w:val="28"/>
        </w:rPr>
      </w:pPr>
      <w:ins w:id="191" w:author="Unknown">
        <w:r w:rsidRPr="000F4347">
          <w:rPr>
            <w:rFonts w:ascii="Verdana" w:eastAsia="Times New Roman" w:hAnsi="Verdana" w:cs="Arial"/>
            <w:b/>
            <w:bCs/>
            <w:color w:val="3A3A3A"/>
            <w:sz w:val="28"/>
            <w:szCs w:val="28"/>
          </w:rPr>
          <w:t>Emphasized text:</w:t>
        </w:r>
        <w:r w:rsidRPr="000F4347">
          <w:rPr>
            <w:rFonts w:ascii="Verdana" w:eastAsia="Times New Roman" w:hAnsi="Verdana" w:cs="Arial"/>
            <w:color w:val="3A3A3A"/>
            <w:sz w:val="28"/>
            <w:szCs w:val="28"/>
          </w:rPr>
          <w:t> Defines the emphasized text. We can use </w:t>
        </w:r>
        <w:r w:rsidRPr="000F4347">
          <w:rPr>
            <w:rFonts w:ascii="Verdana" w:eastAsia="Times New Roman" w:hAnsi="Verdana" w:cs="Arial"/>
            <w:b/>
            <w:bCs/>
            <w:color w:val="3A3A3A"/>
            <w:sz w:val="28"/>
            <w:szCs w:val="28"/>
          </w:rPr>
          <w:t>&lt;</w:t>
        </w:r>
        <w:proofErr w:type="spellStart"/>
        <w:r w:rsidRPr="000F4347">
          <w:rPr>
            <w:rFonts w:ascii="Verdana" w:eastAsia="Times New Roman" w:hAnsi="Verdana" w:cs="Arial"/>
            <w:b/>
            <w:bCs/>
            <w:color w:val="3A3A3A"/>
            <w:sz w:val="28"/>
            <w:szCs w:val="28"/>
          </w:rPr>
          <w:t>em</w:t>
        </w:r>
        <w:proofErr w:type="spellEnd"/>
        <w:r w:rsidRPr="000F4347">
          <w:rPr>
            <w:rFonts w:ascii="Verdana" w:eastAsia="Times New Roman" w:hAnsi="Verdana" w:cs="Arial"/>
            <w:b/>
            <w:bCs/>
            <w:color w:val="3A3A3A"/>
            <w:sz w:val="28"/>
            <w:szCs w:val="28"/>
          </w:rPr>
          <w:t>&gt;</w:t>
        </w:r>
        <w:r w:rsidRPr="000F4347">
          <w:rPr>
            <w:rFonts w:ascii="Verdana" w:eastAsia="Times New Roman" w:hAnsi="Verdana" w:cs="Arial"/>
            <w:color w:val="3A3A3A"/>
            <w:sz w:val="28"/>
            <w:szCs w:val="28"/>
          </w:rPr>
          <w:t> tags to implement an emphasized text.</w:t>
        </w:r>
      </w:ins>
    </w:p>
    <w:p w:rsidR="000F4347" w:rsidRPr="000F4347" w:rsidRDefault="000F4347" w:rsidP="000F4347">
      <w:pPr>
        <w:numPr>
          <w:ilvl w:val="0"/>
          <w:numId w:val="8"/>
        </w:numPr>
        <w:shd w:val="clear" w:color="auto" w:fill="FFFFFF"/>
        <w:spacing w:after="0" w:line="240" w:lineRule="auto"/>
        <w:rPr>
          <w:ins w:id="192" w:author="Unknown"/>
          <w:rFonts w:ascii="Verdana" w:eastAsia="Times New Roman" w:hAnsi="Verdana" w:cs="Arial"/>
          <w:color w:val="3A3A3A"/>
          <w:sz w:val="28"/>
          <w:szCs w:val="28"/>
        </w:rPr>
      </w:pPr>
      <w:ins w:id="193" w:author="Unknown">
        <w:r w:rsidRPr="000F4347">
          <w:rPr>
            <w:rFonts w:ascii="Verdana" w:eastAsia="Times New Roman" w:hAnsi="Verdana" w:cs="Arial"/>
            <w:b/>
            <w:bCs/>
            <w:color w:val="3A3A3A"/>
            <w:sz w:val="28"/>
            <w:szCs w:val="28"/>
          </w:rPr>
          <w:t>Inserted text: </w:t>
        </w:r>
        <w:r w:rsidRPr="000F4347">
          <w:rPr>
            <w:rFonts w:ascii="Verdana" w:eastAsia="Times New Roman" w:hAnsi="Verdana" w:cs="Arial"/>
            <w:color w:val="3A3A3A"/>
            <w:sz w:val="28"/>
            <w:szCs w:val="28"/>
          </w:rPr>
          <w:t>Inserts a block of text into a document. We can use </w:t>
        </w:r>
        <w:r w:rsidRPr="000F4347">
          <w:rPr>
            <w:rFonts w:ascii="Verdana" w:eastAsia="Times New Roman" w:hAnsi="Verdana" w:cs="Arial"/>
            <w:b/>
            <w:bCs/>
            <w:color w:val="3A3A3A"/>
            <w:sz w:val="28"/>
            <w:szCs w:val="28"/>
          </w:rPr>
          <w:t>&lt;</w:t>
        </w:r>
        <w:proofErr w:type="gramStart"/>
        <w:r w:rsidRPr="000F4347">
          <w:rPr>
            <w:rFonts w:ascii="Verdana" w:eastAsia="Times New Roman" w:hAnsi="Verdana" w:cs="Arial"/>
            <w:b/>
            <w:bCs/>
            <w:color w:val="3A3A3A"/>
            <w:sz w:val="28"/>
            <w:szCs w:val="28"/>
          </w:rPr>
          <w:t>ins</w:t>
        </w:r>
        <w:proofErr w:type="gramEnd"/>
        <w:r w:rsidRPr="000F4347">
          <w:rPr>
            <w:rFonts w:ascii="Verdana" w:eastAsia="Times New Roman" w:hAnsi="Verdana" w:cs="Arial"/>
            <w:b/>
            <w:bCs/>
            <w:color w:val="3A3A3A"/>
            <w:sz w:val="28"/>
            <w:szCs w:val="28"/>
          </w:rPr>
          <w:t>&gt;</w:t>
        </w:r>
        <w:r w:rsidRPr="000F4347">
          <w:rPr>
            <w:rFonts w:ascii="Verdana" w:eastAsia="Times New Roman" w:hAnsi="Verdana" w:cs="Arial"/>
            <w:color w:val="3A3A3A"/>
            <w:sz w:val="28"/>
            <w:szCs w:val="28"/>
          </w:rPr>
          <w:t> tags to implement an inserted text.</w:t>
        </w:r>
      </w:ins>
    </w:p>
    <w:p w:rsidR="000F4347" w:rsidRPr="000F4347" w:rsidRDefault="000F4347" w:rsidP="000F4347">
      <w:pPr>
        <w:numPr>
          <w:ilvl w:val="0"/>
          <w:numId w:val="8"/>
        </w:numPr>
        <w:shd w:val="clear" w:color="auto" w:fill="FFFFFF"/>
        <w:spacing w:after="0" w:line="240" w:lineRule="auto"/>
        <w:rPr>
          <w:ins w:id="194" w:author="Unknown"/>
          <w:rFonts w:ascii="Verdana" w:eastAsia="Times New Roman" w:hAnsi="Verdana" w:cs="Arial"/>
          <w:color w:val="3A3A3A"/>
          <w:sz w:val="28"/>
          <w:szCs w:val="28"/>
        </w:rPr>
      </w:pPr>
      <w:ins w:id="195" w:author="Unknown">
        <w:r w:rsidRPr="000F4347">
          <w:rPr>
            <w:rFonts w:ascii="Verdana" w:eastAsia="Times New Roman" w:hAnsi="Verdana" w:cs="Arial"/>
            <w:b/>
            <w:bCs/>
            <w:color w:val="3A3A3A"/>
            <w:sz w:val="28"/>
            <w:szCs w:val="28"/>
          </w:rPr>
          <w:t>Small text:</w:t>
        </w:r>
        <w:r w:rsidRPr="000F4347">
          <w:rPr>
            <w:rFonts w:ascii="Verdana" w:eastAsia="Times New Roman" w:hAnsi="Verdana" w:cs="Arial"/>
            <w:color w:val="3A3A3A"/>
            <w:sz w:val="28"/>
            <w:szCs w:val="28"/>
          </w:rPr>
          <w:t> Display inserted text in a small size. We can use </w:t>
        </w:r>
        <w:r w:rsidRPr="000F4347">
          <w:rPr>
            <w:rFonts w:ascii="Verdana" w:eastAsia="Times New Roman" w:hAnsi="Verdana" w:cs="Arial"/>
            <w:b/>
            <w:bCs/>
            <w:color w:val="3A3A3A"/>
            <w:sz w:val="28"/>
            <w:szCs w:val="28"/>
          </w:rPr>
          <w:t>&lt;small&gt;</w:t>
        </w:r>
        <w:r w:rsidRPr="000F4347">
          <w:rPr>
            <w:rFonts w:ascii="Verdana" w:eastAsia="Times New Roman" w:hAnsi="Verdana" w:cs="Arial"/>
            <w:color w:val="3A3A3A"/>
            <w:sz w:val="28"/>
            <w:szCs w:val="28"/>
          </w:rPr>
          <w:t> tags to implement a small text.</w:t>
        </w:r>
      </w:ins>
    </w:p>
    <w:p w:rsidR="000F4347" w:rsidRPr="000F4347" w:rsidRDefault="000F4347" w:rsidP="000F4347">
      <w:pPr>
        <w:numPr>
          <w:ilvl w:val="0"/>
          <w:numId w:val="8"/>
        </w:numPr>
        <w:shd w:val="clear" w:color="auto" w:fill="FFFFFF"/>
        <w:spacing w:after="0" w:line="240" w:lineRule="auto"/>
        <w:rPr>
          <w:ins w:id="196" w:author="Unknown"/>
          <w:rFonts w:ascii="Verdana" w:eastAsia="Times New Roman" w:hAnsi="Verdana" w:cs="Arial"/>
          <w:color w:val="3A3A3A"/>
          <w:sz w:val="28"/>
          <w:szCs w:val="28"/>
        </w:rPr>
      </w:pPr>
      <w:ins w:id="197" w:author="Unknown">
        <w:r w:rsidRPr="000F4347">
          <w:rPr>
            <w:rFonts w:ascii="Verdana" w:eastAsia="Times New Roman" w:hAnsi="Verdana" w:cs="Arial"/>
            <w:b/>
            <w:bCs/>
            <w:color w:val="3A3A3A"/>
            <w:sz w:val="28"/>
            <w:szCs w:val="28"/>
          </w:rPr>
          <w:t>Superscript text: </w:t>
        </w:r>
        <w:r w:rsidRPr="000F4347">
          <w:rPr>
            <w:rFonts w:ascii="Verdana" w:eastAsia="Times New Roman" w:hAnsi="Verdana" w:cs="Arial"/>
            <w:color w:val="3A3A3A"/>
            <w:sz w:val="28"/>
            <w:szCs w:val="28"/>
          </w:rPr>
          <w:t>This is a superscripted text. We can use </w:t>
        </w:r>
        <w:r w:rsidRPr="000F4347">
          <w:rPr>
            <w:rFonts w:ascii="Verdana" w:eastAsia="Times New Roman" w:hAnsi="Verdana" w:cs="Arial"/>
            <w:b/>
            <w:bCs/>
            <w:color w:val="3A3A3A"/>
            <w:sz w:val="28"/>
            <w:szCs w:val="28"/>
          </w:rPr>
          <w:t>&lt;sup&gt;</w:t>
        </w:r>
        <w:r w:rsidRPr="000F4347">
          <w:rPr>
            <w:rFonts w:ascii="Verdana" w:eastAsia="Times New Roman" w:hAnsi="Verdana" w:cs="Arial"/>
            <w:color w:val="3A3A3A"/>
            <w:sz w:val="28"/>
            <w:szCs w:val="28"/>
          </w:rPr>
          <w:t> tags to implement a superscript text.</w:t>
        </w:r>
      </w:ins>
    </w:p>
    <w:p w:rsidR="000F4347" w:rsidRPr="000F4347" w:rsidRDefault="000F4347" w:rsidP="000F4347">
      <w:pPr>
        <w:numPr>
          <w:ilvl w:val="0"/>
          <w:numId w:val="8"/>
        </w:numPr>
        <w:shd w:val="clear" w:color="auto" w:fill="FFFFFF"/>
        <w:spacing w:after="0" w:line="240" w:lineRule="auto"/>
        <w:rPr>
          <w:ins w:id="198" w:author="Unknown"/>
          <w:rFonts w:ascii="Verdana" w:eastAsia="Times New Roman" w:hAnsi="Verdana" w:cs="Arial"/>
          <w:color w:val="3A3A3A"/>
          <w:sz w:val="28"/>
          <w:szCs w:val="28"/>
        </w:rPr>
      </w:pPr>
      <w:ins w:id="199" w:author="Unknown">
        <w:r w:rsidRPr="000F4347">
          <w:rPr>
            <w:rFonts w:ascii="Verdana" w:eastAsia="Times New Roman" w:hAnsi="Verdana" w:cs="Arial"/>
            <w:b/>
            <w:bCs/>
            <w:color w:val="3A3A3A"/>
            <w:sz w:val="28"/>
            <w:szCs w:val="28"/>
          </w:rPr>
          <w:t>Subscript text:</w:t>
        </w:r>
        <w:r w:rsidRPr="000F4347">
          <w:rPr>
            <w:rFonts w:ascii="Verdana" w:eastAsia="Times New Roman" w:hAnsi="Verdana" w:cs="Arial"/>
            <w:color w:val="3A3A3A"/>
            <w:sz w:val="28"/>
            <w:szCs w:val="28"/>
          </w:rPr>
          <w:t> This is a subscripted text. We can use </w:t>
        </w:r>
        <w:r w:rsidRPr="000F4347">
          <w:rPr>
            <w:rFonts w:ascii="Verdana" w:eastAsia="Times New Roman" w:hAnsi="Verdana" w:cs="Arial"/>
            <w:b/>
            <w:bCs/>
            <w:color w:val="3A3A3A"/>
            <w:sz w:val="28"/>
            <w:szCs w:val="28"/>
          </w:rPr>
          <w:t>&lt;sub&gt;</w:t>
        </w:r>
        <w:r w:rsidRPr="000F4347">
          <w:rPr>
            <w:rFonts w:ascii="Verdana" w:eastAsia="Times New Roman" w:hAnsi="Verdana" w:cs="Arial"/>
            <w:color w:val="3A3A3A"/>
            <w:sz w:val="28"/>
            <w:szCs w:val="28"/>
          </w:rPr>
          <w:t> tags to implement a superscript text.</w:t>
        </w:r>
      </w:ins>
    </w:p>
    <w:p w:rsidR="000F4347" w:rsidRPr="000F4347" w:rsidRDefault="000F4347" w:rsidP="000F4347">
      <w:pPr>
        <w:shd w:val="clear" w:color="auto" w:fill="FFFFFF"/>
        <w:spacing w:after="0" w:line="240" w:lineRule="auto"/>
        <w:rPr>
          <w:ins w:id="200" w:author="Unknown"/>
          <w:rFonts w:ascii="Verdana" w:eastAsia="Times New Roman" w:hAnsi="Verdana" w:cs="Arial"/>
          <w:color w:val="3A3A3A"/>
          <w:sz w:val="28"/>
          <w:szCs w:val="28"/>
        </w:rPr>
      </w:pPr>
      <w:ins w:id="201" w:author="Unknown">
        <w:r w:rsidRPr="000F4347">
          <w:rPr>
            <w:rFonts w:ascii="Verdana" w:eastAsia="Times New Roman" w:hAnsi="Verdana" w:cs="Arial"/>
            <w:b/>
            <w:bCs/>
            <w:color w:val="FF6600"/>
            <w:sz w:val="28"/>
            <w:szCs w:val="28"/>
          </w:rPr>
          <w:t xml:space="preserve">Q #14) </w:t>
        </w:r>
        <w:proofErr w:type="gramStart"/>
        <w:r w:rsidRPr="000F4347">
          <w:rPr>
            <w:rFonts w:ascii="Verdana" w:eastAsia="Times New Roman" w:hAnsi="Verdana" w:cs="Arial"/>
            <w:b/>
            <w:bCs/>
            <w:color w:val="FF6600"/>
            <w:sz w:val="28"/>
            <w:szCs w:val="28"/>
          </w:rPr>
          <w:t>Why</w:t>
        </w:r>
        <w:proofErr w:type="gramEnd"/>
        <w:r w:rsidRPr="000F4347">
          <w:rPr>
            <w:rFonts w:ascii="Verdana" w:eastAsia="Times New Roman" w:hAnsi="Verdana" w:cs="Arial"/>
            <w:b/>
            <w:bCs/>
            <w:color w:val="FF6600"/>
            <w:sz w:val="28"/>
            <w:szCs w:val="28"/>
          </w:rPr>
          <w:t xml:space="preserve"> do we use HTML5?</w:t>
        </w:r>
      </w:ins>
    </w:p>
    <w:p w:rsidR="000F4347" w:rsidRPr="000F4347" w:rsidRDefault="000F4347" w:rsidP="000F4347">
      <w:pPr>
        <w:shd w:val="clear" w:color="auto" w:fill="FFFFFF"/>
        <w:spacing w:after="0" w:line="240" w:lineRule="auto"/>
        <w:rPr>
          <w:ins w:id="202" w:author="Unknown"/>
          <w:rFonts w:ascii="Verdana" w:eastAsia="Times New Roman" w:hAnsi="Verdana" w:cs="Arial"/>
          <w:color w:val="3A3A3A"/>
          <w:sz w:val="28"/>
          <w:szCs w:val="28"/>
        </w:rPr>
      </w:pPr>
      <w:ins w:id="203" w:author="Unknown">
        <w:r w:rsidRPr="000F4347">
          <w:rPr>
            <w:rFonts w:ascii="Verdana" w:eastAsia="Times New Roman" w:hAnsi="Verdana" w:cs="Arial"/>
            <w:b/>
            <w:bCs/>
            <w:color w:val="3A3A3A"/>
            <w:sz w:val="28"/>
            <w:szCs w:val="28"/>
          </w:rPr>
          <w:t>Answer:</w:t>
        </w:r>
        <w:r w:rsidRPr="000F4347">
          <w:rPr>
            <w:rFonts w:ascii="Verdana" w:eastAsia="Times New Roman" w:hAnsi="Verdana" w:cs="Arial"/>
            <w:color w:val="3A3A3A"/>
            <w:sz w:val="28"/>
            <w:szCs w:val="28"/>
          </w:rPr>
          <w:t> HTML5 supports animation, drawing, audio, video, etc and it easily embeds a video on the web page. It does not require any additional software like Flash for watching videos.</w:t>
        </w:r>
      </w:ins>
    </w:p>
    <w:p w:rsidR="000F4347" w:rsidRPr="000F4347" w:rsidRDefault="000F4347" w:rsidP="000F4347">
      <w:pPr>
        <w:shd w:val="clear" w:color="auto" w:fill="FFFFFF"/>
        <w:spacing w:after="0" w:line="240" w:lineRule="auto"/>
        <w:rPr>
          <w:ins w:id="204" w:author="Unknown"/>
          <w:rFonts w:ascii="Verdana" w:eastAsia="Times New Roman" w:hAnsi="Verdana" w:cs="Arial"/>
          <w:color w:val="3A3A3A"/>
          <w:sz w:val="28"/>
          <w:szCs w:val="28"/>
        </w:rPr>
      </w:pPr>
      <w:ins w:id="205" w:author="Unknown">
        <w:r w:rsidRPr="000F4347">
          <w:rPr>
            <w:rFonts w:ascii="Verdana" w:eastAsia="Times New Roman" w:hAnsi="Verdana" w:cs="Arial"/>
            <w:b/>
            <w:bCs/>
            <w:color w:val="3A3A3A"/>
            <w:sz w:val="28"/>
            <w:szCs w:val="28"/>
          </w:rPr>
          <w:t>Some of the important reasons to use HTML5 are given below:</w:t>
        </w:r>
      </w:ins>
    </w:p>
    <w:p w:rsidR="000F4347" w:rsidRPr="000F4347" w:rsidRDefault="000F4347" w:rsidP="000F4347">
      <w:pPr>
        <w:numPr>
          <w:ilvl w:val="0"/>
          <w:numId w:val="9"/>
        </w:numPr>
        <w:shd w:val="clear" w:color="auto" w:fill="FFFFFF"/>
        <w:spacing w:after="0" w:line="240" w:lineRule="auto"/>
        <w:rPr>
          <w:ins w:id="206" w:author="Unknown"/>
          <w:rFonts w:ascii="Verdana" w:eastAsia="Times New Roman" w:hAnsi="Verdana" w:cs="Arial"/>
          <w:color w:val="3A3A3A"/>
          <w:sz w:val="28"/>
          <w:szCs w:val="28"/>
        </w:rPr>
      </w:pPr>
      <w:ins w:id="207" w:author="Unknown">
        <w:r w:rsidRPr="000F4347">
          <w:rPr>
            <w:rFonts w:ascii="Verdana" w:eastAsia="Times New Roman" w:hAnsi="Verdana" w:cs="Arial"/>
            <w:color w:val="3A3A3A"/>
            <w:sz w:val="28"/>
            <w:szCs w:val="28"/>
          </w:rPr>
          <w:t>Legacy and cross-browser support</w:t>
        </w:r>
      </w:ins>
    </w:p>
    <w:p w:rsidR="000F4347" w:rsidRPr="000F4347" w:rsidRDefault="000F4347" w:rsidP="000F4347">
      <w:pPr>
        <w:numPr>
          <w:ilvl w:val="0"/>
          <w:numId w:val="9"/>
        </w:numPr>
        <w:shd w:val="clear" w:color="auto" w:fill="FFFFFF"/>
        <w:spacing w:after="0" w:line="240" w:lineRule="auto"/>
        <w:rPr>
          <w:ins w:id="208" w:author="Unknown"/>
          <w:rFonts w:ascii="Verdana" w:eastAsia="Times New Roman" w:hAnsi="Verdana" w:cs="Arial"/>
          <w:color w:val="3A3A3A"/>
          <w:sz w:val="28"/>
          <w:szCs w:val="28"/>
        </w:rPr>
      </w:pPr>
      <w:ins w:id="209" w:author="Unknown">
        <w:r w:rsidRPr="000F4347">
          <w:rPr>
            <w:rFonts w:ascii="Verdana" w:eastAsia="Times New Roman" w:hAnsi="Verdana" w:cs="Arial"/>
            <w:color w:val="3A3A3A"/>
            <w:sz w:val="28"/>
            <w:szCs w:val="28"/>
          </w:rPr>
          <w:t>Better interactions</w:t>
        </w:r>
      </w:ins>
    </w:p>
    <w:p w:rsidR="000F4347" w:rsidRPr="000F4347" w:rsidRDefault="000F4347" w:rsidP="000F4347">
      <w:pPr>
        <w:numPr>
          <w:ilvl w:val="0"/>
          <w:numId w:val="9"/>
        </w:numPr>
        <w:shd w:val="clear" w:color="auto" w:fill="FFFFFF"/>
        <w:spacing w:after="0" w:line="240" w:lineRule="auto"/>
        <w:rPr>
          <w:ins w:id="210" w:author="Unknown"/>
          <w:rFonts w:ascii="Verdana" w:eastAsia="Times New Roman" w:hAnsi="Verdana" w:cs="Arial"/>
          <w:color w:val="3A3A3A"/>
          <w:sz w:val="28"/>
          <w:szCs w:val="28"/>
        </w:rPr>
      </w:pPr>
      <w:ins w:id="211" w:author="Unknown">
        <w:r w:rsidRPr="000F4347">
          <w:rPr>
            <w:rFonts w:ascii="Verdana" w:eastAsia="Times New Roman" w:hAnsi="Verdana" w:cs="Arial"/>
            <w:color w:val="3A3A3A"/>
            <w:sz w:val="28"/>
            <w:szCs w:val="28"/>
          </w:rPr>
          <w:t>Smarter storage</w:t>
        </w:r>
      </w:ins>
    </w:p>
    <w:p w:rsidR="000F4347" w:rsidRPr="000F4347" w:rsidRDefault="000F4347" w:rsidP="000F4347">
      <w:pPr>
        <w:numPr>
          <w:ilvl w:val="0"/>
          <w:numId w:val="9"/>
        </w:numPr>
        <w:shd w:val="clear" w:color="auto" w:fill="FFFFFF"/>
        <w:spacing w:after="0" w:line="240" w:lineRule="auto"/>
        <w:rPr>
          <w:ins w:id="212" w:author="Unknown"/>
          <w:rFonts w:ascii="Verdana" w:eastAsia="Times New Roman" w:hAnsi="Verdana" w:cs="Arial"/>
          <w:color w:val="3A3A3A"/>
          <w:sz w:val="28"/>
          <w:szCs w:val="28"/>
        </w:rPr>
      </w:pPr>
      <w:ins w:id="213" w:author="Unknown">
        <w:r w:rsidRPr="000F4347">
          <w:rPr>
            <w:rFonts w:ascii="Verdana" w:eastAsia="Times New Roman" w:hAnsi="Verdana" w:cs="Arial"/>
            <w:color w:val="3A3A3A"/>
            <w:sz w:val="28"/>
            <w:szCs w:val="28"/>
          </w:rPr>
          <w:t>Cleaner code</w:t>
        </w:r>
      </w:ins>
    </w:p>
    <w:p w:rsidR="000F4347" w:rsidRPr="000F4347" w:rsidRDefault="000F4347" w:rsidP="000F4347">
      <w:pPr>
        <w:shd w:val="clear" w:color="auto" w:fill="FFFFFF"/>
        <w:spacing w:after="0" w:line="240" w:lineRule="auto"/>
        <w:rPr>
          <w:ins w:id="214" w:author="Unknown"/>
          <w:rFonts w:ascii="Verdana" w:eastAsia="Times New Roman" w:hAnsi="Verdana" w:cs="Arial"/>
          <w:color w:val="3A3A3A"/>
          <w:sz w:val="28"/>
          <w:szCs w:val="28"/>
        </w:rPr>
      </w:pPr>
      <w:ins w:id="215" w:author="Unknown">
        <w:r w:rsidRPr="000F4347">
          <w:rPr>
            <w:rFonts w:ascii="Verdana" w:eastAsia="Times New Roman" w:hAnsi="Verdana" w:cs="Arial"/>
            <w:b/>
            <w:bCs/>
            <w:color w:val="FF6600"/>
            <w:sz w:val="28"/>
            <w:szCs w:val="28"/>
          </w:rPr>
          <w:t xml:space="preserve">Q #15) </w:t>
        </w:r>
        <w:proofErr w:type="gramStart"/>
        <w:r w:rsidRPr="000F4347">
          <w:rPr>
            <w:rFonts w:ascii="Verdana" w:eastAsia="Times New Roman" w:hAnsi="Verdana" w:cs="Arial"/>
            <w:b/>
            <w:bCs/>
            <w:color w:val="FF6600"/>
            <w:sz w:val="28"/>
            <w:szCs w:val="28"/>
          </w:rPr>
          <w:t>What</w:t>
        </w:r>
        <w:proofErr w:type="gramEnd"/>
        <w:r w:rsidRPr="000F4347">
          <w:rPr>
            <w:rFonts w:ascii="Verdana" w:eastAsia="Times New Roman" w:hAnsi="Verdana" w:cs="Arial"/>
            <w:b/>
            <w:bCs/>
            <w:color w:val="FF6600"/>
            <w:sz w:val="28"/>
            <w:szCs w:val="28"/>
          </w:rPr>
          <w:t xml:space="preserve"> is a hyperlink? Does it only apply to text?</w:t>
        </w:r>
      </w:ins>
    </w:p>
    <w:p w:rsidR="000F4347" w:rsidRPr="000F4347" w:rsidRDefault="000F4347" w:rsidP="000F4347">
      <w:pPr>
        <w:shd w:val="clear" w:color="auto" w:fill="FFFFFF"/>
        <w:spacing w:after="0" w:line="240" w:lineRule="auto"/>
        <w:rPr>
          <w:ins w:id="216" w:author="Unknown"/>
          <w:rFonts w:ascii="Verdana" w:eastAsia="Times New Roman" w:hAnsi="Verdana" w:cs="Arial"/>
          <w:color w:val="3A3A3A"/>
          <w:sz w:val="28"/>
          <w:szCs w:val="28"/>
        </w:rPr>
      </w:pPr>
      <w:ins w:id="217" w:author="Unknown">
        <w:r w:rsidRPr="000F4347">
          <w:rPr>
            <w:rFonts w:ascii="Verdana" w:eastAsia="Times New Roman" w:hAnsi="Verdana" w:cs="Arial"/>
            <w:b/>
            <w:bCs/>
            <w:color w:val="3A3A3A"/>
            <w:sz w:val="28"/>
            <w:szCs w:val="28"/>
          </w:rPr>
          <w:t>Answer:</w:t>
        </w:r>
        <w:r w:rsidRPr="000F4347">
          <w:rPr>
            <w:rFonts w:ascii="Verdana" w:eastAsia="Times New Roman" w:hAnsi="Verdana" w:cs="Arial"/>
            <w:color w:val="3A3A3A"/>
            <w:sz w:val="28"/>
            <w:szCs w:val="28"/>
          </w:rPr>
          <w:t xml:space="preserve"> The hyperlink is a link that allows a user to move from one web page to another web page when clicked. Hyperlink concept is used on text and as well as image, and we can convert an image into a link with the help of &lt;a </w:t>
        </w:r>
        <w:proofErr w:type="spellStart"/>
        <w:r w:rsidRPr="000F4347">
          <w:rPr>
            <w:rFonts w:ascii="Verdana" w:eastAsia="Times New Roman" w:hAnsi="Verdana" w:cs="Arial"/>
            <w:color w:val="3A3A3A"/>
            <w:sz w:val="28"/>
            <w:szCs w:val="28"/>
          </w:rPr>
          <w:t>href</w:t>
        </w:r>
        <w:proofErr w:type="spellEnd"/>
        <w:r w:rsidRPr="000F4347">
          <w:rPr>
            <w:rFonts w:ascii="Verdana" w:eastAsia="Times New Roman" w:hAnsi="Verdana" w:cs="Arial"/>
            <w:color w:val="3A3A3A"/>
            <w:sz w:val="28"/>
            <w:szCs w:val="28"/>
          </w:rPr>
          <w:t xml:space="preserve"> = </w:t>
        </w:r>
        <w:proofErr w:type="gramStart"/>
        <w:r w:rsidRPr="000F4347">
          <w:rPr>
            <w:rFonts w:ascii="Verdana" w:eastAsia="Times New Roman" w:hAnsi="Verdana" w:cs="Arial"/>
            <w:color w:val="3A3A3A"/>
            <w:sz w:val="28"/>
            <w:szCs w:val="28"/>
          </w:rPr>
          <w:t>“ ”</w:t>
        </w:r>
        <w:proofErr w:type="gramEnd"/>
        <w:r w:rsidRPr="000F4347">
          <w:rPr>
            <w:rFonts w:ascii="Verdana" w:eastAsia="Times New Roman" w:hAnsi="Verdana" w:cs="Arial"/>
            <w:color w:val="3A3A3A"/>
            <w:sz w:val="28"/>
            <w:szCs w:val="28"/>
          </w:rPr>
          <w:t>….&lt;/a&gt;&gt; tags.</w:t>
        </w:r>
      </w:ins>
    </w:p>
    <w:p w:rsidR="000F4347" w:rsidRPr="000F4347" w:rsidRDefault="000F4347" w:rsidP="000F4347">
      <w:pPr>
        <w:shd w:val="clear" w:color="auto" w:fill="FFFFFF"/>
        <w:spacing w:after="0" w:line="240" w:lineRule="auto"/>
        <w:rPr>
          <w:ins w:id="218" w:author="Unknown"/>
          <w:rFonts w:ascii="Verdana" w:eastAsia="Times New Roman" w:hAnsi="Verdana" w:cs="Arial"/>
          <w:color w:val="3A3A3A"/>
          <w:sz w:val="28"/>
          <w:szCs w:val="28"/>
        </w:rPr>
      </w:pPr>
      <w:ins w:id="219" w:author="Unknown">
        <w:r w:rsidRPr="000F4347">
          <w:rPr>
            <w:rFonts w:ascii="Verdana" w:eastAsia="Times New Roman" w:hAnsi="Verdana" w:cs="Arial"/>
            <w:b/>
            <w:bCs/>
            <w:color w:val="3A3A3A"/>
            <w:sz w:val="28"/>
            <w:szCs w:val="28"/>
            <w:u w:val="single"/>
          </w:rPr>
          <w:t>Example</w:t>
        </w:r>
        <w:r w:rsidRPr="000F4347">
          <w:rPr>
            <w:rFonts w:ascii="Verdana" w:eastAsia="Times New Roman" w:hAnsi="Verdana" w:cs="Arial"/>
            <w:b/>
            <w:bCs/>
            <w:color w:val="3A3A3A"/>
            <w:sz w:val="28"/>
            <w:szCs w:val="28"/>
          </w:rPr>
          <w:t xml:space="preserve"> to </w:t>
        </w:r>
        <w:proofErr w:type="gramStart"/>
        <w:r w:rsidRPr="000F4347">
          <w:rPr>
            <w:rFonts w:ascii="Verdana" w:eastAsia="Times New Roman" w:hAnsi="Verdana" w:cs="Arial"/>
            <w:b/>
            <w:bCs/>
            <w:color w:val="3A3A3A"/>
            <w:sz w:val="28"/>
            <w:szCs w:val="28"/>
          </w:rPr>
          <w:t>Create</w:t>
        </w:r>
        <w:proofErr w:type="gramEnd"/>
        <w:r w:rsidRPr="000F4347">
          <w:rPr>
            <w:rFonts w:ascii="Verdana" w:eastAsia="Times New Roman" w:hAnsi="Verdana" w:cs="Arial"/>
            <w:b/>
            <w:bCs/>
            <w:color w:val="3A3A3A"/>
            <w:sz w:val="28"/>
            <w:szCs w:val="28"/>
          </w:rPr>
          <w:t xml:space="preserve"> a hyperlink in an image (clickable image) is shown below.</w:t>
        </w:r>
      </w:ins>
    </w:p>
    <w:tbl>
      <w:tblPr>
        <w:tblW w:w="0" w:type="auto"/>
        <w:tblCellSpacing w:w="15" w:type="dxa"/>
        <w:tblCellMar>
          <w:top w:w="15" w:type="dxa"/>
          <w:left w:w="15" w:type="dxa"/>
          <w:bottom w:w="15" w:type="dxa"/>
          <w:right w:w="15" w:type="dxa"/>
        </w:tblCellMar>
        <w:tblLook w:val="04A0"/>
      </w:tblPr>
      <w:tblGrid>
        <w:gridCol w:w="254"/>
        <w:gridCol w:w="2656"/>
        <w:gridCol w:w="45"/>
      </w:tblGrid>
      <w:tr w:rsidR="000F4347" w:rsidRPr="000F4347" w:rsidTr="000F4347">
        <w:trPr>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1</w:t>
            </w:r>
          </w:p>
        </w:tc>
        <w:tc>
          <w:tcPr>
            <w:tcW w:w="0" w:type="auto"/>
            <w:gridSpan w:val="2"/>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&lt;!DOCTYPE html&gt;</w:t>
            </w:r>
          </w:p>
        </w:tc>
      </w:tr>
      <w:tr w:rsidR="000F4347" w:rsidRPr="000F4347" w:rsidTr="000F4347">
        <w:trPr>
          <w:gridAfter w:val="1"/>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2</w:t>
            </w:r>
          </w:p>
        </w:tc>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&lt;html&gt;</w:t>
            </w:r>
          </w:p>
        </w:tc>
      </w:tr>
    </w:tbl>
    <w:p w:rsidR="000F4347" w:rsidRPr="000F4347" w:rsidRDefault="000F4347" w:rsidP="000F4347">
      <w:pPr>
        <w:spacing w:after="0" w:line="240" w:lineRule="auto"/>
        <w:rPr>
          <w:ins w:id="220" w:author="Unknown"/>
          <w:rFonts w:ascii="Verdana" w:eastAsia="Times New Roman" w:hAnsi="Verdana" w:cs="Times New Roman"/>
          <w:vanish/>
          <w:color w:val="3A3A3A"/>
          <w:sz w:val="28"/>
          <w:szCs w:val="28"/>
        </w:rPr>
      </w:pPr>
    </w:p>
    <w:tbl>
      <w:tblPr>
        <w:tblW w:w="0" w:type="auto"/>
        <w:tblCellSpacing w:w="15" w:type="dxa"/>
        <w:tblCellMar>
          <w:top w:w="15" w:type="dxa"/>
          <w:left w:w="15" w:type="dxa"/>
          <w:bottom w:w="15" w:type="dxa"/>
          <w:right w:w="15" w:type="dxa"/>
        </w:tblCellMar>
        <w:tblLook w:val="04A0"/>
      </w:tblPr>
      <w:tblGrid>
        <w:gridCol w:w="254"/>
        <w:gridCol w:w="5985"/>
        <w:gridCol w:w="45"/>
      </w:tblGrid>
      <w:tr w:rsidR="000F4347" w:rsidRPr="000F4347" w:rsidTr="000F4347">
        <w:trPr>
          <w:gridAfter w:val="1"/>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3</w:t>
            </w:r>
          </w:p>
        </w:tc>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&lt;head&gt;</w:t>
            </w:r>
          </w:p>
        </w:tc>
      </w:tr>
      <w:tr w:rsidR="000F4347" w:rsidRPr="000F4347" w:rsidTr="000F4347">
        <w:trPr>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4</w:t>
            </w:r>
          </w:p>
        </w:tc>
        <w:tc>
          <w:tcPr>
            <w:tcW w:w="0" w:type="auto"/>
            <w:gridSpan w:val="2"/>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&lt;title&gt; Image Hyperlink Example &lt;/title&gt;</w:t>
            </w:r>
          </w:p>
        </w:tc>
      </w:tr>
    </w:tbl>
    <w:p w:rsidR="000F4347" w:rsidRPr="000F4347" w:rsidRDefault="000F4347" w:rsidP="000F4347">
      <w:pPr>
        <w:spacing w:after="0" w:line="240" w:lineRule="auto"/>
        <w:rPr>
          <w:ins w:id="221" w:author="Unknown"/>
          <w:rFonts w:ascii="Verdana" w:eastAsia="Times New Roman" w:hAnsi="Verdana" w:cs="Times New Roman"/>
          <w:vanish/>
          <w:color w:val="3A3A3A"/>
          <w:sz w:val="28"/>
          <w:szCs w:val="28"/>
        </w:rPr>
      </w:pPr>
    </w:p>
    <w:tbl>
      <w:tblPr>
        <w:tblW w:w="0" w:type="auto"/>
        <w:tblCellSpacing w:w="15" w:type="dxa"/>
        <w:tblCellMar>
          <w:top w:w="15" w:type="dxa"/>
          <w:left w:w="15" w:type="dxa"/>
          <w:bottom w:w="15" w:type="dxa"/>
          <w:right w:w="15" w:type="dxa"/>
        </w:tblCellMar>
        <w:tblLook w:val="04A0"/>
      </w:tblPr>
      <w:tblGrid>
        <w:gridCol w:w="254"/>
        <w:gridCol w:w="1303"/>
        <w:gridCol w:w="45"/>
      </w:tblGrid>
      <w:tr w:rsidR="000F4347" w:rsidRPr="000F4347" w:rsidTr="000F4347">
        <w:trPr>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5</w:t>
            </w:r>
          </w:p>
        </w:tc>
        <w:tc>
          <w:tcPr>
            <w:tcW w:w="0" w:type="auto"/>
            <w:gridSpan w:val="2"/>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&lt;/head&gt;</w:t>
            </w:r>
          </w:p>
        </w:tc>
      </w:tr>
      <w:tr w:rsidR="000F4347" w:rsidRPr="000F4347" w:rsidTr="000F4347">
        <w:trPr>
          <w:gridAfter w:val="1"/>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6</w:t>
            </w:r>
          </w:p>
        </w:tc>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&lt;body&gt;</w:t>
            </w:r>
          </w:p>
        </w:tc>
      </w:tr>
    </w:tbl>
    <w:p w:rsidR="000F4347" w:rsidRPr="000F4347" w:rsidRDefault="000F4347" w:rsidP="000F4347">
      <w:pPr>
        <w:spacing w:after="0" w:line="240" w:lineRule="auto"/>
        <w:rPr>
          <w:ins w:id="222" w:author="Unknown"/>
          <w:rFonts w:ascii="Verdana" w:eastAsia="Times New Roman" w:hAnsi="Verdana" w:cs="Times New Roman"/>
          <w:vanish/>
          <w:color w:val="3A3A3A"/>
          <w:sz w:val="28"/>
          <w:szCs w:val="28"/>
        </w:rPr>
      </w:pPr>
    </w:p>
    <w:tbl>
      <w:tblPr>
        <w:tblW w:w="0" w:type="auto"/>
        <w:tblCellSpacing w:w="15" w:type="dxa"/>
        <w:tblCellMar>
          <w:top w:w="15" w:type="dxa"/>
          <w:left w:w="15" w:type="dxa"/>
          <w:bottom w:w="15" w:type="dxa"/>
          <w:right w:w="15" w:type="dxa"/>
        </w:tblCellMar>
        <w:tblLook w:val="04A0"/>
      </w:tblPr>
      <w:tblGrid>
        <w:gridCol w:w="254"/>
        <w:gridCol w:w="174"/>
      </w:tblGrid>
      <w:tr w:rsidR="000F4347" w:rsidRPr="000F4347" w:rsidTr="000F4347">
        <w:trPr>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7</w:t>
            </w:r>
          </w:p>
        </w:tc>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Times New Roman"/>
                <w:sz w:val="28"/>
                <w:szCs w:val="28"/>
              </w:rPr>
              <w:t> </w:t>
            </w:r>
          </w:p>
        </w:tc>
      </w:tr>
      <w:tr w:rsidR="000F4347" w:rsidRPr="000F4347" w:rsidTr="000F4347">
        <w:trPr>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8</w:t>
            </w:r>
          </w:p>
        </w:tc>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Times New Roman"/>
                <w:sz w:val="28"/>
                <w:szCs w:val="28"/>
              </w:rPr>
              <w:t> </w:t>
            </w:r>
          </w:p>
        </w:tc>
      </w:tr>
    </w:tbl>
    <w:p w:rsidR="000F4347" w:rsidRPr="000F4347" w:rsidRDefault="000F4347" w:rsidP="000F4347">
      <w:pPr>
        <w:spacing w:after="0" w:line="240" w:lineRule="auto"/>
        <w:rPr>
          <w:ins w:id="223" w:author="Unknown"/>
          <w:rFonts w:ascii="Verdana" w:eastAsia="Times New Roman" w:hAnsi="Verdana" w:cs="Times New Roman"/>
          <w:vanish/>
          <w:color w:val="3A3A3A"/>
          <w:sz w:val="28"/>
          <w:szCs w:val="28"/>
        </w:rPr>
      </w:pPr>
    </w:p>
    <w:tbl>
      <w:tblPr>
        <w:tblW w:w="0" w:type="auto"/>
        <w:tblCellSpacing w:w="15" w:type="dxa"/>
        <w:tblCellMar>
          <w:top w:w="15" w:type="dxa"/>
          <w:left w:w="15" w:type="dxa"/>
          <w:bottom w:w="15" w:type="dxa"/>
          <w:right w:w="15" w:type="dxa"/>
        </w:tblCellMar>
        <w:tblLook w:val="04A0"/>
      </w:tblPr>
      <w:tblGrid>
        <w:gridCol w:w="402"/>
        <w:gridCol w:w="30"/>
        <w:gridCol w:w="3255"/>
        <w:gridCol w:w="45"/>
      </w:tblGrid>
      <w:tr w:rsidR="000F4347" w:rsidRPr="000F4347" w:rsidTr="000F4347">
        <w:trPr>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9</w:t>
            </w:r>
          </w:p>
        </w:tc>
        <w:tc>
          <w:tcPr>
            <w:tcW w:w="0" w:type="auto"/>
            <w:gridSpan w:val="3"/>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 Click the following link</w:t>
            </w:r>
          </w:p>
        </w:tc>
      </w:tr>
      <w:tr w:rsidR="000F4347" w:rsidRPr="000F4347" w:rsidTr="000F4347">
        <w:trPr>
          <w:gridAfter w:val="1"/>
          <w:tblCellSpacing w:w="15" w:type="dxa"/>
        </w:trPr>
        <w:tc>
          <w:tcPr>
            <w:tcW w:w="0" w:type="auto"/>
            <w:gridSpan w:val="2"/>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10</w:t>
            </w:r>
          </w:p>
        </w:tc>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Times New Roman"/>
                <w:sz w:val="28"/>
                <w:szCs w:val="28"/>
              </w:rPr>
              <w:t> </w:t>
            </w:r>
          </w:p>
        </w:tc>
      </w:tr>
    </w:tbl>
    <w:p w:rsidR="000F4347" w:rsidRPr="000F4347" w:rsidRDefault="000F4347" w:rsidP="000F4347">
      <w:pPr>
        <w:spacing w:after="0" w:line="240" w:lineRule="auto"/>
        <w:rPr>
          <w:ins w:id="224" w:author="Unknown"/>
          <w:rFonts w:ascii="Verdana" w:eastAsia="Times New Roman" w:hAnsi="Verdana" w:cs="Times New Roman"/>
          <w:vanish/>
          <w:color w:val="3A3A3A"/>
          <w:sz w:val="28"/>
          <w:szCs w:val="28"/>
        </w:rPr>
      </w:pPr>
    </w:p>
    <w:tbl>
      <w:tblPr>
        <w:tblW w:w="0" w:type="auto"/>
        <w:tblCellSpacing w:w="15" w:type="dxa"/>
        <w:tblCellMar>
          <w:top w:w="15" w:type="dxa"/>
          <w:left w:w="15" w:type="dxa"/>
          <w:bottom w:w="15" w:type="dxa"/>
          <w:right w:w="15" w:type="dxa"/>
        </w:tblCellMar>
        <w:tblLook w:val="04A0"/>
      </w:tblPr>
      <w:tblGrid>
        <w:gridCol w:w="432"/>
        <w:gridCol w:w="8973"/>
        <w:gridCol w:w="45"/>
      </w:tblGrid>
      <w:tr w:rsidR="000F4347" w:rsidRPr="000F4347" w:rsidTr="000F4347">
        <w:trPr>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11</w:t>
            </w:r>
          </w:p>
        </w:tc>
        <w:tc>
          <w:tcPr>
            <w:tcW w:w="0" w:type="auto"/>
            <w:gridSpan w:val="2"/>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&lt;a</w:t>
            </w:r>
            <w:r w:rsidRPr="000F4347">
              <w:rPr>
                <w:rFonts w:ascii="Verdana" w:eastAsia="Times New Roman" w:hAnsi="Verdana" w:cs="Times New Roman"/>
                <w:sz w:val="28"/>
                <w:szCs w:val="28"/>
              </w:rPr>
              <w:t> </w:t>
            </w:r>
            <w:proofErr w:type="spellStart"/>
            <w:r w:rsidRPr="000F4347">
              <w:rPr>
                <w:rFonts w:ascii="Verdana" w:eastAsia="Times New Roman" w:hAnsi="Verdana" w:cs="Courier New"/>
                <w:sz w:val="28"/>
                <w:szCs w:val="28"/>
              </w:rPr>
              <w:t>href</w:t>
            </w:r>
            <w:proofErr w:type="spellEnd"/>
            <w:r w:rsidRPr="000F4347">
              <w:rPr>
                <w:rFonts w:ascii="Verdana" w:eastAsia="Times New Roman" w:hAnsi="Verdana" w:cs="Courier New"/>
                <w:sz w:val="28"/>
                <w:szCs w:val="28"/>
              </w:rPr>
              <w:t xml:space="preserve"> = “https://en.wikipedia.org/wiki/HTML5” target = “_self”&gt;</w:t>
            </w:r>
          </w:p>
        </w:tc>
      </w:tr>
      <w:tr w:rsidR="000F4347" w:rsidRPr="000F4347" w:rsidTr="000F4347">
        <w:trPr>
          <w:gridAfter w:val="1"/>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12</w:t>
            </w:r>
          </w:p>
        </w:tc>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&lt;</w:t>
            </w:r>
            <w:proofErr w:type="spellStart"/>
            <w:r w:rsidRPr="000F4347">
              <w:rPr>
                <w:rFonts w:ascii="Verdana" w:eastAsia="Times New Roman" w:hAnsi="Verdana" w:cs="Courier New"/>
                <w:sz w:val="28"/>
                <w:szCs w:val="28"/>
              </w:rPr>
              <w:t>img</w:t>
            </w:r>
            <w:proofErr w:type="spellEnd"/>
            <w:r w:rsidRPr="000F4347">
              <w:rPr>
                <w:rFonts w:ascii="Verdana" w:eastAsia="Times New Roman" w:hAnsi="Verdana" w:cs="Times New Roman"/>
                <w:sz w:val="28"/>
                <w:szCs w:val="28"/>
              </w:rPr>
              <w:t> </w:t>
            </w:r>
            <w:proofErr w:type="spellStart"/>
            <w:r w:rsidRPr="000F4347">
              <w:rPr>
                <w:rFonts w:ascii="Verdana" w:eastAsia="Times New Roman" w:hAnsi="Verdana" w:cs="Courier New"/>
                <w:sz w:val="28"/>
                <w:szCs w:val="28"/>
              </w:rPr>
              <w:t>src</w:t>
            </w:r>
            <w:proofErr w:type="spellEnd"/>
            <w:r w:rsidRPr="000F4347">
              <w:rPr>
                <w:rFonts w:ascii="Verdana" w:eastAsia="Times New Roman" w:hAnsi="Verdana" w:cs="Courier New"/>
                <w:sz w:val="28"/>
                <w:szCs w:val="28"/>
              </w:rPr>
              <w:t xml:space="preserve"> = “image.png” alt = “Wiki” border = “0/”&gt;</w:t>
            </w:r>
          </w:p>
        </w:tc>
      </w:tr>
    </w:tbl>
    <w:p w:rsidR="000F4347" w:rsidRPr="000F4347" w:rsidRDefault="000F4347" w:rsidP="000F4347">
      <w:pPr>
        <w:spacing w:after="0" w:line="240" w:lineRule="auto"/>
        <w:rPr>
          <w:ins w:id="225" w:author="Unknown"/>
          <w:rFonts w:ascii="Verdana" w:eastAsia="Times New Roman" w:hAnsi="Verdana" w:cs="Times New Roman"/>
          <w:vanish/>
          <w:color w:val="3A3A3A"/>
          <w:sz w:val="28"/>
          <w:szCs w:val="28"/>
        </w:rPr>
      </w:pPr>
    </w:p>
    <w:tbl>
      <w:tblPr>
        <w:tblW w:w="0" w:type="auto"/>
        <w:tblCellSpacing w:w="15" w:type="dxa"/>
        <w:tblCellMar>
          <w:top w:w="15" w:type="dxa"/>
          <w:left w:w="15" w:type="dxa"/>
          <w:bottom w:w="15" w:type="dxa"/>
          <w:right w:w="15" w:type="dxa"/>
        </w:tblCellMar>
        <w:tblLook w:val="04A0"/>
      </w:tblPr>
      <w:tblGrid>
        <w:gridCol w:w="432"/>
        <w:gridCol w:w="1300"/>
        <w:gridCol w:w="45"/>
      </w:tblGrid>
      <w:tr w:rsidR="000F4347" w:rsidRPr="000F4347" w:rsidTr="000F4347">
        <w:trPr>
          <w:gridAfter w:val="1"/>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13</w:t>
            </w:r>
          </w:p>
        </w:tc>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&lt;/a&gt;</w:t>
            </w:r>
          </w:p>
        </w:tc>
      </w:tr>
      <w:tr w:rsidR="000F4347" w:rsidRPr="000F4347" w:rsidTr="000F4347">
        <w:trPr>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14</w:t>
            </w:r>
          </w:p>
        </w:tc>
        <w:tc>
          <w:tcPr>
            <w:tcW w:w="0" w:type="auto"/>
            <w:gridSpan w:val="2"/>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&lt;/body&gt;</w:t>
            </w:r>
          </w:p>
        </w:tc>
      </w:tr>
    </w:tbl>
    <w:p w:rsidR="000F4347" w:rsidRPr="000F4347" w:rsidRDefault="000F4347" w:rsidP="000F4347">
      <w:pPr>
        <w:spacing w:after="0" w:line="240" w:lineRule="auto"/>
        <w:rPr>
          <w:ins w:id="226" w:author="Unknown"/>
          <w:rFonts w:ascii="Verdana" w:eastAsia="Times New Roman" w:hAnsi="Verdana" w:cs="Times New Roman"/>
          <w:vanish/>
          <w:color w:val="3A3A3A"/>
          <w:sz w:val="28"/>
          <w:szCs w:val="28"/>
        </w:rPr>
      </w:pPr>
    </w:p>
    <w:tbl>
      <w:tblPr>
        <w:tblW w:w="0" w:type="auto"/>
        <w:tblCellSpacing w:w="15" w:type="dxa"/>
        <w:tblCellMar>
          <w:top w:w="15" w:type="dxa"/>
          <w:left w:w="15" w:type="dxa"/>
          <w:bottom w:w="15" w:type="dxa"/>
          <w:right w:w="15" w:type="dxa"/>
        </w:tblCellMar>
        <w:tblLook w:val="04A0"/>
      </w:tblPr>
      <w:tblGrid>
        <w:gridCol w:w="432"/>
        <w:gridCol w:w="1298"/>
      </w:tblGrid>
      <w:tr w:rsidR="000F4347" w:rsidRPr="000F4347" w:rsidTr="000F4347">
        <w:trPr>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15</w:t>
            </w:r>
          </w:p>
        </w:tc>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&lt;/html&gt;</w:t>
            </w:r>
          </w:p>
        </w:tc>
      </w:tr>
    </w:tbl>
    <w:p w:rsidR="000F4347" w:rsidRPr="000F4347" w:rsidRDefault="000F4347" w:rsidP="000F4347">
      <w:pPr>
        <w:shd w:val="clear" w:color="auto" w:fill="FFFFFF"/>
        <w:spacing w:after="0" w:line="240" w:lineRule="auto"/>
        <w:rPr>
          <w:ins w:id="227" w:author="Unknown"/>
          <w:rFonts w:ascii="Verdana" w:eastAsia="Times New Roman" w:hAnsi="Verdana" w:cs="Arial"/>
          <w:color w:val="3A3A3A"/>
          <w:sz w:val="28"/>
          <w:szCs w:val="28"/>
        </w:rPr>
      </w:pPr>
      <w:ins w:id="228" w:author="Unknown">
        <w:r w:rsidRPr="000F4347">
          <w:rPr>
            <w:rFonts w:ascii="Verdana" w:eastAsia="Times New Roman" w:hAnsi="Verdana" w:cs="Arial"/>
            <w:b/>
            <w:bCs/>
            <w:color w:val="FF6600"/>
            <w:sz w:val="28"/>
            <w:szCs w:val="28"/>
          </w:rPr>
          <w:t>Q #16) Explain the concept of web storage in HTML5.</w:t>
        </w:r>
      </w:ins>
    </w:p>
    <w:p w:rsidR="000F4347" w:rsidRPr="000F4347" w:rsidRDefault="000F4347" w:rsidP="000F4347">
      <w:pPr>
        <w:shd w:val="clear" w:color="auto" w:fill="FFFFFF"/>
        <w:spacing w:after="0" w:line="240" w:lineRule="auto"/>
        <w:rPr>
          <w:ins w:id="229" w:author="Unknown"/>
          <w:rFonts w:ascii="Verdana" w:eastAsia="Times New Roman" w:hAnsi="Verdana" w:cs="Arial"/>
          <w:color w:val="3A3A3A"/>
          <w:sz w:val="28"/>
          <w:szCs w:val="28"/>
        </w:rPr>
      </w:pPr>
      <w:ins w:id="230" w:author="Unknown">
        <w:r w:rsidRPr="000F4347">
          <w:rPr>
            <w:rFonts w:ascii="Verdana" w:eastAsia="Times New Roman" w:hAnsi="Verdana" w:cs="Arial"/>
            <w:b/>
            <w:bCs/>
            <w:color w:val="3A3A3A"/>
            <w:sz w:val="28"/>
            <w:szCs w:val="28"/>
          </w:rPr>
          <w:t>Answer:</w:t>
        </w:r>
        <w:r w:rsidRPr="000F4347">
          <w:rPr>
            <w:rFonts w:ascii="Verdana" w:eastAsia="Times New Roman" w:hAnsi="Verdana" w:cs="Arial"/>
            <w:color w:val="3A3A3A"/>
            <w:sz w:val="28"/>
            <w:szCs w:val="28"/>
          </w:rPr>
          <w:t> Web storage provides the facility to store the data of our web applications locally into the user’s browser. It can store up to 10 MB data. Web storage helps to increase the performance of our applications.</w:t>
        </w:r>
      </w:ins>
    </w:p>
    <w:p w:rsidR="000F4347" w:rsidRPr="000F4347" w:rsidRDefault="000F4347" w:rsidP="000F4347">
      <w:pPr>
        <w:shd w:val="clear" w:color="auto" w:fill="FFFFFF"/>
        <w:spacing w:after="0" w:line="240" w:lineRule="auto"/>
        <w:rPr>
          <w:ins w:id="231" w:author="Unknown"/>
          <w:rFonts w:ascii="Verdana" w:eastAsia="Times New Roman" w:hAnsi="Verdana" w:cs="Arial"/>
          <w:color w:val="3A3A3A"/>
          <w:sz w:val="28"/>
          <w:szCs w:val="28"/>
        </w:rPr>
      </w:pPr>
      <w:ins w:id="232" w:author="Unknown">
        <w:r w:rsidRPr="000F4347">
          <w:rPr>
            <w:rFonts w:ascii="Verdana" w:eastAsia="Times New Roman" w:hAnsi="Verdana" w:cs="Arial"/>
            <w:b/>
            <w:bCs/>
            <w:color w:val="3A3A3A"/>
            <w:sz w:val="28"/>
            <w:szCs w:val="28"/>
          </w:rPr>
          <w:t>There are two types of web storage that are used to store data locally in HTML5:</w:t>
        </w:r>
      </w:ins>
    </w:p>
    <w:p w:rsidR="000F4347" w:rsidRPr="000F4347" w:rsidRDefault="000F4347" w:rsidP="000F4347">
      <w:pPr>
        <w:numPr>
          <w:ilvl w:val="0"/>
          <w:numId w:val="10"/>
        </w:numPr>
        <w:shd w:val="clear" w:color="auto" w:fill="FFFFFF"/>
        <w:spacing w:after="0" w:line="240" w:lineRule="auto"/>
        <w:rPr>
          <w:ins w:id="233" w:author="Unknown"/>
          <w:rFonts w:ascii="Verdana" w:eastAsia="Times New Roman" w:hAnsi="Verdana" w:cs="Arial"/>
          <w:color w:val="3A3A3A"/>
          <w:sz w:val="28"/>
          <w:szCs w:val="28"/>
        </w:rPr>
      </w:pPr>
      <w:ins w:id="234" w:author="Unknown">
        <w:r w:rsidRPr="000F4347">
          <w:rPr>
            <w:rFonts w:ascii="Verdana" w:eastAsia="Times New Roman" w:hAnsi="Verdana" w:cs="Arial"/>
            <w:b/>
            <w:bCs/>
            <w:color w:val="3A3A3A"/>
            <w:sz w:val="28"/>
            <w:szCs w:val="28"/>
          </w:rPr>
          <w:t>Local storage: </w:t>
        </w:r>
        <w:r w:rsidRPr="000F4347">
          <w:rPr>
            <w:rFonts w:ascii="Verdana" w:eastAsia="Times New Roman" w:hAnsi="Verdana" w:cs="Arial"/>
            <w:color w:val="3A3A3A"/>
            <w:sz w:val="28"/>
            <w:szCs w:val="28"/>
          </w:rPr>
          <w:t>This stores the data that will not expire or clear automatically when a user closes or reopens a browser.</w:t>
        </w:r>
      </w:ins>
    </w:p>
    <w:p w:rsidR="000F4347" w:rsidRPr="000F4347" w:rsidRDefault="000F4347" w:rsidP="000F4347">
      <w:pPr>
        <w:numPr>
          <w:ilvl w:val="0"/>
          <w:numId w:val="10"/>
        </w:numPr>
        <w:shd w:val="clear" w:color="auto" w:fill="FFFFFF"/>
        <w:spacing w:after="0" w:line="240" w:lineRule="auto"/>
        <w:rPr>
          <w:ins w:id="235" w:author="Unknown"/>
          <w:rFonts w:ascii="Verdana" w:eastAsia="Times New Roman" w:hAnsi="Verdana" w:cs="Arial"/>
          <w:color w:val="3A3A3A"/>
          <w:sz w:val="28"/>
          <w:szCs w:val="28"/>
        </w:rPr>
      </w:pPr>
      <w:ins w:id="236" w:author="Unknown">
        <w:r w:rsidRPr="000F4347">
          <w:rPr>
            <w:rFonts w:ascii="Verdana" w:eastAsia="Times New Roman" w:hAnsi="Verdana" w:cs="Arial"/>
            <w:b/>
            <w:bCs/>
            <w:color w:val="3A3A3A"/>
            <w:sz w:val="28"/>
            <w:szCs w:val="28"/>
          </w:rPr>
          <w:t>Session Storage:</w:t>
        </w:r>
        <w:r w:rsidRPr="000F4347">
          <w:rPr>
            <w:rFonts w:ascii="Verdana" w:eastAsia="Times New Roman" w:hAnsi="Verdana" w:cs="Arial"/>
            <w:color w:val="3A3A3A"/>
            <w:sz w:val="28"/>
            <w:szCs w:val="28"/>
          </w:rPr>
          <w:t xml:space="preserve"> This stores data for one session </w:t>
        </w:r>
        <w:proofErr w:type="gramStart"/>
        <w:r w:rsidRPr="000F4347">
          <w:rPr>
            <w:rFonts w:ascii="Verdana" w:eastAsia="Times New Roman" w:hAnsi="Verdana" w:cs="Arial"/>
            <w:color w:val="3A3A3A"/>
            <w:sz w:val="28"/>
            <w:szCs w:val="28"/>
          </w:rPr>
          <w:t>only(</w:t>
        </w:r>
        <w:proofErr w:type="spellStart"/>
        <w:proofErr w:type="gramEnd"/>
        <w:r w:rsidRPr="000F4347">
          <w:rPr>
            <w:rFonts w:ascii="Verdana" w:eastAsia="Times New Roman" w:hAnsi="Verdana" w:cs="Arial"/>
            <w:color w:val="3A3A3A"/>
            <w:sz w:val="28"/>
            <w:szCs w:val="28"/>
          </w:rPr>
          <w:t>i.e</w:t>
        </w:r>
        <w:proofErr w:type="spellEnd"/>
        <w:r w:rsidRPr="000F4347">
          <w:rPr>
            <w:rFonts w:ascii="Verdana" w:eastAsia="Times New Roman" w:hAnsi="Verdana" w:cs="Arial"/>
            <w:color w:val="3A3A3A"/>
            <w:sz w:val="28"/>
            <w:szCs w:val="28"/>
          </w:rPr>
          <w:t>, a user who is surfing the internet or website). Once the browser is closed, session data will automatically delete from the web browser.</w:t>
        </w:r>
      </w:ins>
    </w:p>
    <w:p w:rsidR="000F4347" w:rsidRPr="000F4347" w:rsidRDefault="000F4347" w:rsidP="000F4347">
      <w:pPr>
        <w:shd w:val="clear" w:color="auto" w:fill="FFFFFF"/>
        <w:spacing w:after="0" w:line="240" w:lineRule="auto"/>
        <w:rPr>
          <w:ins w:id="237" w:author="Unknown"/>
          <w:rFonts w:ascii="Verdana" w:eastAsia="Times New Roman" w:hAnsi="Verdana" w:cs="Arial"/>
          <w:color w:val="3A3A3A"/>
          <w:sz w:val="28"/>
          <w:szCs w:val="28"/>
        </w:rPr>
      </w:pPr>
      <w:ins w:id="238" w:author="Unknown">
        <w:r w:rsidRPr="000F4347">
          <w:rPr>
            <w:rFonts w:ascii="Verdana" w:eastAsia="Times New Roman" w:hAnsi="Verdana" w:cs="Arial"/>
            <w:b/>
            <w:bCs/>
            <w:color w:val="FF6600"/>
            <w:sz w:val="28"/>
            <w:szCs w:val="28"/>
          </w:rPr>
          <w:t xml:space="preserve">Q #17) Explain </w:t>
        </w:r>
        <w:proofErr w:type="spellStart"/>
        <w:r w:rsidRPr="000F4347">
          <w:rPr>
            <w:rFonts w:ascii="Verdana" w:eastAsia="Times New Roman" w:hAnsi="Verdana" w:cs="Arial"/>
            <w:b/>
            <w:bCs/>
            <w:color w:val="FF6600"/>
            <w:sz w:val="28"/>
            <w:szCs w:val="28"/>
          </w:rPr>
          <w:t>Geolocation</w:t>
        </w:r>
        <w:proofErr w:type="spellEnd"/>
        <w:r w:rsidRPr="000F4347">
          <w:rPr>
            <w:rFonts w:ascii="Verdana" w:eastAsia="Times New Roman" w:hAnsi="Verdana" w:cs="Arial"/>
            <w:b/>
            <w:bCs/>
            <w:color w:val="FF6600"/>
            <w:sz w:val="28"/>
            <w:szCs w:val="28"/>
          </w:rPr>
          <w:t xml:space="preserve"> API in HTML5.</w:t>
        </w:r>
      </w:ins>
    </w:p>
    <w:p w:rsidR="000F4347" w:rsidRPr="000F4347" w:rsidRDefault="000F4347" w:rsidP="000F4347">
      <w:pPr>
        <w:shd w:val="clear" w:color="auto" w:fill="FFFFFF"/>
        <w:spacing w:after="0" w:line="240" w:lineRule="auto"/>
        <w:rPr>
          <w:ins w:id="239" w:author="Unknown"/>
          <w:rFonts w:ascii="Verdana" w:eastAsia="Times New Roman" w:hAnsi="Verdana" w:cs="Arial"/>
          <w:color w:val="3A3A3A"/>
          <w:sz w:val="28"/>
          <w:szCs w:val="28"/>
        </w:rPr>
      </w:pPr>
      <w:ins w:id="240" w:author="Unknown">
        <w:r w:rsidRPr="000F4347">
          <w:rPr>
            <w:rFonts w:ascii="Verdana" w:eastAsia="Times New Roman" w:hAnsi="Verdana" w:cs="Arial"/>
            <w:b/>
            <w:bCs/>
            <w:color w:val="3A3A3A"/>
            <w:sz w:val="28"/>
            <w:szCs w:val="28"/>
          </w:rPr>
          <w:t>Answer:</w:t>
        </w:r>
        <w:r w:rsidRPr="000F4347">
          <w:rPr>
            <w:rFonts w:ascii="Verdana" w:eastAsia="Times New Roman" w:hAnsi="Verdana" w:cs="Arial"/>
            <w:color w:val="3A3A3A"/>
            <w:sz w:val="28"/>
            <w:szCs w:val="28"/>
          </w:rPr>
          <w:t> </w:t>
        </w:r>
        <w:proofErr w:type="spellStart"/>
        <w:r w:rsidRPr="000F4347">
          <w:rPr>
            <w:rFonts w:ascii="Verdana" w:eastAsia="Times New Roman" w:hAnsi="Verdana" w:cs="Arial"/>
            <w:color w:val="3A3A3A"/>
            <w:sz w:val="28"/>
            <w:szCs w:val="28"/>
          </w:rPr>
          <w:t>Geolocation</w:t>
        </w:r>
        <w:proofErr w:type="spellEnd"/>
        <w:r w:rsidRPr="000F4347">
          <w:rPr>
            <w:rFonts w:ascii="Verdana" w:eastAsia="Times New Roman" w:hAnsi="Verdana" w:cs="Arial"/>
            <w:color w:val="3A3A3A"/>
            <w:sz w:val="28"/>
            <w:szCs w:val="28"/>
          </w:rPr>
          <w:t xml:space="preserve"> API is used to locate a user’s geographical position.</w:t>
        </w:r>
      </w:ins>
    </w:p>
    <w:p w:rsidR="000F4347" w:rsidRPr="000F4347" w:rsidRDefault="000F4347" w:rsidP="000F4347">
      <w:pPr>
        <w:shd w:val="clear" w:color="auto" w:fill="FFFFFF"/>
        <w:spacing w:after="0" w:line="240" w:lineRule="auto"/>
        <w:rPr>
          <w:ins w:id="241" w:author="Unknown"/>
          <w:rFonts w:ascii="Verdana" w:eastAsia="Times New Roman" w:hAnsi="Verdana" w:cs="Arial"/>
          <w:color w:val="3A3A3A"/>
          <w:sz w:val="28"/>
          <w:szCs w:val="28"/>
        </w:rPr>
      </w:pPr>
      <w:ins w:id="242" w:author="Unknown">
        <w:r w:rsidRPr="000F4347">
          <w:rPr>
            <w:rFonts w:ascii="Verdana" w:eastAsia="Times New Roman" w:hAnsi="Verdana" w:cs="Arial"/>
            <w:color w:val="3A3A3A"/>
            <w:sz w:val="28"/>
            <w:szCs w:val="28"/>
          </w:rPr>
          <w:t>For privacy reasons, the user is asked for permission to report the location information. Use the </w:t>
        </w:r>
        <w:proofErr w:type="spellStart"/>
        <w:r w:rsidRPr="000F4347">
          <w:rPr>
            <w:rFonts w:ascii="Verdana" w:eastAsia="Times New Roman" w:hAnsi="Verdana" w:cs="Arial"/>
            <w:b/>
            <w:bCs/>
            <w:color w:val="3A3A3A"/>
            <w:sz w:val="28"/>
            <w:szCs w:val="28"/>
          </w:rPr>
          <w:t>navigator.geolocation.get</w:t>
        </w:r>
        <w:proofErr w:type="spellEnd"/>
        <w:r w:rsidRPr="000F4347">
          <w:rPr>
            <w:rFonts w:ascii="Verdana" w:eastAsia="Times New Roman" w:hAnsi="Verdana" w:cs="Arial"/>
            <w:b/>
            <w:bCs/>
            <w:color w:val="3A3A3A"/>
            <w:sz w:val="28"/>
            <w:szCs w:val="28"/>
          </w:rPr>
          <w:t xml:space="preserve"> current </w:t>
        </w:r>
        <w:proofErr w:type="gramStart"/>
        <w:r w:rsidRPr="000F4347">
          <w:rPr>
            <w:rFonts w:ascii="Verdana" w:eastAsia="Times New Roman" w:hAnsi="Verdana" w:cs="Arial"/>
            <w:b/>
            <w:bCs/>
            <w:color w:val="3A3A3A"/>
            <w:sz w:val="28"/>
            <w:szCs w:val="28"/>
          </w:rPr>
          <w:t>position(</w:t>
        </w:r>
        <w:proofErr w:type="gramEnd"/>
        <w:r w:rsidRPr="000F4347">
          <w:rPr>
            <w:rFonts w:ascii="Verdana" w:eastAsia="Times New Roman" w:hAnsi="Verdana" w:cs="Arial"/>
            <w:b/>
            <w:bCs/>
            <w:color w:val="3A3A3A"/>
            <w:sz w:val="28"/>
            <w:szCs w:val="28"/>
          </w:rPr>
          <w:t>)</w:t>
        </w:r>
        <w:r w:rsidRPr="000F4347">
          <w:rPr>
            <w:rFonts w:ascii="Verdana" w:eastAsia="Times New Roman" w:hAnsi="Verdana" w:cs="Arial"/>
            <w:color w:val="3A3A3A"/>
            <w:sz w:val="28"/>
            <w:szCs w:val="28"/>
          </w:rPr>
          <w:t> method to get the user’s position and geographical coordinates (longitude and latitude number).</w:t>
        </w:r>
      </w:ins>
    </w:p>
    <w:p w:rsidR="000F4347" w:rsidRPr="000F4347" w:rsidRDefault="000F4347" w:rsidP="000F4347">
      <w:pPr>
        <w:shd w:val="clear" w:color="auto" w:fill="FFFFFF"/>
        <w:spacing w:after="0" w:line="240" w:lineRule="auto"/>
        <w:rPr>
          <w:ins w:id="243" w:author="Unknown"/>
          <w:rFonts w:ascii="Verdana" w:eastAsia="Times New Roman" w:hAnsi="Verdana" w:cs="Arial"/>
          <w:color w:val="3A3A3A"/>
          <w:sz w:val="28"/>
          <w:szCs w:val="28"/>
        </w:rPr>
      </w:pPr>
      <w:ins w:id="244" w:author="Unknown">
        <w:r w:rsidRPr="000F4347">
          <w:rPr>
            <w:rFonts w:ascii="Verdana" w:eastAsia="Times New Roman" w:hAnsi="Verdana" w:cs="Arial"/>
            <w:b/>
            <w:bCs/>
            <w:color w:val="3A3A3A"/>
            <w:sz w:val="28"/>
            <w:szCs w:val="28"/>
            <w:u w:val="single"/>
          </w:rPr>
          <w:t>Example</w:t>
        </w:r>
        <w:r w:rsidRPr="000F4347">
          <w:rPr>
            <w:rFonts w:ascii="Verdana" w:eastAsia="Times New Roman" w:hAnsi="Verdana" w:cs="Arial"/>
            <w:b/>
            <w:bCs/>
            <w:color w:val="3A3A3A"/>
            <w:sz w:val="28"/>
            <w:szCs w:val="28"/>
          </w:rPr>
          <w:t> to Return the latitude and longitude position of a user is shown below.</w:t>
        </w:r>
      </w:ins>
    </w:p>
    <w:tbl>
      <w:tblPr>
        <w:tblW w:w="0" w:type="auto"/>
        <w:tblCellSpacing w:w="15" w:type="dxa"/>
        <w:tblCellMar>
          <w:top w:w="15" w:type="dxa"/>
          <w:left w:w="15" w:type="dxa"/>
          <w:bottom w:w="15" w:type="dxa"/>
          <w:right w:w="15" w:type="dxa"/>
        </w:tblCellMar>
        <w:tblLook w:val="04A0"/>
      </w:tblPr>
      <w:tblGrid>
        <w:gridCol w:w="254"/>
        <w:gridCol w:w="2656"/>
        <w:gridCol w:w="45"/>
      </w:tblGrid>
      <w:tr w:rsidR="000F4347" w:rsidRPr="000F4347" w:rsidTr="000F4347">
        <w:trPr>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1</w:t>
            </w:r>
          </w:p>
        </w:tc>
        <w:tc>
          <w:tcPr>
            <w:tcW w:w="0" w:type="auto"/>
            <w:gridSpan w:val="2"/>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&lt;!DOCTYPE html&gt;</w:t>
            </w:r>
          </w:p>
        </w:tc>
      </w:tr>
      <w:tr w:rsidR="000F4347" w:rsidRPr="000F4347" w:rsidTr="000F4347">
        <w:trPr>
          <w:gridAfter w:val="1"/>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2</w:t>
            </w:r>
          </w:p>
        </w:tc>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&lt;html&gt;</w:t>
            </w:r>
          </w:p>
        </w:tc>
      </w:tr>
    </w:tbl>
    <w:p w:rsidR="000F4347" w:rsidRPr="000F4347" w:rsidRDefault="000F4347" w:rsidP="000F4347">
      <w:pPr>
        <w:spacing w:after="0" w:line="240" w:lineRule="auto"/>
        <w:rPr>
          <w:ins w:id="245" w:author="Unknown"/>
          <w:rFonts w:ascii="Verdana" w:eastAsia="Times New Roman" w:hAnsi="Verdana" w:cs="Times New Roman"/>
          <w:vanish/>
          <w:color w:val="3A3A3A"/>
          <w:sz w:val="28"/>
          <w:szCs w:val="28"/>
        </w:rPr>
      </w:pPr>
    </w:p>
    <w:tbl>
      <w:tblPr>
        <w:tblW w:w="0" w:type="auto"/>
        <w:tblCellSpacing w:w="15" w:type="dxa"/>
        <w:tblCellMar>
          <w:top w:w="15" w:type="dxa"/>
          <w:left w:w="15" w:type="dxa"/>
          <w:bottom w:w="15" w:type="dxa"/>
          <w:right w:w="15" w:type="dxa"/>
        </w:tblCellMar>
        <w:tblLook w:val="04A0"/>
      </w:tblPr>
      <w:tblGrid>
        <w:gridCol w:w="254"/>
        <w:gridCol w:w="8541"/>
        <w:gridCol w:w="45"/>
      </w:tblGrid>
      <w:tr w:rsidR="000F4347" w:rsidRPr="000F4347" w:rsidTr="000F4347">
        <w:trPr>
          <w:gridAfter w:val="1"/>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3</w:t>
            </w:r>
          </w:p>
        </w:tc>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&lt;body&gt;</w:t>
            </w:r>
          </w:p>
        </w:tc>
      </w:tr>
      <w:tr w:rsidR="000F4347" w:rsidRPr="000F4347" w:rsidTr="000F4347">
        <w:trPr>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4</w:t>
            </w:r>
          </w:p>
        </w:tc>
        <w:tc>
          <w:tcPr>
            <w:tcW w:w="0" w:type="auto"/>
            <w:gridSpan w:val="2"/>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&lt;p&gt;Click The My Location Button to get your Location.&lt;/p&gt;</w:t>
            </w:r>
          </w:p>
        </w:tc>
      </w:tr>
    </w:tbl>
    <w:p w:rsidR="000F4347" w:rsidRPr="000F4347" w:rsidRDefault="000F4347" w:rsidP="000F4347">
      <w:pPr>
        <w:spacing w:after="0" w:line="240" w:lineRule="auto"/>
        <w:rPr>
          <w:ins w:id="246" w:author="Unknown"/>
          <w:rFonts w:ascii="Verdana" w:eastAsia="Times New Roman" w:hAnsi="Verdana" w:cs="Times New Roman"/>
          <w:vanish/>
          <w:color w:val="3A3A3A"/>
          <w:sz w:val="28"/>
          <w:szCs w:val="28"/>
        </w:rPr>
      </w:pPr>
    </w:p>
    <w:tbl>
      <w:tblPr>
        <w:tblW w:w="0" w:type="auto"/>
        <w:tblCellSpacing w:w="15" w:type="dxa"/>
        <w:tblCellMar>
          <w:top w:w="15" w:type="dxa"/>
          <w:left w:w="15" w:type="dxa"/>
          <w:bottom w:w="15" w:type="dxa"/>
          <w:right w:w="15" w:type="dxa"/>
        </w:tblCellMar>
        <w:tblLook w:val="04A0"/>
      </w:tblPr>
      <w:tblGrid>
        <w:gridCol w:w="254"/>
        <w:gridCol w:w="8207"/>
        <w:gridCol w:w="45"/>
      </w:tblGrid>
      <w:tr w:rsidR="000F4347" w:rsidRPr="000F4347" w:rsidTr="000F4347">
        <w:trPr>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5</w:t>
            </w:r>
          </w:p>
        </w:tc>
        <w:tc>
          <w:tcPr>
            <w:tcW w:w="0" w:type="auto"/>
            <w:gridSpan w:val="2"/>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&lt;button</w:t>
            </w:r>
            <w:r w:rsidRPr="000F4347">
              <w:rPr>
                <w:rFonts w:ascii="Verdana" w:eastAsia="Times New Roman" w:hAnsi="Verdana" w:cs="Times New Roman"/>
                <w:sz w:val="28"/>
                <w:szCs w:val="28"/>
              </w:rPr>
              <w:t> </w:t>
            </w:r>
            <w:proofErr w:type="spellStart"/>
            <w:r w:rsidRPr="000F4347">
              <w:rPr>
                <w:rFonts w:ascii="Verdana" w:eastAsia="Times New Roman" w:hAnsi="Verdana" w:cs="Courier New"/>
                <w:sz w:val="28"/>
                <w:szCs w:val="28"/>
              </w:rPr>
              <w:t>onclick</w:t>
            </w:r>
            <w:proofErr w:type="spellEnd"/>
            <w:r w:rsidRPr="000F4347">
              <w:rPr>
                <w:rFonts w:ascii="Verdana" w:eastAsia="Times New Roman" w:hAnsi="Verdana" w:cs="Courier New"/>
                <w:sz w:val="28"/>
                <w:szCs w:val="28"/>
              </w:rPr>
              <w:t>="</w:t>
            </w:r>
            <w:proofErr w:type="spellStart"/>
            <w:r w:rsidRPr="000F4347">
              <w:rPr>
                <w:rFonts w:ascii="Verdana" w:eastAsia="Times New Roman" w:hAnsi="Verdana" w:cs="Courier New"/>
                <w:sz w:val="28"/>
                <w:szCs w:val="28"/>
              </w:rPr>
              <w:t>getLocation</w:t>
            </w:r>
            <w:proofErr w:type="spellEnd"/>
            <w:r w:rsidRPr="000F4347">
              <w:rPr>
                <w:rFonts w:ascii="Verdana" w:eastAsia="Times New Roman" w:hAnsi="Verdana" w:cs="Courier New"/>
                <w:sz w:val="28"/>
                <w:szCs w:val="28"/>
              </w:rPr>
              <w:t>()"&gt; My Location &lt;/button&gt;</w:t>
            </w:r>
          </w:p>
        </w:tc>
      </w:tr>
      <w:tr w:rsidR="000F4347" w:rsidRPr="000F4347" w:rsidTr="000F4347">
        <w:trPr>
          <w:gridAfter w:val="1"/>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6</w:t>
            </w:r>
          </w:p>
        </w:tc>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&lt;p</w:t>
            </w:r>
            <w:r w:rsidRPr="000F4347">
              <w:rPr>
                <w:rFonts w:ascii="Verdana" w:eastAsia="Times New Roman" w:hAnsi="Verdana" w:cs="Times New Roman"/>
                <w:sz w:val="28"/>
                <w:szCs w:val="28"/>
              </w:rPr>
              <w:t> </w:t>
            </w:r>
            <w:r w:rsidRPr="000F4347">
              <w:rPr>
                <w:rFonts w:ascii="Verdana" w:eastAsia="Times New Roman" w:hAnsi="Verdana" w:cs="Courier New"/>
                <w:sz w:val="28"/>
                <w:szCs w:val="28"/>
              </w:rPr>
              <w:t>id="location"&gt;&lt;/p&gt;</w:t>
            </w:r>
          </w:p>
        </w:tc>
      </w:tr>
    </w:tbl>
    <w:p w:rsidR="000F4347" w:rsidRPr="000F4347" w:rsidRDefault="000F4347" w:rsidP="000F4347">
      <w:pPr>
        <w:spacing w:after="0" w:line="240" w:lineRule="auto"/>
        <w:rPr>
          <w:ins w:id="247" w:author="Unknown"/>
          <w:rFonts w:ascii="Verdana" w:eastAsia="Times New Roman" w:hAnsi="Verdana" w:cs="Times New Roman"/>
          <w:vanish/>
          <w:color w:val="3A3A3A"/>
          <w:sz w:val="28"/>
          <w:szCs w:val="28"/>
        </w:rPr>
      </w:pPr>
    </w:p>
    <w:tbl>
      <w:tblPr>
        <w:tblW w:w="0" w:type="auto"/>
        <w:tblCellSpacing w:w="15" w:type="dxa"/>
        <w:tblCellMar>
          <w:top w:w="15" w:type="dxa"/>
          <w:left w:w="15" w:type="dxa"/>
          <w:bottom w:w="15" w:type="dxa"/>
          <w:right w:w="15" w:type="dxa"/>
        </w:tblCellMar>
        <w:tblLook w:val="04A0"/>
      </w:tblPr>
      <w:tblGrid>
        <w:gridCol w:w="254"/>
        <w:gridCol w:w="6652"/>
        <w:gridCol w:w="45"/>
      </w:tblGrid>
      <w:tr w:rsidR="000F4347" w:rsidRPr="000F4347" w:rsidTr="000F4347">
        <w:trPr>
          <w:gridAfter w:val="1"/>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7</w:t>
            </w:r>
          </w:p>
        </w:tc>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&lt;script&gt;</w:t>
            </w:r>
          </w:p>
        </w:tc>
      </w:tr>
      <w:tr w:rsidR="000F4347" w:rsidRPr="000F4347" w:rsidTr="000F4347">
        <w:trPr>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8</w:t>
            </w:r>
          </w:p>
        </w:tc>
        <w:tc>
          <w:tcPr>
            <w:tcW w:w="0" w:type="auto"/>
            <w:gridSpan w:val="2"/>
            <w:vAlign w:val="center"/>
            <w:hideMark/>
          </w:tcPr>
          <w:p w:rsidR="000F4347" w:rsidRPr="000F4347" w:rsidRDefault="000F4347" w:rsidP="000F4347">
            <w:pPr>
              <w:spacing w:after="0" w:line="240" w:lineRule="auto"/>
              <w:rPr>
                <w:rFonts w:ascii="Verdana" w:eastAsia="Times New Roman" w:hAnsi="Verdana" w:cs="Times New Roman"/>
                <w:sz w:val="28"/>
                <w:szCs w:val="28"/>
              </w:rPr>
            </w:pPr>
            <w:proofErr w:type="spellStart"/>
            <w:r w:rsidRPr="000F4347">
              <w:rPr>
                <w:rFonts w:ascii="Verdana" w:eastAsia="Times New Roman" w:hAnsi="Verdana" w:cs="Courier New"/>
                <w:sz w:val="28"/>
                <w:szCs w:val="28"/>
              </w:rPr>
              <w:t>var</w:t>
            </w:r>
            <w:proofErr w:type="spellEnd"/>
            <w:r w:rsidRPr="000F4347">
              <w:rPr>
                <w:rFonts w:ascii="Verdana" w:eastAsia="Times New Roman" w:hAnsi="Verdana" w:cs="Courier New"/>
                <w:sz w:val="28"/>
                <w:szCs w:val="28"/>
              </w:rPr>
              <w:t xml:space="preserve"> x = </w:t>
            </w:r>
            <w:proofErr w:type="spellStart"/>
            <w:r w:rsidRPr="000F4347">
              <w:rPr>
                <w:rFonts w:ascii="Verdana" w:eastAsia="Times New Roman" w:hAnsi="Verdana" w:cs="Courier New"/>
                <w:sz w:val="28"/>
                <w:szCs w:val="28"/>
              </w:rPr>
              <w:t>document.getElementById</w:t>
            </w:r>
            <w:proofErr w:type="spellEnd"/>
            <w:r w:rsidRPr="000F4347">
              <w:rPr>
                <w:rFonts w:ascii="Verdana" w:eastAsia="Times New Roman" w:hAnsi="Verdana" w:cs="Courier New"/>
                <w:sz w:val="28"/>
                <w:szCs w:val="28"/>
              </w:rPr>
              <w:t>("location");</w:t>
            </w:r>
          </w:p>
        </w:tc>
      </w:tr>
    </w:tbl>
    <w:p w:rsidR="000F4347" w:rsidRPr="000F4347" w:rsidRDefault="000F4347" w:rsidP="000F4347">
      <w:pPr>
        <w:spacing w:after="0" w:line="240" w:lineRule="auto"/>
        <w:rPr>
          <w:ins w:id="248" w:author="Unknown"/>
          <w:rFonts w:ascii="Verdana" w:eastAsia="Times New Roman" w:hAnsi="Verdana" w:cs="Times New Roman"/>
          <w:vanish/>
          <w:color w:val="3A3A3A"/>
          <w:sz w:val="28"/>
          <w:szCs w:val="28"/>
        </w:rPr>
      </w:pPr>
    </w:p>
    <w:tbl>
      <w:tblPr>
        <w:tblW w:w="0" w:type="auto"/>
        <w:tblCellSpacing w:w="15" w:type="dxa"/>
        <w:tblCellMar>
          <w:top w:w="15" w:type="dxa"/>
          <w:left w:w="15" w:type="dxa"/>
          <w:bottom w:w="15" w:type="dxa"/>
          <w:right w:w="15" w:type="dxa"/>
        </w:tblCellMar>
        <w:tblLook w:val="04A0"/>
      </w:tblPr>
      <w:tblGrid>
        <w:gridCol w:w="254"/>
        <w:gridCol w:w="1724"/>
        <w:gridCol w:w="3873"/>
        <w:gridCol w:w="45"/>
      </w:tblGrid>
      <w:tr w:rsidR="000F4347" w:rsidRPr="000F4347" w:rsidTr="000F4347">
        <w:trPr>
          <w:gridAfter w:val="1"/>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9</w:t>
            </w:r>
          </w:p>
        </w:tc>
        <w:tc>
          <w:tcPr>
            <w:tcW w:w="0" w:type="auto"/>
            <w:gridSpan w:val="2"/>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 xml:space="preserve">function </w:t>
            </w:r>
            <w:proofErr w:type="spellStart"/>
            <w:r w:rsidRPr="000F4347">
              <w:rPr>
                <w:rFonts w:ascii="Verdana" w:eastAsia="Times New Roman" w:hAnsi="Verdana" w:cs="Courier New"/>
                <w:sz w:val="28"/>
                <w:szCs w:val="28"/>
              </w:rPr>
              <w:t>getLocation</w:t>
            </w:r>
            <w:proofErr w:type="spellEnd"/>
            <w:r w:rsidRPr="000F4347">
              <w:rPr>
                <w:rFonts w:ascii="Verdana" w:eastAsia="Times New Roman" w:hAnsi="Verdana" w:cs="Courier New"/>
                <w:sz w:val="28"/>
                <w:szCs w:val="28"/>
              </w:rPr>
              <w:t>() {</w:t>
            </w:r>
          </w:p>
        </w:tc>
      </w:tr>
      <w:tr w:rsidR="000F4347" w:rsidRPr="000F4347" w:rsidTr="000F4347">
        <w:trPr>
          <w:tblCellSpacing w:w="15" w:type="dxa"/>
        </w:trPr>
        <w:tc>
          <w:tcPr>
            <w:tcW w:w="0" w:type="auto"/>
            <w:gridSpan w:val="2"/>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10</w:t>
            </w:r>
          </w:p>
        </w:tc>
        <w:tc>
          <w:tcPr>
            <w:tcW w:w="0" w:type="auto"/>
            <w:gridSpan w:val="2"/>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if (</w:t>
            </w:r>
            <w:proofErr w:type="spellStart"/>
            <w:r w:rsidRPr="000F4347">
              <w:rPr>
                <w:rFonts w:ascii="Verdana" w:eastAsia="Times New Roman" w:hAnsi="Verdana" w:cs="Courier New"/>
                <w:sz w:val="28"/>
                <w:szCs w:val="28"/>
              </w:rPr>
              <w:t>navigator.geolocation</w:t>
            </w:r>
            <w:proofErr w:type="spellEnd"/>
            <w:r w:rsidRPr="000F4347">
              <w:rPr>
                <w:rFonts w:ascii="Verdana" w:eastAsia="Times New Roman" w:hAnsi="Verdana" w:cs="Courier New"/>
                <w:sz w:val="28"/>
                <w:szCs w:val="28"/>
              </w:rPr>
              <w:t>) {</w:t>
            </w:r>
          </w:p>
        </w:tc>
      </w:tr>
    </w:tbl>
    <w:p w:rsidR="000F4347" w:rsidRPr="000F4347" w:rsidRDefault="000F4347" w:rsidP="000F4347">
      <w:pPr>
        <w:spacing w:after="0" w:line="240" w:lineRule="auto"/>
        <w:rPr>
          <w:ins w:id="249" w:author="Unknown"/>
          <w:rFonts w:ascii="Verdana" w:eastAsia="Times New Roman" w:hAnsi="Verdana" w:cs="Times New Roman"/>
          <w:vanish/>
          <w:color w:val="3A3A3A"/>
          <w:sz w:val="28"/>
          <w:szCs w:val="28"/>
        </w:rPr>
      </w:pPr>
    </w:p>
    <w:tbl>
      <w:tblPr>
        <w:tblW w:w="0" w:type="auto"/>
        <w:tblCellSpacing w:w="15" w:type="dxa"/>
        <w:tblCellMar>
          <w:top w:w="15" w:type="dxa"/>
          <w:left w:w="15" w:type="dxa"/>
          <w:bottom w:w="15" w:type="dxa"/>
          <w:right w:w="15" w:type="dxa"/>
        </w:tblCellMar>
        <w:tblLook w:val="04A0"/>
      </w:tblPr>
      <w:tblGrid>
        <w:gridCol w:w="432"/>
        <w:gridCol w:w="7984"/>
        <w:gridCol w:w="45"/>
      </w:tblGrid>
      <w:tr w:rsidR="000F4347" w:rsidRPr="000F4347" w:rsidTr="000F4347">
        <w:trPr>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11</w:t>
            </w:r>
          </w:p>
        </w:tc>
        <w:tc>
          <w:tcPr>
            <w:tcW w:w="0" w:type="auto"/>
            <w:gridSpan w:val="2"/>
            <w:vAlign w:val="center"/>
            <w:hideMark/>
          </w:tcPr>
          <w:p w:rsidR="000F4347" w:rsidRPr="000F4347" w:rsidRDefault="000F4347" w:rsidP="000F4347">
            <w:pPr>
              <w:spacing w:after="0" w:line="240" w:lineRule="auto"/>
              <w:rPr>
                <w:rFonts w:ascii="Verdana" w:eastAsia="Times New Roman" w:hAnsi="Verdana" w:cs="Times New Roman"/>
                <w:sz w:val="28"/>
                <w:szCs w:val="28"/>
              </w:rPr>
            </w:pPr>
            <w:proofErr w:type="spellStart"/>
            <w:r w:rsidRPr="000F4347">
              <w:rPr>
                <w:rFonts w:ascii="Verdana" w:eastAsia="Times New Roman" w:hAnsi="Verdana" w:cs="Courier New"/>
                <w:sz w:val="28"/>
                <w:szCs w:val="28"/>
              </w:rPr>
              <w:t>navigator.geolocation.getCurrentPosition</w:t>
            </w:r>
            <w:proofErr w:type="spellEnd"/>
            <w:r w:rsidRPr="000F4347">
              <w:rPr>
                <w:rFonts w:ascii="Verdana" w:eastAsia="Times New Roman" w:hAnsi="Verdana" w:cs="Courier New"/>
                <w:sz w:val="28"/>
                <w:szCs w:val="28"/>
              </w:rPr>
              <w:t>(</w:t>
            </w:r>
            <w:proofErr w:type="spellStart"/>
            <w:r w:rsidRPr="000F4347">
              <w:rPr>
                <w:rFonts w:ascii="Verdana" w:eastAsia="Times New Roman" w:hAnsi="Verdana" w:cs="Courier New"/>
                <w:sz w:val="28"/>
                <w:szCs w:val="28"/>
              </w:rPr>
              <w:t>showPosition</w:t>
            </w:r>
            <w:proofErr w:type="spellEnd"/>
            <w:r w:rsidRPr="000F4347">
              <w:rPr>
                <w:rFonts w:ascii="Verdana" w:eastAsia="Times New Roman" w:hAnsi="Verdana" w:cs="Courier New"/>
                <w:sz w:val="28"/>
                <w:szCs w:val="28"/>
              </w:rPr>
              <w:t>);</w:t>
            </w:r>
          </w:p>
        </w:tc>
      </w:tr>
      <w:tr w:rsidR="000F4347" w:rsidRPr="000F4347" w:rsidTr="000F4347">
        <w:trPr>
          <w:gridAfter w:val="1"/>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12</w:t>
            </w:r>
          </w:p>
        </w:tc>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 else {</w:t>
            </w:r>
          </w:p>
        </w:tc>
      </w:tr>
    </w:tbl>
    <w:p w:rsidR="000F4347" w:rsidRPr="000F4347" w:rsidRDefault="000F4347" w:rsidP="000F4347">
      <w:pPr>
        <w:spacing w:after="0" w:line="240" w:lineRule="auto"/>
        <w:rPr>
          <w:ins w:id="250" w:author="Unknown"/>
          <w:rFonts w:ascii="Verdana" w:eastAsia="Times New Roman" w:hAnsi="Verdana" w:cs="Times New Roman"/>
          <w:vanish/>
          <w:color w:val="3A3A3A"/>
          <w:sz w:val="28"/>
          <w:szCs w:val="28"/>
        </w:rPr>
      </w:pPr>
    </w:p>
    <w:tbl>
      <w:tblPr>
        <w:tblW w:w="0" w:type="auto"/>
        <w:tblCellSpacing w:w="15" w:type="dxa"/>
        <w:tblCellMar>
          <w:top w:w="15" w:type="dxa"/>
          <w:left w:w="15" w:type="dxa"/>
          <w:bottom w:w="15" w:type="dxa"/>
          <w:right w:w="15" w:type="dxa"/>
        </w:tblCellMar>
        <w:tblLook w:val="04A0"/>
      </w:tblPr>
      <w:tblGrid>
        <w:gridCol w:w="432"/>
        <w:gridCol w:w="8973"/>
        <w:gridCol w:w="45"/>
      </w:tblGrid>
      <w:tr w:rsidR="000F4347" w:rsidRPr="000F4347" w:rsidTr="000F4347">
        <w:trPr>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13</w:t>
            </w:r>
          </w:p>
        </w:tc>
        <w:tc>
          <w:tcPr>
            <w:tcW w:w="0" w:type="auto"/>
            <w:gridSpan w:val="2"/>
            <w:vAlign w:val="center"/>
            <w:hideMark/>
          </w:tcPr>
          <w:p w:rsidR="000F4347" w:rsidRPr="000F4347" w:rsidRDefault="000F4347" w:rsidP="000F4347">
            <w:pPr>
              <w:spacing w:after="0" w:line="240" w:lineRule="auto"/>
              <w:rPr>
                <w:rFonts w:ascii="Verdana" w:eastAsia="Times New Roman" w:hAnsi="Verdana" w:cs="Times New Roman"/>
                <w:sz w:val="28"/>
                <w:szCs w:val="28"/>
              </w:rPr>
            </w:pPr>
            <w:proofErr w:type="spellStart"/>
            <w:r w:rsidRPr="000F4347">
              <w:rPr>
                <w:rFonts w:ascii="Verdana" w:eastAsia="Times New Roman" w:hAnsi="Verdana" w:cs="Courier New"/>
                <w:sz w:val="28"/>
                <w:szCs w:val="28"/>
              </w:rPr>
              <w:t>x.innerHTML</w:t>
            </w:r>
            <w:proofErr w:type="spellEnd"/>
            <w:r w:rsidRPr="000F4347">
              <w:rPr>
                <w:rFonts w:ascii="Verdana" w:eastAsia="Times New Roman" w:hAnsi="Verdana" w:cs="Courier New"/>
                <w:sz w:val="28"/>
                <w:szCs w:val="28"/>
              </w:rPr>
              <w:t xml:space="preserve"> = "</w:t>
            </w:r>
            <w:proofErr w:type="spellStart"/>
            <w:r w:rsidRPr="000F4347">
              <w:rPr>
                <w:rFonts w:ascii="Verdana" w:eastAsia="Times New Roman" w:hAnsi="Verdana" w:cs="Courier New"/>
                <w:sz w:val="28"/>
                <w:szCs w:val="28"/>
              </w:rPr>
              <w:t>Geolocation</w:t>
            </w:r>
            <w:proofErr w:type="spellEnd"/>
            <w:r w:rsidRPr="000F4347">
              <w:rPr>
                <w:rFonts w:ascii="Verdana" w:eastAsia="Times New Roman" w:hAnsi="Verdana" w:cs="Courier New"/>
                <w:sz w:val="28"/>
                <w:szCs w:val="28"/>
              </w:rPr>
              <w:t xml:space="preserve"> is not supported by this browser.</w:t>
            </w:r>
            <w:proofErr w:type="gramStart"/>
            <w:r w:rsidRPr="000F4347">
              <w:rPr>
                <w:rFonts w:ascii="Verdana" w:eastAsia="Times New Roman" w:hAnsi="Verdana" w:cs="Courier New"/>
                <w:sz w:val="28"/>
                <w:szCs w:val="28"/>
              </w:rPr>
              <w:t>";</w:t>
            </w:r>
            <w:proofErr w:type="gramEnd"/>
          </w:p>
        </w:tc>
      </w:tr>
      <w:tr w:rsidR="000F4347" w:rsidRPr="000F4347" w:rsidTr="000F4347">
        <w:trPr>
          <w:gridAfter w:val="1"/>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14</w:t>
            </w:r>
          </w:p>
        </w:tc>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w:t>
            </w:r>
          </w:p>
        </w:tc>
      </w:tr>
    </w:tbl>
    <w:p w:rsidR="000F4347" w:rsidRPr="000F4347" w:rsidRDefault="000F4347" w:rsidP="000F4347">
      <w:pPr>
        <w:spacing w:after="0" w:line="240" w:lineRule="auto"/>
        <w:rPr>
          <w:ins w:id="251" w:author="Unknown"/>
          <w:rFonts w:ascii="Verdana" w:eastAsia="Times New Roman" w:hAnsi="Verdana" w:cs="Times New Roman"/>
          <w:vanish/>
          <w:color w:val="3A3A3A"/>
          <w:sz w:val="28"/>
          <w:szCs w:val="28"/>
        </w:rPr>
      </w:pPr>
    </w:p>
    <w:tbl>
      <w:tblPr>
        <w:tblW w:w="0" w:type="auto"/>
        <w:tblCellSpacing w:w="15" w:type="dxa"/>
        <w:tblCellMar>
          <w:top w:w="15" w:type="dxa"/>
          <w:left w:w="15" w:type="dxa"/>
          <w:bottom w:w="15" w:type="dxa"/>
          <w:right w:w="15" w:type="dxa"/>
        </w:tblCellMar>
        <w:tblLook w:val="04A0"/>
      </w:tblPr>
      <w:tblGrid>
        <w:gridCol w:w="432"/>
        <w:gridCol w:w="4712"/>
        <w:gridCol w:w="45"/>
      </w:tblGrid>
      <w:tr w:rsidR="000F4347" w:rsidRPr="000F4347" w:rsidTr="000F4347">
        <w:trPr>
          <w:gridAfter w:val="1"/>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15</w:t>
            </w:r>
          </w:p>
        </w:tc>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w:t>
            </w:r>
          </w:p>
        </w:tc>
      </w:tr>
      <w:tr w:rsidR="000F4347" w:rsidRPr="000F4347" w:rsidTr="000F4347">
        <w:trPr>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16</w:t>
            </w:r>
          </w:p>
        </w:tc>
        <w:tc>
          <w:tcPr>
            <w:tcW w:w="0" w:type="auto"/>
            <w:gridSpan w:val="2"/>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 xml:space="preserve">function </w:t>
            </w:r>
            <w:proofErr w:type="spellStart"/>
            <w:r w:rsidRPr="000F4347">
              <w:rPr>
                <w:rFonts w:ascii="Verdana" w:eastAsia="Times New Roman" w:hAnsi="Verdana" w:cs="Courier New"/>
                <w:sz w:val="28"/>
                <w:szCs w:val="28"/>
              </w:rPr>
              <w:t>showPosition</w:t>
            </w:r>
            <w:proofErr w:type="spellEnd"/>
            <w:r w:rsidRPr="000F4347">
              <w:rPr>
                <w:rFonts w:ascii="Verdana" w:eastAsia="Times New Roman" w:hAnsi="Verdana" w:cs="Courier New"/>
                <w:sz w:val="28"/>
                <w:szCs w:val="28"/>
              </w:rPr>
              <w:t>(position) {</w:t>
            </w:r>
          </w:p>
        </w:tc>
      </w:tr>
    </w:tbl>
    <w:p w:rsidR="000F4347" w:rsidRPr="000F4347" w:rsidRDefault="000F4347" w:rsidP="000F4347">
      <w:pPr>
        <w:spacing w:after="0" w:line="240" w:lineRule="auto"/>
        <w:rPr>
          <w:ins w:id="252" w:author="Unknown"/>
          <w:rFonts w:ascii="Verdana" w:eastAsia="Times New Roman" w:hAnsi="Verdana" w:cs="Times New Roman"/>
          <w:vanish/>
          <w:color w:val="3A3A3A"/>
          <w:sz w:val="28"/>
          <w:szCs w:val="28"/>
        </w:rPr>
      </w:pPr>
    </w:p>
    <w:tbl>
      <w:tblPr>
        <w:tblW w:w="0" w:type="auto"/>
        <w:tblCellSpacing w:w="15" w:type="dxa"/>
        <w:tblCellMar>
          <w:top w:w="15" w:type="dxa"/>
          <w:left w:w="15" w:type="dxa"/>
          <w:bottom w:w="15" w:type="dxa"/>
          <w:right w:w="15" w:type="dxa"/>
        </w:tblCellMar>
        <w:tblLook w:val="04A0"/>
      </w:tblPr>
      <w:tblGrid>
        <w:gridCol w:w="432"/>
        <w:gridCol w:w="7884"/>
        <w:gridCol w:w="45"/>
      </w:tblGrid>
      <w:tr w:rsidR="000F4347" w:rsidRPr="000F4347" w:rsidTr="000F4347">
        <w:trPr>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17</w:t>
            </w:r>
          </w:p>
        </w:tc>
        <w:tc>
          <w:tcPr>
            <w:tcW w:w="0" w:type="auto"/>
            <w:gridSpan w:val="2"/>
            <w:vAlign w:val="center"/>
            <w:hideMark/>
          </w:tcPr>
          <w:p w:rsidR="000F4347" w:rsidRPr="000F4347" w:rsidRDefault="000F4347" w:rsidP="000F4347">
            <w:pPr>
              <w:spacing w:after="0" w:line="240" w:lineRule="auto"/>
              <w:rPr>
                <w:rFonts w:ascii="Verdana" w:eastAsia="Times New Roman" w:hAnsi="Verdana" w:cs="Times New Roman"/>
                <w:sz w:val="28"/>
                <w:szCs w:val="28"/>
              </w:rPr>
            </w:pPr>
            <w:proofErr w:type="spellStart"/>
            <w:r w:rsidRPr="000F4347">
              <w:rPr>
                <w:rFonts w:ascii="Verdana" w:eastAsia="Times New Roman" w:hAnsi="Verdana" w:cs="Courier New"/>
                <w:sz w:val="28"/>
                <w:szCs w:val="28"/>
              </w:rPr>
              <w:t>x.innerHTML</w:t>
            </w:r>
            <w:proofErr w:type="spellEnd"/>
            <w:r w:rsidRPr="000F4347">
              <w:rPr>
                <w:rFonts w:ascii="Verdana" w:eastAsia="Times New Roman" w:hAnsi="Verdana" w:cs="Courier New"/>
                <w:sz w:val="28"/>
                <w:szCs w:val="28"/>
              </w:rPr>
              <w:t xml:space="preserve"> = "Latitude: " + </w:t>
            </w:r>
            <w:proofErr w:type="spellStart"/>
            <w:r w:rsidRPr="000F4347">
              <w:rPr>
                <w:rFonts w:ascii="Verdana" w:eastAsia="Times New Roman" w:hAnsi="Verdana" w:cs="Courier New"/>
                <w:sz w:val="28"/>
                <w:szCs w:val="28"/>
              </w:rPr>
              <w:t>position.coords.latitude</w:t>
            </w:r>
            <w:proofErr w:type="spellEnd"/>
            <w:r w:rsidRPr="000F4347">
              <w:rPr>
                <w:rFonts w:ascii="Verdana" w:eastAsia="Times New Roman" w:hAnsi="Verdana" w:cs="Courier New"/>
                <w:sz w:val="28"/>
                <w:szCs w:val="28"/>
              </w:rPr>
              <w:t xml:space="preserve"> +</w:t>
            </w:r>
          </w:p>
        </w:tc>
      </w:tr>
      <w:tr w:rsidR="000F4347" w:rsidRPr="000F4347" w:rsidTr="000F4347">
        <w:trPr>
          <w:gridAfter w:val="1"/>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18</w:t>
            </w:r>
          </w:p>
        </w:tc>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"&lt;</w:t>
            </w:r>
            <w:proofErr w:type="spellStart"/>
            <w:r w:rsidRPr="000F4347">
              <w:rPr>
                <w:rFonts w:ascii="Verdana" w:eastAsia="Times New Roman" w:hAnsi="Verdana" w:cs="Courier New"/>
                <w:sz w:val="28"/>
                <w:szCs w:val="28"/>
              </w:rPr>
              <w:t>br</w:t>
            </w:r>
            <w:proofErr w:type="spellEnd"/>
            <w:r w:rsidRPr="000F4347">
              <w:rPr>
                <w:rFonts w:ascii="Verdana" w:eastAsia="Times New Roman" w:hAnsi="Verdana" w:cs="Courier New"/>
                <w:sz w:val="28"/>
                <w:szCs w:val="28"/>
              </w:rPr>
              <w:t xml:space="preserve">&gt;Longitude: " + </w:t>
            </w:r>
            <w:proofErr w:type="spellStart"/>
            <w:r w:rsidRPr="000F4347">
              <w:rPr>
                <w:rFonts w:ascii="Verdana" w:eastAsia="Times New Roman" w:hAnsi="Verdana" w:cs="Courier New"/>
                <w:sz w:val="28"/>
                <w:szCs w:val="28"/>
              </w:rPr>
              <w:t>position.coords.longitude</w:t>
            </w:r>
            <w:proofErr w:type="spellEnd"/>
            <w:r w:rsidRPr="000F4347">
              <w:rPr>
                <w:rFonts w:ascii="Verdana" w:eastAsia="Times New Roman" w:hAnsi="Verdana" w:cs="Courier New"/>
                <w:sz w:val="28"/>
                <w:szCs w:val="28"/>
              </w:rPr>
              <w:t>;</w:t>
            </w:r>
          </w:p>
        </w:tc>
      </w:tr>
    </w:tbl>
    <w:p w:rsidR="000F4347" w:rsidRPr="000F4347" w:rsidRDefault="000F4347" w:rsidP="000F4347">
      <w:pPr>
        <w:spacing w:after="0" w:line="240" w:lineRule="auto"/>
        <w:rPr>
          <w:ins w:id="253" w:author="Unknown"/>
          <w:rFonts w:ascii="Verdana" w:eastAsia="Times New Roman" w:hAnsi="Verdana" w:cs="Times New Roman"/>
          <w:vanish/>
          <w:color w:val="3A3A3A"/>
          <w:sz w:val="28"/>
          <w:szCs w:val="28"/>
        </w:rPr>
      </w:pPr>
    </w:p>
    <w:tbl>
      <w:tblPr>
        <w:tblW w:w="0" w:type="auto"/>
        <w:tblCellSpacing w:w="15" w:type="dxa"/>
        <w:tblCellMar>
          <w:top w:w="15" w:type="dxa"/>
          <w:left w:w="15" w:type="dxa"/>
          <w:bottom w:w="15" w:type="dxa"/>
          <w:right w:w="15" w:type="dxa"/>
        </w:tblCellMar>
        <w:tblLook w:val="04A0"/>
      </w:tblPr>
      <w:tblGrid>
        <w:gridCol w:w="432"/>
        <w:gridCol w:w="1389"/>
        <w:gridCol w:w="45"/>
      </w:tblGrid>
      <w:tr w:rsidR="000F4347" w:rsidRPr="000F4347" w:rsidTr="000F4347">
        <w:trPr>
          <w:gridAfter w:val="1"/>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19</w:t>
            </w:r>
          </w:p>
        </w:tc>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w:t>
            </w:r>
          </w:p>
        </w:tc>
      </w:tr>
      <w:tr w:rsidR="000F4347" w:rsidRPr="000F4347" w:rsidTr="000F4347">
        <w:trPr>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20</w:t>
            </w:r>
          </w:p>
        </w:tc>
        <w:tc>
          <w:tcPr>
            <w:tcW w:w="0" w:type="auto"/>
            <w:gridSpan w:val="2"/>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&lt;/script&gt;</w:t>
            </w:r>
          </w:p>
        </w:tc>
      </w:tr>
    </w:tbl>
    <w:p w:rsidR="000F4347" w:rsidRPr="000F4347" w:rsidRDefault="000F4347" w:rsidP="000F4347">
      <w:pPr>
        <w:spacing w:after="0" w:line="240" w:lineRule="auto"/>
        <w:rPr>
          <w:ins w:id="254" w:author="Unknown"/>
          <w:rFonts w:ascii="Verdana" w:eastAsia="Times New Roman" w:hAnsi="Verdana" w:cs="Times New Roman"/>
          <w:vanish/>
          <w:color w:val="3A3A3A"/>
          <w:sz w:val="28"/>
          <w:szCs w:val="28"/>
        </w:rPr>
      </w:pPr>
    </w:p>
    <w:tbl>
      <w:tblPr>
        <w:tblW w:w="0" w:type="auto"/>
        <w:tblCellSpacing w:w="15" w:type="dxa"/>
        <w:tblCellMar>
          <w:top w:w="15" w:type="dxa"/>
          <w:left w:w="15" w:type="dxa"/>
          <w:bottom w:w="15" w:type="dxa"/>
          <w:right w:w="15" w:type="dxa"/>
        </w:tblCellMar>
        <w:tblLook w:val="04A0"/>
      </w:tblPr>
      <w:tblGrid>
        <w:gridCol w:w="432"/>
        <w:gridCol w:w="1345"/>
      </w:tblGrid>
      <w:tr w:rsidR="000F4347" w:rsidRPr="000F4347" w:rsidTr="000F4347">
        <w:trPr>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21</w:t>
            </w:r>
          </w:p>
        </w:tc>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&lt;/body&gt;</w:t>
            </w:r>
          </w:p>
        </w:tc>
      </w:tr>
      <w:tr w:rsidR="000F4347" w:rsidRPr="000F4347" w:rsidTr="000F4347">
        <w:trPr>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22</w:t>
            </w:r>
          </w:p>
        </w:tc>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&lt;/html&gt;</w:t>
            </w:r>
          </w:p>
        </w:tc>
      </w:tr>
    </w:tbl>
    <w:p w:rsidR="000F4347" w:rsidRPr="000F4347" w:rsidRDefault="000F4347" w:rsidP="000F4347">
      <w:pPr>
        <w:shd w:val="clear" w:color="auto" w:fill="FFFFFF"/>
        <w:spacing w:after="0" w:line="240" w:lineRule="auto"/>
        <w:rPr>
          <w:ins w:id="255" w:author="Unknown"/>
          <w:rFonts w:ascii="Verdana" w:eastAsia="Times New Roman" w:hAnsi="Verdana" w:cs="Arial"/>
          <w:color w:val="3A3A3A"/>
          <w:sz w:val="28"/>
          <w:szCs w:val="28"/>
        </w:rPr>
      </w:pPr>
      <w:ins w:id="256" w:author="Unknown">
        <w:r w:rsidRPr="000F4347">
          <w:rPr>
            <w:rFonts w:ascii="Verdana" w:eastAsia="Times New Roman" w:hAnsi="Verdana" w:cs="Arial"/>
            <w:b/>
            <w:bCs/>
            <w:color w:val="000000"/>
            <w:sz w:val="28"/>
            <w:szCs w:val="28"/>
            <w:u w:val="single"/>
          </w:rPr>
          <w:t>Example Explained:</w:t>
        </w:r>
      </w:ins>
    </w:p>
    <w:p w:rsidR="000F4347" w:rsidRPr="000F4347" w:rsidRDefault="000F4347" w:rsidP="000F4347">
      <w:pPr>
        <w:numPr>
          <w:ilvl w:val="0"/>
          <w:numId w:val="11"/>
        </w:numPr>
        <w:shd w:val="clear" w:color="auto" w:fill="FFFFFF"/>
        <w:spacing w:after="0" w:line="240" w:lineRule="auto"/>
        <w:rPr>
          <w:ins w:id="257" w:author="Unknown"/>
          <w:rFonts w:ascii="Verdana" w:eastAsia="Times New Roman" w:hAnsi="Verdana" w:cs="Arial"/>
          <w:color w:val="3A3A3A"/>
          <w:sz w:val="28"/>
          <w:szCs w:val="28"/>
        </w:rPr>
      </w:pPr>
      <w:ins w:id="258" w:author="Unknown">
        <w:r w:rsidRPr="000F4347">
          <w:rPr>
            <w:rFonts w:ascii="Verdana" w:eastAsia="Times New Roman" w:hAnsi="Verdana" w:cs="Arial"/>
            <w:color w:val="3A3A3A"/>
            <w:sz w:val="28"/>
            <w:szCs w:val="28"/>
          </w:rPr>
          <w:t xml:space="preserve">Check, if </w:t>
        </w:r>
        <w:proofErr w:type="spellStart"/>
        <w:r w:rsidRPr="000F4347">
          <w:rPr>
            <w:rFonts w:ascii="Verdana" w:eastAsia="Times New Roman" w:hAnsi="Verdana" w:cs="Arial"/>
            <w:color w:val="3A3A3A"/>
            <w:sz w:val="28"/>
            <w:szCs w:val="28"/>
          </w:rPr>
          <w:t>Geolocation</w:t>
        </w:r>
        <w:proofErr w:type="spellEnd"/>
        <w:r w:rsidRPr="000F4347">
          <w:rPr>
            <w:rFonts w:ascii="Verdana" w:eastAsia="Times New Roman" w:hAnsi="Verdana" w:cs="Arial"/>
            <w:color w:val="3A3A3A"/>
            <w:sz w:val="28"/>
            <w:szCs w:val="28"/>
          </w:rPr>
          <w:t xml:space="preserve"> is supported or not.</w:t>
        </w:r>
      </w:ins>
    </w:p>
    <w:p w:rsidR="000F4347" w:rsidRPr="000F4347" w:rsidRDefault="000F4347" w:rsidP="000F4347">
      <w:pPr>
        <w:numPr>
          <w:ilvl w:val="0"/>
          <w:numId w:val="11"/>
        </w:numPr>
        <w:shd w:val="clear" w:color="auto" w:fill="FFFFFF"/>
        <w:spacing w:after="0" w:line="240" w:lineRule="auto"/>
        <w:rPr>
          <w:ins w:id="259" w:author="Unknown"/>
          <w:rFonts w:ascii="Verdana" w:eastAsia="Times New Roman" w:hAnsi="Verdana" w:cs="Arial"/>
          <w:color w:val="3A3A3A"/>
          <w:sz w:val="28"/>
          <w:szCs w:val="28"/>
        </w:rPr>
      </w:pPr>
      <w:ins w:id="260" w:author="Unknown">
        <w:r w:rsidRPr="000F4347">
          <w:rPr>
            <w:rFonts w:ascii="Verdana" w:eastAsia="Times New Roman" w:hAnsi="Verdana" w:cs="Arial"/>
            <w:color w:val="3A3A3A"/>
            <w:sz w:val="28"/>
            <w:szCs w:val="28"/>
          </w:rPr>
          <w:t xml:space="preserve">If </w:t>
        </w:r>
        <w:proofErr w:type="spellStart"/>
        <w:r w:rsidRPr="000F4347">
          <w:rPr>
            <w:rFonts w:ascii="Verdana" w:eastAsia="Times New Roman" w:hAnsi="Verdana" w:cs="Arial"/>
            <w:color w:val="3A3A3A"/>
            <w:sz w:val="28"/>
            <w:szCs w:val="28"/>
          </w:rPr>
          <w:t>Geolocation</w:t>
        </w:r>
        <w:proofErr w:type="spellEnd"/>
        <w:r w:rsidRPr="000F4347">
          <w:rPr>
            <w:rFonts w:ascii="Verdana" w:eastAsia="Times New Roman" w:hAnsi="Verdana" w:cs="Arial"/>
            <w:color w:val="3A3A3A"/>
            <w:sz w:val="28"/>
            <w:szCs w:val="28"/>
          </w:rPr>
          <w:t xml:space="preserve"> is supported, run the </w:t>
        </w:r>
        <w:proofErr w:type="spellStart"/>
        <w:proofErr w:type="gramStart"/>
        <w:r w:rsidRPr="000F4347">
          <w:rPr>
            <w:rFonts w:ascii="Verdana" w:eastAsia="Times New Roman" w:hAnsi="Verdana" w:cs="Arial"/>
            <w:color w:val="3A3A3A"/>
            <w:sz w:val="28"/>
            <w:szCs w:val="28"/>
          </w:rPr>
          <w:t>getCurrentPosition</w:t>
        </w:r>
        <w:proofErr w:type="spellEnd"/>
        <w:r w:rsidRPr="000F4347">
          <w:rPr>
            <w:rFonts w:ascii="Verdana" w:eastAsia="Times New Roman" w:hAnsi="Verdana" w:cs="Arial"/>
            <w:color w:val="3A3A3A"/>
            <w:sz w:val="28"/>
            <w:szCs w:val="28"/>
          </w:rPr>
          <w:t>(</w:t>
        </w:r>
        <w:proofErr w:type="gramEnd"/>
        <w:r w:rsidRPr="000F4347">
          <w:rPr>
            <w:rFonts w:ascii="Verdana" w:eastAsia="Times New Roman" w:hAnsi="Verdana" w:cs="Arial"/>
            <w:color w:val="3A3A3A"/>
            <w:sz w:val="28"/>
            <w:szCs w:val="28"/>
          </w:rPr>
          <w:t xml:space="preserve">) method. If </w:t>
        </w:r>
        <w:proofErr w:type="spellStart"/>
        <w:r w:rsidRPr="000F4347">
          <w:rPr>
            <w:rFonts w:ascii="Verdana" w:eastAsia="Times New Roman" w:hAnsi="Verdana" w:cs="Arial"/>
            <w:color w:val="3A3A3A"/>
            <w:sz w:val="28"/>
            <w:szCs w:val="28"/>
          </w:rPr>
          <w:t>Geolocation</w:t>
        </w:r>
        <w:proofErr w:type="spellEnd"/>
        <w:r w:rsidRPr="000F4347">
          <w:rPr>
            <w:rFonts w:ascii="Verdana" w:eastAsia="Times New Roman" w:hAnsi="Verdana" w:cs="Arial"/>
            <w:color w:val="3A3A3A"/>
            <w:sz w:val="28"/>
            <w:szCs w:val="28"/>
          </w:rPr>
          <w:t xml:space="preserve"> is not supported, display the error message to the user.</w:t>
        </w:r>
      </w:ins>
    </w:p>
    <w:p w:rsidR="000F4347" w:rsidRPr="000F4347" w:rsidRDefault="000F4347" w:rsidP="000F4347">
      <w:pPr>
        <w:numPr>
          <w:ilvl w:val="0"/>
          <w:numId w:val="11"/>
        </w:numPr>
        <w:shd w:val="clear" w:color="auto" w:fill="FFFFFF"/>
        <w:spacing w:after="0" w:line="240" w:lineRule="auto"/>
        <w:rPr>
          <w:ins w:id="261" w:author="Unknown"/>
          <w:rFonts w:ascii="Verdana" w:eastAsia="Times New Roman" w:hAnsi="Verdana" w:cs="Arial"/>
          <w:color w:val="3A3A3A"/>
          <w:sz w:val="28"/>
          <w:szCs w:val="28"/>
        </w:rPr>
      </w:pPr>
      <w:ins w:id="262" w:author="Unknown">
        <w:r w:rsidRPr="000F4347">
          <w:rPr>
            <w:rFonts w:ascii="Verdana" w:eastAsia="Times New Roman" w:hAnsi="Verdana" w:cs="Arial"/>
            <w:color w:val="3A3A3A"/>
            <w:sz w:val="28"/>
            <w:szCs w:val="28"/>
          </w:rPr>
          <w:t xml:space="preserve">If </w:t>
        </w:r>
        <w:proofErr w:type="spellStart"/>
        <w:proofErr w:type="gramStart"/>
        <w:r w:rsidRPr="000F4347">
          <w:rPr>
            <w:rFonts w:ascii="Verdana" w:eastAsia="Times New Roman" w:hAnsi="Verdana" w:cs="Arial"/>
            <w:color w:val="3A3A3A"/>
            <w:sz w:val="28"/>
            <w:szCs w:val="28"/>
          </w:rPr>
          <w:t>getCurrentPosition</w:t>
        </w:r>
        <w:proofErr w:type="spellEnd"/>
        <w:r w:rsidRPr="000F4347">
          <w:rPr>
            <w:rFonts w:ascii="Verdana" w:eastAsia="Times New Roman" w:hAnsi="Verdana" w:cs="Arial"/>
            <w:color w:val="3A3A3A"/>
            <w:sz w:val="28"/>
            <w:szCs w:val="28"/>
          </w:rPr>
          <w:t>(</w:t>
        </w:r>
        <w:proofErr w:type="gramEnd"/>
        <w:r w:rsidRPr="000F4347">
          <w:rPr>
            <w:rFonts w:ascii="Verdana" w:eastAsia="Times New Roman" w:hAnsi="Verdana" w:cs="Arial"/>
            <w:color w:val="3A3A3A"/>
            <w:sz w:val="28"/>
            <w:szCs w:val="28"/>
          </w:rPr>
          <w:t>) method is successful, it returns coordinates and functions specified in the parameter.</w:t>
        </w:r>
      </w:ins>
    </w:p>
    <w:p w:rsidR="000F4347" w:rsidRPr="000F4347" w:rsidRDefault="000F4347" w:rsidP="000F4347">
      <w:pPr>
        <w:numPr>
          <w:ilvl w:val="0"/>
          <w:numId w:val="11"/>
        </w:numPr>
        <w:shd w:val="clear" w:color="auto" w:fill="FFFFFF"/>
        <w:spacing w:after="0" w:line="240" w:lineRule="auto"/>
        <w:rPr>
          <w:ins w:id="263" w:author="Unknown"/>
          <w:rFonts w:ascii="Verdana" w:eastAsia="Times New Roman" w:hAnsi="Verdana" w:cs="Arial"/>
          <w:color w:val="3A3A3A"/>
          <w:sz w:val="28"/>
          <w:szCs w:val="28"/>
        </w:rPr>
      </w:pPr>
      <w:ins w:id="264" w:author="Unknown">
        <w:r w:rsidRPr="000F4347">
          <w:rPr>
            <w:rFonts w:ascii="Verdana" w:eastAsia="Times New Roman" w:hAnsi="Verdana" w:cs="Arial"/>
            <w:color w:val="3A3A3A"/>
            <w:sz w:val="28"/>
            <w:szCs w:val="28"/>
          </w:rPr>
          <w:t xml:space="preserve">The </w:t>
        </w:r>
        <w:proofErr w:type="spellStart"/>
        <w:proofErr w:type="gramStart"/>
        <w:r w:rsidRPr="000F4347">
          <w:rPr>
            <w:rFonts w:ascii="Verdana" w:eastAsia="Times New Roman" w:hAnsi="Verdana" w:cs="Arial"/>
            <w:color w:val="3A3A3A"/>
            <w:sz w:val="28"/>
            <w:szCs w:val="28"/>
          </w:rPr>
          <w:t>showPosition</w:t>
        </w:r>
        <w:proofErr w:type="spellEnd"/>
        <w:r w:rsidRPr="000F4347">
          <w:rPr>
            <w:rFonts w:ascii="Verdana" w:eastAsia="Times New Roman" w:hAnsi="Verdana" w:cs="Arial"/>
            <w:color w:val="3A3A3A"/>
            <w:sz w:val="28"/>
            <w:szCs w:val="28"/>
          </w:rPr>
          <w:t>(</w:t>
        </w:r>
        <w:proofErr w:type="gramEnd"/>
        <w:r w:rsidRPr="000F4347">
          <w:rPr>
            <w:rFonts w:ascii="Verdana" w:eastAsia="Times New Roman" w:hAnsi="Verdana" w:cs="Arial"/>
            <w:color w:val="3A3A3A"/>
            <w:sz w:val="28"/>
            <w:szCs w:val="28"/>
          </w:rPr>
          <w:t>) function, gets the output – Longitude and Latitude.</w:t>
        </w:r>
      </w:ins>
    </w:p>
    <w:p w:rsidR="000F4347" w:rsidRPr="000F4347" w:rsidRDefault="000F4347" w:rsidP="000F4347">
      <w:pPr>
        <w:shd w:val="clear" w:color="auto" w:fill="FFFFFF"/>
        <w:spacing w:after="0" w:line="240" w:lineRule="auto"/>
        <w:rPr>
          <w:ins w:id="265" w:author="Unknown"/>
          <w:rFonts w:ascii="Verdana" w:eastAsia="Times New Roman" w:hAnsi="Verdana" w:cs="Arial"/>
          <w:color w:val="3A3A3A"/>
          <w:sz w:val="28"/>
          <w:szCs w:val="28"/>
        </w:rPr>
      </w:pPr>
      <w:ins w:id="266" w:author="Unknown">
        <w:r w:rsidRPr="000F4347">
          <w:rPr>
            <w:rFonts w:ascii="Verdana" w:eastAsia="Times New Roman" w:hAnsi="Verdana" w:cs="Arial"/>
            <w:b/>
            <w:bCs/>
            <w:color w:val="FF6600"/>
            <w:sz w:val="28"/>
            <w:szCs w:val="28"/>
          </w:rPr>
          <w:t>Q #18) Explain HTML5 Graphics.</w:t>
        </w:r>
      </w:ins>
    </w:p>
    <w:p w:rsidR="000F4347" w:rsidRPr="000F4347" w:rsidRDefault="000F4347" w:rsidP="000F4347">
      <w:pPr>
        <w:shd w:val="clear" w:color="auto" w:fill="FFFFFF"/>
        <w:spacing w:after="0" w:line="240" w:lineRule="auto"/>
        <w:rPr>
          <w:ins w:id="267" w:author="Unknown"/>
          <w:rFonts w:ascii="Verdana" w:eastAsia="Times New Roman" w:hAnsi="Verdana" w:cs="Arial"/>
          <w:color w:val="3A3A3A"/>
          <w:sz w:val="28"/>
          <w:szCs w:val="28"/>
        </w:rPr>
      </w:pPr>
      <w:ins w:id="268" w:author="Unknown">
        <w:r w:rsidRPr="000F4347">
          <w:rPr>
            <w:rFonts w:ascii="Verdana" w:eastAsia="Times New Roman" w:hAnsi="Verdana" w:cs="Arial"/>
            <w:b/>
            <w:bCs/>
            <w:color w:val="3A3A3A"/>
            <w:sz w:val="28"/>
            <w:szCs w:val="28"/>
          </w:rPr>
          <w:t>Answer:</w:t>
        </w:r>
        <w:r w:rsidRPr="000F4347">
          <w:rPr>
            <w:rFonts w:ascii="Verdana" w:eastAsia="Times New Roman" w:hAnsi="Verdana" w:cs="Arial"/>
            <w:color w:val="3A3A3A"/>
            <w:sz w:val="28"/>
            <w:szCs w:val="28"/>
          </w:rPr>
          <w:t> HTML5 supports two types of graphics i.e. Canvas and SVG.</w:t>
        </w:r>
      </w:ins>
    </w:p>
    <w:p w:rsidR="000F4347" w:rsidRPr="000F4347" w:rsidRDefault="000F4347" w:rsidP="000F4347">
      <w:pPr>
        <w:shd w:val="clear" w:color="auto" w:fill="FFFFFF"/>
        <w:spacing w:after="0" w:line="240" w:lineRule="auto"/>
        <w:rPr>
          <w:ins w:id="269" w:author="Unknown"/>
          <w:rFonts w:ascii="Verdana" w:eastAsia="Times New Roman" w:hAnsi="Verdana" w:cs="Arial"/>
          <w:color w:val="3A3A3A"/>
          <w:sz w:val="28"/>
          <w:szCs w:val="28"/>
        </w:rPr>
      </w:pPr>
      <w:ins w:id="270" w:author="Unknown">
        <w:r w:rsidRPr="000F4347">
          <w:rPr>
            <w:rFonts w:ascii="Verdana" w:eastAsia="Times New Roman" w:hAnsi="Verdana" w:cs="Arial"/>
            <w:b/>
            <w:bCs/>
            <w:color w:val="3A3A3A"/>
            <w:sz w:val="28"/>
            <w:szCs w:val="28"/>
          </w:rPr>
          <w:t>#1) Canvas: </w:t>
        </w:r>
        <w:r w:rsidRPr="000F4347">
          <w:rPr>
            <w:rFonts w:ascii="Verdana" w:eastAsia="Times New Roman" w:hAnsi="Verdana" w:cs="Arial"/>
            <w:color w:val="3A3A3A"/>
            <w:sz w:val="28"/>
            <w:szCs w:val="28"/>
          </w:rPr>
          <w:t xml:space="preserve">&lt;canvas&gt; element is used to design graphics on the web page, and it has several methods available for drawing circles, boxes, adding images and text. 300 </w:t>
        </w:r>
        <w:proofErr w:type="spellStart"/>
        <w:proofErr w:type="gramStart"/>
        <w:r w:rsidRPr="000F4347">
          <w:rPr>
            <w:rFonts w:ascii="Verdana" w:eastAsia="Times New Roman" w:hAnsi="Verdana" w:cs="Arial"/>
            <w:color w:val="3A3A3A"/>
            <w:sz w:val="28"/>
            <w:szCs w:val="28"/>
          </w:rPr>
          <w:t>px</w:t>
        </w:r>
        <w:proofErr w:type="spellEnd"/>
        <w:proofErr w:type="gramEnd"/>
        <w:r w:rsidRPr="000F4347">
          <w:rPr>
            <w:rFonts w:ascii="Verdana" w:eastAsia="Times New Roman" w:hAnsi="Verdana" w:cs="Arial"/>
            <w:color w:val="3A3A3A"/>
            <w:sz w:val="28"/>
            <w:szCs w:val="28"/>
          </w:rPr>
          <w:t xml:space="preserve"> X 150 </w:t>
        </w:r>
        <w:proofErr w:type="spellStart"/>
        <w:r w:rsidRPr="000F4347">
          <w:rPr>
            <w:rFonts w:ascii="Verdana" w:eastAsia="Times New Roman" w:hAnsi="Verdana" w:cs="Arial"/>
            <w:color w:val="3A3A3A"/>
            <w:sz w:val="28"/>
            <w:szCs w:val="28"/>
          </w:rPr>
          <w:t>px</w:t>
        </w:r>
        <w:proofErr w:type="spellEnd"/>
        <w:r w:rsidRPr="000F4347">
          <w:rPr>
            <w:rFonts w:ascii="Verdana" w:eastAsia="Times New Roman" w:hAnsi="Verdana" w:cs="Arial"/>
            <w:color w:val="3A3A3A"/>
            <w:sz w:val="28"/>
            <w:szCs w:val="28"/>
          </w:rPr>
          <w:t xml:space="preserve"> (width X height) is the default pixel size of canvas.</w:t>
        </w:r>
      </w:ins>
    </w:p>
    <w:p w:rsidR="000F4347" w:rsidRPr="000F4347" w:rsidRDefault="000F4347" w:rsidP="000F4347">
      <w:pPr>
        <w:shd w:val="clear" w:color="auto" w:fill="FFFFFF"/>
        <w:spacing w:after="0" w:line="240" w:lineRule="auto"/>
        <w:rPr>
          <w:ins w:id="271" w:author="Unknown"/>
          <w:rFonts w:ascii="Verdana" w:eastAsia="Times New Roman" w:hAnsi="Verdana" w:cs="Arial"/>
          <w:color w:val="3A3A3A"/>
          <w:sz w:val="28"/>
          <w:szCs w:val="28"/>
        </w:rPr>
      </w:pPr>
      <w:ins w:id="272" w:author="Unknown">
        <w:r w:rsidRPr="000F4347">
          <w:rPr>
            <w:rFonts w:ascii="Verdana" w:eastAsia="Times New Roman" w:hAnsi="Verdana" w:cs="Arial"/>
            <w:b/>
            <w:bCs/>
            <w:color w:val="3A3A3A"/>
            <w:sz w:val="28"/>
            <w:szCs w:val="28"/>
            <w:u w:val="single"/>
          </w:rPr>
          <w:t>Example</w:t>
        </w:r>
        <w:r w:rsidRPr="000F4347">
          <w:rPr>
            <w:rFonts w:ascii="Verdana" w:eastAsia="Times New Roman" w:hAnsi="Verdana" w:cs="Arial"/>
            <w:b/>
            <w:bCs/>
            <w:color w:val="3A3A3A"/>
            <w:sz w:val="28"/>
            <w:szCs w:val="28"/>
          </w:rPr>
          <w:t xml:space="preserve"> to </w:t>
        </w:r>
        <w:proofErr w:type="gramStart"/>
        <w:r w:rsidRPr="000F4347">
          <w:rPr>
            <w:rFonts w:ascii="Verdana" w:eastAsia="Times New Roman" w:hAnsi="Verdana" w:cs="Arial"/>
            <w:b/>
            <w:bCs/>
            <w:color w:val="3A3A3A"/>
            <w:sz w:val="28"/>
            <w:szCs w:val="28"/>
          </w:rPr>
          <w:t>Draw</w:t>
        </w:r>
        <w:proofErr w:type="gramEnd"/>
        <w:r w:rsidRPr="000F4347">
          <w:rPr>
            <w:rFonts w:ascii="Verdana" w:eastAsia="Times New Roman" w:hAnsi="Verdana" w:cs="Arial"/>
            <w:b/>
            <w:bCs/>
            <w:color w:val="3A3A3A"/>
            <w:sz w:val="28"/>
            <w:szCs w:val="28"/>
          </w:rPr>
          <w:t xml:space="preserve"> square Box using canvas element is shown below.</w:t>
        </w:r>
      </w:ins>
    </w:p>
    <w:tbl>
      <w:tblPr>
        <w:tblW w:w="0" w:type="auto"/>
        <w:tblCellSpacing w:w="15" w:type="dxa"/>
        <w:tblCellMar>
          <w:top w:w="15" w:type="dxa"/>
          <w:left w:w="15" w:type="dxa"/>
          <w:bottom w:w="15" w:type="dxa"/>
          <w:right w:w="15" w:type="dxa"/>
        </w:tblCellMar>
        <w:tblLook w:val="04A0"/>
      </w:tblPr>
      <w:tblGrid>
        <w:gridCol w:w="254"/>
        <w:gridCol w:w="2795"/>
        <w:gridCol w:w="45"/>
      </w:tblGrid>
      <w:tr w:rsidR="000F4347" w:rsidRPr="000F4347" w:rsidTr="000F4347">
        <w:trPr>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1</w:t>
            </w:r>
          </w:p>
        </w:tc>
        <w:tc>
          <w:tcPr>
            <w:tcW w:w="0" w:type="auto"/>
            <w:gridSpan w:val="2"/>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&lt;!DOCTYPE HTML&gt;</w:t>
            </w:r>
          </w:p>
        </w:tc>
      </w:tr>
      <w:tr w:rsidR="000F4347" w:rsidRPr="000F4347" w:rsidTr="000F4347">
        <w:trPr>
          <w:gridAfter w:val="1"/>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2</w:t>
            </w:r>
          </w:p>
        </w:tc>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&lt;html&gt;</w:t>
            </w:r>
          </w:p>
        </w:tc>
      </w:tr>
    </w:tbl>
    <w:p w:rsidR="000F4347" w:rsidRPr="000F4347" w:rsidRDefault="000F4347" w:rsidP="000F4347">
      <w:pPr>
        <w:spacing w:after="0" w:line="240" w:lineRule="auto"/>
        <w:rPr>
          <w:ins w:id="273" w:author="Unknown"/>
          <w:rFonts w:ascii="Verdana" w:eastAsia="Times New Roman" w:hAnsi="Verdana" w:cs="Times New Roman"/>
          <w:vanish/>
          <w:color w:val="3A3A3A"/>
          <w:sz w:val="28"/>
          <w:szCs w:val="28"/>
        </w:rPr>
      </w:pPr>
    </w:p>
    <w:tbl>
      <w:tblPr>
        <w:tblW w:w="0" w:type="auto"/>
        <w:tblCellSpacing w:w="15" w:type="dxa"/>
        <w:tblCellMar>
          <w:top w:w="15" w:type="dxa"/>
          <w:left w:w="15" w:type="dxa"/>
          <w:bottom w:w="15" w:type="dxa"/>
          <w:right w:w="15" w:type="dxa"/>
        </w:tblCellMar>
        <w:tblLook w:val="04A0"/>
      </w:tblPr>
      <w:tblGrid>
        <w:gridCol w:w="254"/>
        <w:gridCol w:w="1205"/>
        <w:gridCol w:w="45"/>
      </w:tblGrid>
      <w:tr w:rsidR="000F4347" w:rsidRPr="000F4347" w:rsidTr="000F4347">
        <w:trPr>
          <w:gridAfter w:val="1"/>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3</w:t>
            </w:r>
          </w:p>
        </w:tc>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&lt;head&gt;</w:t>
            </w:r>
          </w:p>
        </w:tc>
      </w:tr>
      <w:tr w:rsidR="000F4347" w:rsidRPr="000F4347" w:rsidTr="000F4347">
        <w:trPr>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4</w:t>
            </w:r>
          </w:p>
        </w:tc>
        <w:tc>
          <w:tcPr>
            <w:tcW w:w="0" w:type="auto"/>
            <w:gridSpan w:val="2"/>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&lt;style&gt;</w:t>
            </w:r>
          </w:p>
        </w:tc>
      </w:tr>
    </w:tbl>
    <w:p w:rsidR="000F4347" w:rsidRPr="000F4347" w:rsidRDefault="000F4347" w:rsidP="000F4347">
      <w:pPr>
        <w:spacing w:after="0" w:line="240" w:lineRule="auto"/>
        <w:rPr>
          <w:ins w:id="274" w:author="Unknown"/>
          <w:rFonts w:ascii="Verdana" w:eastAsia="Times New Roman" w:hAnsi="Verdana" w:cs="Times New Roman"/>
          <w:vanish/>
          <w:color w:val="3A3A3A"/>
          <w:sz w:val="28"/>
          <w:szCs w:val="28"/>
        </w:rPr>
      </w:pPr>
    </w:p>
    <w:tbl>
      <w:tblPr>
        <w:tblW w:w="0" w:type="auto"/>
        <w:tblCellSpacing w:w="15" w:type="dxa"/>
        <w:tblCellMar>
          <w:top w:w="15" w:type="dxa"/>
          <w:left w:w="15" w:type="dxa"/>
          <w:bottom w:w="15" w:type="dxa"/>
          <w:right w:w="15" w:type="dxa"/>
        </w:tblCellMar>
        <w:tblLook w:val="04A0"/>
      </w:tblPr>
      <w:tblGrid>
        <w:gridCol w:w="254"/>
        <w:gridCol w:w="5156"/>
        <w:gridCol w:w="45"/>
      </w:tblGrid>
      <w:tr w:rsidR="000F4347" w:rsidRPr="000F4347" w:rsidTr="000F4347">
        <w:trPr>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5</w:t>
            </w:r>
          </w:p>
        </w:tc>
        <w:tc>
          <w:tcPr>
            <w:tcW w:w="0" w:type="auto"/>
            <w:gridSpan w:val="2"/>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w:t>
            </w:r>
            <w:proofErr w:type="spellStart"/>
            <w:r w:rsidRPr="000F4347">
              <w:rPr>
                <w:rFonts w:ascii="Verdana" w:eastAsia="Times New Roman" w:hAnsi="Verdana" w:cs="Courier New"/>
                <w:sz w:val="28"/>
                <w:szCs w:val="28"/>
              </w:rPr>
              <w:t>mycanvas</w:t>
            </w:r>
            <w:proofErr w:type="spellEnd"/>
            <w:r w:rsidRPr="000F4347">
              <w:rPr>
                <w:rFonts w:ascii="Verdana" w:eastAsia="Times New Roman" w:hAnsi="Verdana" w:cs="Courier New"/>
                <w:sz w:val="28"/>
                <w:szCs w:val="28"/>
              </w:rPr>
              <w:t>{border:2px solid pink;}</w:t>
            </w:r>
          </w:p>
        </w:tc>
      </w:tr>
      <w:tr w:rsidR="000F4347" w:rsidRPr="000F4347" w:rsidTr="000F4347">
        <w:trPr>
          <w:gridAfter w:val="1"/>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6</w:t>
            </w:r>
          </w:p>
        </w:tc>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&lt;/style&gt;</w:t>
            </w:r>
          </w:p>
        </w:tc>
      </w:tr>
    </w:tbl>
    <w:p w:rsidR="000F4347" w:rsidRPr="000F4347" w:rsidRDefault="000F4347" w:rsidP="000F4347">
      <w:pPr>
        <w:spacing w:after="0" w:line="240" w:lineRule="auto"/>
        <w:rPr>
          <w:ins w:id="275" w:author="Unknown"/>
          <w:rFonts w:ascii="Verdana" w:eastAsia="Times New Roman" w:hAnsi="Verdana" w:cs="Times New Roman"/>
          <w:vanish/>
          <w:color w:val="3A3A3A"/>
          <w:sz w:val="28"/>
          <w:szCs w:val="28"/>
        </w:rPr>
      </w:pPr>
    </w:p>
    <w:tbl>
      <w:tblPr>
        <w:tblW w:w="0" w:type="auto"/>
        <w:tblCellSpacing w:w="15" w:type="dxa"/>
        <w:tblCellMar>
          <w:top w:w="15" w:type="dxa"/>
          <w:left w:w="15" w:type="dxa"/>
          <w:bottom w:w="15" w:type="dxa"/>
          <w:right w:w="15" w:type="dxa"/>
        </w:tblCellMar>
        <w:tblLook w:val="04A0"/>
      </w:tblPr>
      <w:tblGrid>
        <w:gridCol w:w="254"/>
        <w:gridCol w:w="1303"/>
        <w:gridCol w:w="45"/>
      </w:tblGrid>
      <w:tr w:rsidR="000F4347" w:rsidRPr="000F4347" w:rsidTr="000F4347">
        <w:trPr>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7</w:t>
            </w:r>
          </w:p>
        </w:tc>
        <w:tc>
          <w:tcPr>
            <w:tcW w:w="0" w:type="auto"/>
            <w:gridSpan w:val="2"/>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&lt;/head&gt;</w:t>
            </w:r>
          </w:p>
        </w:tc>
      </w:tr>
      <w:tr w:rsidR="000F4347" w:rsidRPr="000F4347" w:rsidTr="000F4347">
        <w:trPr>
          <w:gridAfter w:val="1"/>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8</w:t>
            </w:r>
          </w:p>
        </w:tc>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&lt;body&gt;</w:t>
            </w:r>
          </w:p>
        </w:tc>
      </w:tr>
    </w:tbl>
    <w:p w:rsidR="000F4347" w:rsidRPr="000F4347" w:rsidRDefault="000F4347" w:rsidP="000F4347">
      <w:pPr>
        <w:spacing w:after="0" w:line="240" w:lineRule="auto"/>
        <w:rPr>
          <w:ins w:id="276" w:author="Unknown"/>
          <w:rFonts w:ascii="Verdana" w:eastAsia="Times New Roman" w:hAnsi="Verdana" w:cs="Times New Roman"/>
          <w:vanish/>
          <w:color w:val="3A3A3A"/>
          <w:sz w:val="28"/>
          <w:szCs w:val="28"/>
        </w:rPr>
      </w:pPr>
    </w:p>
    <w:tbl>
      <w:tblPr>
        <w:tblW w:w="0" w:type="auto"/>
        <w:tblCellSpacing w:w="15" w:type="dxa"/>
        <w:tblCellMar>
          <w:top w:w="15" w:type="dxa"/>
          <w:left w:w="15" w:type="dxa"/>
          <w:bottom w:w="15" w:type="dxa"/>
          <w:right w:w="15" w:type="dxa"/>
        </w:tblCellMar>
        <w:tblLook w:val="04A0"/>
      </w:tblPr>
      <w:tblGrid>
        <w:gridCol w:w="402"/>
        <w:gridCol w:w="30"/>
        <w:gridCol w:w="8973"/>
        <w:gridCol w:w="45"/>
      </w:tblGrid>
      <w:tr w:rsidR="000F4347" w:rsidRPr="000F4347" w:rsidTr="000F4347">
        <w:trPr>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9</w:t>
            </w:r>
          </w:p>
        </w:tc>
        <w:tc>
          <w:tcPr>
            <w:tcW w:w="0" w:type="auto"/>
            <w:gridSpan w:val="3"/>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&lt;canvas</w:t>
            </w:r>
            <w:r w:rsidRPr="000F4347">
              <w:rPr>
                <w:rFonts w:ascii="Verdana" w:eastAsia="Times New Roman" w:hAnsi="Verdana" w:cs="Times New Roman"/>
                <w:sz w:val="28"/>
                <w:szCs w:val="28"/>
              </w:rPr>
              <w:t> </w:t>
            </w:r>
            <w:r w:rsidRPr="000F4347">
              <w:rPr>
                <w:rFonts w:ascii="Verdana" w:eastAsia="Times New Roman" w:hAnsi="Verdana" w:cs="Courier New"/>
                <w:sz w:val="28"/>
                <w:szCs w:val="28"/>
              </w:rPr>
              <w:t>id = “</w:t>
            </w:r>
            <w:proofErr w:type="spellStart"/>
            <w:r w:rsidRPr="000F4347">
              <w:rPr>
                <w:rFonts w:ascii="Verdana" w:eastAsia="Times New Roman" w:hAnsi="Verdana" w:cs="Courier New"/>
                <w:sz w:val="28"/>
                <w:szCs w:val="28"/>
              </w:rPr>
              <w:t>mycanvas</w:t>
            </w:r>
            <w:proofErr w:type="spellEnd"/>
            <w:r w:rsidRPr="000F4347">
              <w:rPr>
                <w:rFonts w:ascii="Verdana" w:eastAsia="Times New Roman" w:hAnsi="Verdana" w:cs="Courier New"/>
                <w:sz w:val="28"/>
                <w:szCs w:val="28"/>
              </w:rPr>
              <w:t>” width = “150” height = “150”&gt;&lt;/canvas&gt;</w:t>
            </w:r>
          </w:p>
        </w:tc>
      </w:tr>
      <w:tr w:rsidR="000F4347" w:rsidRPr="000F4347" w:rsidTr="000F4347">
        <w:trPr>
          <w:gridAfter w:val="1"/>
          <w:tblCellSpacing w:w="15" w:type="dxa"/>
        </w:trPr>
        <w:tc>
          <w:tcPr>
            <w:tcW w:w="0" w:type="auto"/>
            <w:gridSpan w:val="2"/>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10</w:t>
            </w:r>
          </w:p>
        </w:tc>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&lt;/body&gt;</w:t>
            </w:r>
          </w:p>
        </w:tc>
      </w:tr>
    </w:tbl>
    <w:p w:rsidR="000F4347" w:rsidRPr="000F4347" w:rsidRDefault="000F4347" w:rsidP="000F4347">
      <w:pPr>
        <w:spacing w:after="0" w:line="240" w:lineRule="auto"/>
        <w:rPr>
          <w:ins w:id="277" w:author="Unknown"/>
          <w:rFonts w:ascii="Verdana" w:eastAsia="Times New Roman" w:hAnsi="Verdana" w:cs="Times New Roman"/>
          <w:vanish/>
          <w:color w:val="3A3A3A"/>
          <w:sz w:val="28"/>
          <w:szCs w:val="28"/>
        </w:rPr>
      </w:pPr>
    </w:p>
    <w:tbl>
      <w:tblPr>
        <w:tblW w:w="0" w:type="auto"/>
        <w:tblCellSpacing w:w="15" w:type="dxa"/>
        <w:tblCellMar>
          <w:top w:w="15" w:type="dxa"/>
          <w:left w:w="15" w:type="dxa"/>
          <w:bottom w:w="15" w:type="dxa"/>
          <w:right w:w="15" w:type="dxa"/>
        </w:tblCellMar>
        <w:tblLook w:val="04A0"/>
      </w:tblPr>
      <w:tblGrid>
        <w:gridCol w:w="432"/>
        <w:gridCol w:w="1298"/>
      </w:tblGrid>
      <w:tr w:rsidR="000F4347" w:rsidRPr="000F4347" w:rsidTr="000F4347">
        <w:trPr>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11</w:t>
            </w:r>
          </w:p>
        </w:tc>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&lt;/html&gt;</w:t>
            </w:r>
          </w:p>
        </w:tc>
      </w:tr>
    </w:tbl>
    <w:p w:rsidR="000F4347" w:rsidRPr="000F4347" w:rsidRDefault="000F4347" w:rsidP="000F4347">
      <w:pPr>
        <w:shd w:val="clear" w:color="auto" w:fill="FFFFFF"/>
        <w:spacing w:after="0" w:line="240" w:lineRule="auto"/>
        <w:rPr>
          <w:ins w:id="278" w:author="Unknown"/>
          <w:rFonts w:ascii="Verdana" w:eastAsia="Times New Roman" w:hAnsi="Verdana" w:cs="Arial"/>
          <w:color w:val="3A3A3A"/>
          <w:sz w:val="28"/>
          <w:szCs w:val="28"/>
        </w:rPr>
      </w:pPr>
      <w:ins w:id="279" w:author="Unknown">
        <w:r w:rsidRPr="000F4347">
          <w:rPr>
            <w:rFonts w:ascii="Verdana" w:eastAsia="Times New Roman" w:hAnsi="Verdana" w:cs="Arial"/>
            <w:b/>
            <w:bCs/>
            <w:color w:val="3A3A3A"/>
            <w:sz w:val="28"/>
            <w:szCs w:val="28"/>
          </w:rPr>
          <w:t>#2) SVG: &lt;</w:t>
        </w:r>
        <w:proofErr w:type="spellStart"/>
        <w:r w:rsidRPr="000F4347">
          <w:rPr>
            <w:rFonts w:ascii="Verdana" w:eastAsia="Times New Roman" w:hAnsi="Verdana" w:cs="Arial"/>
            <w:b/>
            <w:bCs/>
            <w:color w:val="3A3A3A"/>
            <w:sz w:val="28"/>
            <w:szCs w:val="28"/>
          </w:rPr>
          <w:t>svg</w:t>
        </w:r>
        <w:proofErr w:type="spellEnd"/>
        <w:r w:rsidRPr="000F4347">
          <w:rPr>
            <w:rFonts w:ascii="Verdana" w:eastAsia="Times New Roman" w:hAnsi="Verdana" w:cs="Arial"/>
            <w:b/>
            <w:bCs/>
            <w:color w:val="3A3A3A"/>
            <w:sz w:val="28"/>
            <w:szCs w:val="28"/>
          </w:rPr>
          <w:t>&gt; </w:t>
        </w:r>
        <w:r w:rsidRPr="000F4347">
          <w:rPr>
            <w:rFonts w:ascii="Verdana" w:eastAsia="Times New Roman" w:hAnsi="Verdana" w:cs="Arial"/>
            <w:color w:val="3A3A3A"/>
            <w:sz w:val="28"/>
            <w:szCs w:val="28"/>
          </w:rPr>
          <w:t>Scalable Vector Graphics, are mostly used for graphical application and scalable vector type diagrams, such as X, Y coordinate system, two-dimensional and pie charts. This makes it faster and lightweight. SVG follows XML format.</w:t>
        </w:r>
      </w:ins>
    </w:p>
    <w:p w:rsidR="000F4347" w:rsidRPr="000F4347" w:rsidRDefault="000F4347" w:rsidP="000F4347">
      <w:pPr>
        <w:shd w:val="clear" w:color="auto" w:fill="FFFFFF"/>
        <w:spacing w:after="0" w:line="240" w:lineRule="auto"/>
        <w:rPr>
          <w:ins w:id="280" w:author="Unknown"/>
          <w:rFonts w:ascii="Verdana" w:eastAsia="Times New Roman" w:hAnsi="Verdana" w:cs="Arial"/>
          <w:color w:val="3A3A3A"/>
          <w:sz w:val="28"/>
          <w:szCs w:val="28"/>
        </w:rPr>
      </w:pPr>
      <w:ins w:id="281" w:author="Unknown">
        <w:r w:rsidRPr="000F4347">
          <w:rPr>
            <w:rFonts w:ascii="Verdana" w:eastAsia="Times New Roman" w:hAnsi="Verdana" w:cs="Arial"/>
            <w:b/>
            <w:bCs/>
            <w:color w:val="3A3A3A"/>
            <w:sz w:val="28"/>
            <w:szCs w:val="28"/>
            <w:u w:val="single"/>
          </w:rPr>
          <w:t>Example</w:t>
        </w:r>
        <w:r w:rsidRPr="000F4347">
          <w:rPr>
            <w:rFonts w:ascii="Verdana" w:eastAsia="Times New Roman" w:hAnsi="Verdana" w:cs="Arial"/>
            <w:b/>
            <w:bCs/>
            <w:color w:val="3A3A3A"/>
            <w:sz w:val="28"/>
            <w:szCs w:val="28"/>
          </w:rPr>
          <w:t> to draw a Rectangle using SVG element is shown below.</w:t>
        </w:r>
      </w:ins>
    </w:p>
    <w:tbl>
      <w:tblPr>
        <w:tblW w:w="0" w:type="auto"/>
        <w:tblCellSpacing w:w="15" w:type="dxa"/>
        <w:tblCellMar>
          <w:top w:w="15" w:type="dxa"/>
          <w:left w:w="15" w:type="dxa"/>
          <w:bottom w:w="15" w:type="dxa"/>
          <w:right w:w="15" w:type="dxa"/>
        </w:tblCellMar>
        <w:tblLook w:val="04A0"/>
      </w:tblPr>
      <w:tblGrid>
        <w:gridCol w:w="254"/>
        <w:gridCol w:w="2656"/>
        <w:gridCol w:w="45"/>
      </w:tblGrid>
      <w:tr w:rsidR="000F4347" w:rsidRPr="000F4347" w:rsidTr="000F4347">
        <w:trPr>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1</w:t>
            </w:r>
          </w:p>
        </w:tc>
        <w:tc>
          <w:tcPr>
            <w:tcW w:w="0" w:type="auto"/>
            <w:gridSpan w:val="2"/>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&lt;!DOCTYPE html&gt;</w:t>
            </w:r>
          </w:p>
        </w:tc>
      </w:tr>
      <w:tr w:rsidR="000F4347" w:rsidRPr="000F4347" w:rsidTr="000F4347">
        <w:trPr>
          <w:gridAfter w:val="1"/>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2</w:t>
            </w:r>
          </w:p>
        </w:tc>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&lt;html&gt;</w:t>
            </w:r>
          </w:p>
        </w:tc>
      </w:tr>
    </w:tbl>
    <w:p w:rsidR="000F4347" w:rsidRPr="000F4347" w:rsidRDefault="000F4347" w:rsidP="000F4347">
      <w:pPr>
        <w:spacing w:after="0" w:line="240" w:lineRule="auto"/>
        <w:rPr>
          <w:ins w:id="282" w:author="Unknown"/>
          <w:rFonts w:ascii="Verdana" w:eastAsia="Times New Roman" w:hAnsi="Verdana" w:cs="Times New Roman"/>
          <w:vanish/>
          <w:color w:val="3A3A3A"/>
          <w:sz w:val="28"/>
          <w:szCs w:val="28"/>
        </w:rPr>
      </w:pPr>
    </w:p>
    <w:tbl>
      <w:tblPr>
        <w:tblW w:w="0" w:type="auto"/>
        <w:tblCellSpacing w:w="15" w:type="dxa"/>
        <w:tblCellMar>
          <w:top w:w="15" w:type="dxa"/>
          <w:left w:w="15" w:type="dxa"/>
          <w:bottom w:w="15" w:type="dxa"/>
          <w:right w:w="15" w:type="dxa"/>
        </w:tblCellMar>
        <w:tblLook w:val="04A0"/>
      </w:tblPr>
      <w:tblGrid>
        <w:gridCol w:w="254"/>
        <w:gridCol w:w="5257"/>
        <w:gridCol w:w="45"/>
      </w:tblGrid>
      <w:tr w:rsidR="000F4347" w:rsidRPr="000F4347" w:rsidTr="000F4347">
        <w:trPr>
          <w:gridAfter w:val="1"/>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3</w:t>
            </w:r>
          </w:p>
        </w:tc>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&lt;body&gt;</w:t>
            </w:r>
          </w:p>
        </w:tc>
      </w:tr>
      <w:tr w:rsidR="000F4347" w:rsidRPr="000F4347" w:rsidTr="000F4347">
        <w:trPr>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4</w:t>
            </w:r>
          </w:p>
        </w:tc>
        <w:tc>
          <w:tcPr>
            <w:tcW w:w="0" w:type="auto"/>
            <w:gridSpan w:val="2"/>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&lt;</w:t>
            </w:r>
            <w:proofErr w:type="spellStart"/>
            <w:r w:rsidRPr="000F4347">
              <w:rPr>
                <w:rFonts w:ascii="Verdana" w:eastAsia="Times New Roman" w:hAnsi="Verdana" w:cs="Courier New"/>
                <w:sz w:val="28"/>
                <w:szCs w:val="28"/>
              </w:rPr>
              <w:t>svg</w:t>
            </w:r>
            <w:proofErr w:type="spellEnd"/>
            <w:r w:rsidRPr="000F4347">
              <w:rPr>
                <w:rFonts w:ascii="Verdana" w:eastAsia="Times New Roman" w:hAnsi="Verdana" w:cs="Times New Roman"/>
                <w:sz w:val="28"/>
                <w:szCs w:val="28"/>
              </w:rPr>
              <w:t> </w:t>
            </w:r>
            <w:r w:rsidRPr="000F4347">
              <w:rPr>
                <w:rFonts w:ascii="Verdana" w:eastAsia="Times New Roman" w:hAnsi="Verdana" w:cs="Courier New"/>
                <w:sz w:val="28"/>
                <w:szCs w:val="28"/>
              </w:rPr>
              <w:t>width = “400” height = “150”&gt;</w:t>
            </w:r>
          </w:p>
        </w:tc>
      </w:tr>
    </w:tbl>
    <w:p w:rsidR="000F4347" w:rsidRPr="000F4347" w:rsidRDefault="000F4347" w:rsidP="000F4347">
      <w:pPr>
        <w:spacing w:after="0" w:line="240" w:lineRule="auto"/>
        <w:rPr>
          <w:ins w:id="283" w:author="Unknown"/>
          <w:rFonts w:ascii="Verdana" w:eastAsia="Times New Roman" w:hAnsi="Verdana" w:cs="Times New Roman"/>
          <w:vanish/>
          <w:color w:val="3A3A3A"/>
          <w:sz w:val="28"/>
          <w:szCs w:val="28"/>
        </w:rPr>
      </w:pPr>
    </w:p>
    <w:tbl>
      <w:tblPr>
        <w:tblW w:w="0" w:type="auto"/>
        <w:tblCellSpacing w:w="15" w:type="dxa"/>
        <w:tblCellMar>
          <w:top w:w="15" w:type="dxa"/>
          <w:left w:w="15" w:type="dxa"/>
          <w:bottom w:w="15" w:type="dxa"/>
          <w:right w:w="15" w:type="dxa"/>
        </w:tblCellMar>
        <w:tblLook w:val="04A0"/>
      </w:tblPr>
      <w:tblGrid>
        <w:gridCol w:w="254"/>
        <w:gridCol w:w="9151"/>
        <w:gridCol w:w="45"/>
      </w:tblGrid>
      <w:tr w:rsidR="000F4347" w:rsidRPr="000F4347" w:rsidTr="000F4347">
        <w:trPr>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5</w:t>
            </w:r>
          </w:p>
        </w:tc>
        <w:tc>
          <w:tcPr>
            <w:tcW w:w="0" w:type="auto"/>
            <w:gridSpan w:val="2"/>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&lt;</w:t>
            </w:r>
            <w:proofErr w:type="spellStart"/>
            <w:r w:rsidRPr="000F4347">
              <w:rPr>
                <w:rFonts w:ascii="Verdana" w:eastAsia="Times New Roman" w:hAnsi="Verdana" w:cs="Courier New"/>
                <w:sz w:val="28"/>
                <w:szCs w:val="28"/>
              </w:rPr>
              <w:t>rect</w:t>
            </w:r>
            <w:proofErr w:type="spellEnd"/>
            <w:r w:rsidRPr="000F4347">
              <w:rPr>
                <w:rFonts w:ascii="Verdana" w:eastAsia="Times New Roman" w:hAnsi="Verdana" w:cs="Times New Roman"/>
                <w:sz w:val="28"/>
                <w:szCs w:val="28"/>
              </w:rPr>
              <w:t> </w:t>
            </w:r>
            <w:r w:rsidRPr="000F4347">
              <w:rPr>
                <w:rFonts w:ascii="Verdana" w:eastAsia="Times New Roman" w:hAnsi="Verdana" w:cs="Courier New"/>
                <w:sz w:val="28"/>
                <w:szCs w:val="28"/>
              </w:rPr>
              <w:t>width = “400” height = “150” style = “</w:t>
            </w:r>
            <w:proofErr w:type="spellStart"/>
            <w:r w:rsidRPr="000F4347">
              <w:rPr>
                <w:rFonts w:ascii="Verdana" w:eastAsia="Times New Roman" w:hAnsi="Verdana" w:cs="Courier New"/>
                <w:sz w:val="28"/>
                <w:szCs w:val="28"/>
              </w:rPr>
              <w:t>fill:rgb</w:t>
            </w:r>
            <w:proofErr w:type="spellEnd"/>
            <w:r w:rsidRPr="000F4347">
              <w:rPr>
                <w:rFonts w:ascii="Verdana" w:eastAsia="Times New Roman" w:hAnsi="Verdana" w:cs="Courier New"/>
                <w:sz w:val="28"/>
                <w:szCs w:val="28"/>
              </w:rPr>
              <w:t>(200,220,255);stroke-width:10;stroke:rgb(0,0,0)”/&gt;</w:t>
            </w:r>
          </w:p>
        </w:tc>
      </w:tr>
      <w:tr w:rsidR="000F4347" w:rsidRPr="000F4347" w:rsidTr="000F4347">
        <w:trPr>
          <w:gridAfter w:val="1"/>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6</w:t>
            </w:r>
          </w:p>
        </w:tc>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&lt;/</w:t>
            </w:r>
            <w:proofErr w:type="spellStart"/>
            <w:r w:rsidRPr="000F4347">
              <w:rPr>
                <w:rFonts w:ascii="Verdana" w:eastAsia="Times New Roman" w:hAnsi="Verdana" w:cs="Courier New"/>
                <w:sz w:val="28"/>
                <w:szCs w:val="28"/>
              </w:rPr>
              <w:t>svg</w:t>
            </w:r>
            <w:proofErr w:type="spellEnd"/>
            <w:r w:rsidRPr="000F4347">
              <w:rPr>
                <w:rFonts w:ascii="Verdana" w:eastAsia="Times New Roman" w:hAnsi="Verdana" w:cs="Courier New"/>
                <w:sz w:val="28"/>
                <w:szCs w:val="28"/>
              </w:rPr>
              <w:t>&gt;</w:t>
            </w:r>
          </w:p>
        </w:tc>
      </w:tr>
    </w:tbl>
    <w:p w:rsidR="000F4347" w:rsidRPr="000F4347" w:rsidRDefault="000F4347" w:rsidP="000F4347">
      <w:pPr>
        <w:spacing w:after="0" w:line="240" w:lineRule="auto"/>
        <w:rPr>
          <w:ins w:id="284" w:author="Unknown"/>
          <w:rFonts w:ascii="Verdana" w:eastAsia="Times New Roman" w:hAnsi="Verdana" w:cs="Times New Roman"/>
          <w:vanish/>
          <w:color w:val="3A3A3A"/>
          <w:sz w:val="28"/>
          <w:szCs w:val="28"/>
        </w:rPr>
      </w:pPr>
    </w:p>
    <w:tbl>
      <w:tblPr>
        <w:tblW w:w="0" w:type="auto"/>
        <w:tblCellSpacing w:w="15" w:type="dxa"/>
        <w:tblCellMar>
          <w:top w:w="15" w:type="dxa"/>
          <w:left w:w="15" w:type="dxa"/>
          <w:bottom w:w="15" w:type="dxa"/>
          <w:right w:w="15" w:type="dxa"/>
        </w:tblCellMar>
        <w:tblLook w:val="04A0"/>
      </w:tblPr>
      <w:tblGrid>
        <w:gridCol w:w="254"/>
        <w:gridCol w:w="1345"/>
      </w:tblGrid>
      <w:tr w:rsidR="000F4347" w:rsidRPr="000F4347" w:rsidTr="000F4347">
        <w:trPr>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7</w:t>
            </w:r>
          </w:p>
        </w:tc>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&lt;/body&gt;</w:t>
            </w:r>
          </w:p>
        </w:tc>
      </w:tr>
      <w:tr w:rsidR="000F4347" w:rsidRPr="000F4347" w:rsidTr="000F4347">
        <w:trPr>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8</w:t>
            </w:r>
          </w:p>
        </w:tc>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&lt;/html&gt;</w:t>
            </w:r>
          </w:p>
        </w:tc>
      </w:tr>
    </w:tbl>
    <w:p w:rsidR="000F4347" w:rsidRPr="000F4347" w:rsidRDefault="000F4347" w:rsidP="000F4347">
      <w:pPr>
        <w:shd w:val="clear" w:color="auto" w:fill="FFFFFF"/>
        <w:spacing w:after="0" w:line="240" w:lineRule="auto"/>
        <w:rPr>
          <w:ins w:id="285" w:author="Unknown"/>
          <w:rFonts w:ascii="Verdana" w:eastAsia="Times New Roman" w:hAnsi="Verdana" w:cs="Arial"/>
          <w:color w:val="3A3A3A"/>
          <w:sz w:val="28"/>
          <w:szCs w:val="28"/>
        </w:rPr>
      </w:pPr>
      <w:ins w:id="286" w:author="Unknown">
        <w:r w:rsidRPr="000F4347">
          <w:rPr>
            <w:rFonts w:ascii="Verdana" w:eastAsia="Times New Roman" w:hAnsi="Verdana" w:cs="Arial"/>
            <w:b/>
            <w:bCs/>
            <w:color w:val="FF6600"/>
            <w:sz w:val="28"/>
            <w:szCs w:val="28"/>
          </w:rPr>
          <w:t xml:space="preserve">Q #19) </w:t>
        </w:r>
        <w:proofErr w:type="gramStart"/>
        <w:r w:rsidRPr="000F4347">
          <w:rPr>
            <w:rFonts w:ascii="Verdana" w:eastAsia="Times New Roman" w:hAnsi="Verdana" w:cs="Arial"/>
            <w:b/>
            <w:bCs/>
            <w:color w:val="FF6600"/>
            <w:sz w:val="28"/>
            <w:szCs w:val="28"/>
          </w:rPr>
          <w:t>What</w:t>
        </w:r>
        <w:proofErr w:type="gramEnd"/>
        <w:r w:rsidRPr="000F4347">
          <w:rPr>
            <w:rFonts w:ascii="Verdana" w:eastAsia="Times New Roman" w:hAnsi="Verdana" w:cs="Arial"/>
            <w:b/>
            <w:bCs/>
            <w:color w:val="FF6600"/>
            <w:sz w:val="28"/>
            <w:szCs w:val="28"/>
          </w:rPr>
          <w:t xml:space="preserve"> are the advantages of using HTML5?</w:t>
        </w:r>
      </w:ins>
    </w:p>
    <w:p w:rsidR="000F4347" w:rsidRPr="000F4347" w:rsidRDefault="000F4347" w:rsidP="000F4347">
      <w:pPr>
        <w:shd w:val="clear" w:color="auto" w:fill="FFFFFF"/>
        <w:spacing w:after="0" w:line="240" w:lineRule="auto"/>
        <w:rPr>
          <w:ins w:id="287" w:author="Unknown"/>
          <w:rFonts w:ascii="Verdana" w:eastAsia="Times New Roman" w:hAnsi="Verdana" w:cs="Arial"/>
          <w:color w:val="3A3A3A"/>
          <w:sz w:val="28"/>
          <w:szCs w:val="28"/>
        </w:rPr>
      </w:pPr>
      <w:ins w:id="288" w:author="Unknown">
        <w:r w:rsidRPr="000F4347">
          <w:rPr>
            <w:rFonts w:ascii="Verdana" w:eastAsia="Times New Roman" w:hAnsi="Verdana" w:cs="Arial"/>
            <w:b/>
            <w:bCs/>
            <w:color w:val="3A3A3A"/>
            <w:sz w:val="28"/>
            <w:szCs w:val="28"/>
          </w:rPr>
          <w:t>Answer:</w:t>
        </w:r>
        <w:r w:rsidRPr="000F4347">
          <w:rPr>
            <w:rFonts w:ascii="Verdana" w:eastAsia="Times New Roman" w:hAnsi="Verdana" w:cs="Arial"/>
            <w:color w:val="3A3A3A"/>
            <w:sz w:val="28"/>
            <w:szCs w:val="28"/>
          </w:rPr>
          <w:t> HTML5 is the advanced version of HTML. HTML5 enables to create easier or interactive websites by embedding video, audio, and graphics on the web page.</w:t>
        </w:r>
      </w:ins>
    </w:p>
    <w:p w:rsidR="000F4347" w:rsidRPr="000F4347" w:rsidRDefault="000F4347" w:rsidP="000F4347">
      <w:pPr>
        <w:shd w:val="clear" w:color="auto" w:fill="FFFFFF"/>
        <w:spacing w:after="336" w:line="240" w:lineRule="auto"/>
        <w:rPr>
          <w:ins w:id="289" w:author="Unknown"/>
          <w:rFonts w:ascii="Verdana" w:eastAsia="Times New Roman" w:hAnsi="Verdana" w:cs="Arial"/>
          <w:color w:val="3A3A3A"/>
          <w:sz w:val="28"/>
          <w:szCs w:val="28"/>
        </w:rPr>
      </w:pPr>
      <w:ins w:id="290" w:author="Unknown">
        <w:r w:rsidRPr="000F4347">
          <w:rPr>
            <w:rFonts w:ascii="Verdana" w:eastAsia="Times New Roman" w:hAnsi="Verdana" w:cs="Arial"/>
            <w:color w:val="3A3A3A"/>
            <w:sz w:val="28"/>
            <w:szCs w:val="28"/>
          </w:rPr>
          <w:t xml:space="preserve">HTML5 support multimedia technology and graphical content to the web without using any third party </w:t>
        </w:r>
        <w:proofErr w:type="spellStart"/>
        <w:r w:rsidRPr="000F4347">
          <w:rPr>
            <w:rFonts w:ascii="Verdana" w:eastAsia="Times New Roman" w:hAnsi="Verdana" w:cs="Arial"/>
            <w:color w:val="3A3A3A"/>
            <w:sz w:val="28"/>
            <w:szCs w:val="28"/>
          </w:rPr>
          <w:t>plugins</w:t>
        </w:r>
        <w:proofErr w:type="spellEnd"/>
        <w:r w:rsidRPr="000F4347">
          <w:rPr>
            <w:rFonts w:ascii="Verdana" w:eastAsia="Times New Roman" w:hAnsi="Verdana" w:cs="Arial"/>
            <w:color w:val="3A3A3A"/>
            <w:sz w:val="28"/>
            <w:szCs w:val="28"/>
          </w:rPr>
          <w:t>.</w:t>
        </w:r>
      </w:ins>
    </w:p>
    <w:p w:rsidR="000F4347" w:rsidRPr="000F4347" w:rsidRDefault="000F4347" w:rsidP="000F4347">
      <w:pPr>
        <w:shd w:val="clear" w:color="auto" w:fill="FFFFFF"/>
        <w:spacing w:after="0" w:line="240" w:lineRule="auto"/>
        <w:rPr>
          <w:ins w:id="291" w:author="Unknown"/>
          <w:rFonts w:ascii="Verdana" w:eastAsia="Times New Roman" w:hAnsi="Verdana" w:cs="Arial"/>
          <w:color w:val="3A3A3A"/>
          <w:sz w:val="28"/>
          <w:szCs w:val="28"/>
        </w:rPr>
      </w:pPr>
      <w:ins w:id="292" w:author="Unknown">
        <w:r w:rsidRPr="000F4347">
          <w:rPr>
            <w:rFonts w:ascii="Verdana" w:eastAsia="Times New Roman" w:hAnsi="Verdana" w:cs="Arial"/>
            <w:b/>
            <w:bCs/>
            <w:color w:val="3A3A3A"/>
            <w:sz w:val="28"/>
            <w:szCs w:val="28"/>
          </w:rPr>
          <w:t>Some of the most important features added by HTML5 include:</w:t>
        </w:r>
      </w:ins>
    </w:p>
    <w:p w:rsidR="000F4347" w:rsidRPr="000F4347" w:rsidRDefault="000F4347" w:rsidP="000F4347">
      <w:pPr>
        <w:numPr>
          <w:ilvl w:val="0"/>
          <w:numId w:val="12"/>
        </w:numPr>
        <w:shd w:val="clear" w:color="auto" w:fill="FFFFFF"/>
        <w:spacing w:after="0" w:line="240" w:lineRule="auto"/>
        <w:rPr>
          <w:ins w:id="293" w:author="Unknown"/>
          <w:rFonts w:ascii="Verdana" w:eastAsia="Times New Roman" w:hAnsi="Verdana" w:cs="Arial"/>
          <w:color w:val="3A3A3A"/>
          <w:sz w:val="28"/>
          <w:szCs w:val="28"/>
        </w:rPr>
      </w:pPr>
      <w:proofErr w:type="spellStart"/>
      <w:ins w:id="294" w:author="Unknown">
        <w:r w:rsidRPr="000F4347">
          <w:rPr>
            <w:rFonts w:ascii="Verdana" w:eastAsia="Times New Roman" w:hAnsi="Verdana" w:cs="Arial"/>
            <w:color w:val="3A3A3A"/>
            <w:sz w:val="28"/>
            <w:szCs w:val="28"/>
          </w:rPr>
          <w:t>Geolocation</w:t>
        </w:r>
        <w:proofErr w:type="spellEnd"/>
      </w:ins>
    </w:p>
    <w:p w:rsidR="000F4347" w:rsidRPr="000F4347" w:rsidRDefault="000F4347" w:rsidP="000F4347">
      <w:pPr>
        <w:numPr>
          <w:ilvl w:val="0"/>
          <w:numId w:val="12"/>
        </w:numPr>
        <w:shd w:val="clear" w:color="auto" w:fill="FFFFFF"/>
        <w:spacing w:after="0" w:line="240" w:lineRule="auto"/>
        <w:rPr>
          <w:ins w:id="295" w:author="Unknown"/>
          <w:rFonts w:ascii="Verdana" w:eastAsia="Times New Roman" w:hAnsi="Verdana" w:cs="Arial"/>
          <w:color w:val="3A3A3A"/>
          <w:sz w:val="28"/>
          <w:szCs w:val="28"/>
        </w:rPr>
      </w:pPr>
      <w:ins w:id="296" w:author="Unknown">
        <w:r w:rsidRPr="000F4347">
          <w:rPr>
            <w:rFonts w:ascii="Verdana" w:eastAsia="Times New Roman" w:hAnsi="Verdana" w:cs="Arial"/>
            <w:color w:val="3A3A3A"/>
            <w:sz w:val="28"/>
            <w:szCs w:val="28"/>
          </w:rPr>
          <w:t>Offline Application Cache</w:t>
        </w:r>
      </w:ins>
    </w:p>
    <w:p w:rsidR="000F4347" w:rsidRPr="000F4347" w:rsidRDefault="000F4347" w:rsidP="000F4347">
      <w:pPr>
        <w:numPr>
          <w:ilvl w:val="0"/>
          <w:numId w:val="12"/>
        </w:numPr>
        <w:shd w:val="clear" w:color="auto" w:fill="FFFFFF"/>
        <w:spacing w:after="0" w:line="240" w:lineRule="auto"/>
        <w:rPr>
          <w:ins w:id="297" w:author="Unknown"/>
          <w:rFonts w:ascii="Verdana" w:eastAsia="Times New Roman" w:hAnsi="Verdana" w:cs="Arial"/>
          <w:color w:val="3A3A3A"/>
          <w:sz w:val="28"/>
          <w:szCs w:val="28"/>
        </w:rPr>
      </w:pPr>
      <w:ins w:id="298" w:author="Unknown">
        <w:r w:rsidRPr="000F4347">
          <w:rPr>
            <w:rFonts w:ascii="Verdana" w:eastAsia="Times New Roman" w:hAnsi="Verdana" w:cs="Arial"/>
            <w:color w:val="3A3A3A"/>
            <w:sz w:val="28"/>
            <w:szCs w:val="28"/>
          </w:rPr>
          <w:t>Client-side database</w:t>
        </w:r>
      </w:ins>
    </w:p>
    <w:p w:rsidR="000F4347" w:rsidRPr="000F4347" w:rsidRDefault="000F4347" w:rsidP="000F4347">
      <w:pPr>
        <w:numPr>
          <w:ilvl w:val="0"/>
          <w:numId w:val="12"/>
        </w:numPr>
        <w:shd w:val="clear" w:color="auto" w:fill="FFFFFF"/>
        <w:spacing w:after="0" w:line="240" w:lineRule="auto"/>
        <w:rPr>
          <w:ins w:id="299" w:author="Unknown"/>
          <w:rFonts w:ascii="Verdana" w:eastAsia="Times New Roman" w:hAnsi="Verdana" w:cs="Arial"/>
          <w:color w:val="3A3A3A"/>
          <w:sz w:val="28"/>
          <w:szCs w:val="28"/>
        </w:rPr>
      </w:pPr>
      <w:ins w:id="300" w:author="Unknown">
        <w:r w:rsidRPr="000F4347">
          <w:rPr>
            <w:rFonts w:ascii="Verdana" w:eastAsia="Times New Roman" w:hAnsi="Verdana" w:cs="Arial"/>
            <w:color w:val="3A3A3A"/>
            <w:sz w:val="28"/>
            <w:szCs w:val="28"/>
          </w:rPr>
          <w:t>Error Handling</w:t>
        </w:r>
      </w:ins>
    </w:p>
    <w:p w:rsidR="000F4347" w:rsidRPr="000F4347" w:rsidRDefault="000F4347" w:rsidP="000F4347">
      <w:pPr>
        <w:numPr>
          <w:ilvl w:val="0"/>
          <w:numId w:val="12"/>
        </w:numPr>
        <w:shd w:val="clear" w:color="auto" w:fill="FFFFFF"/>
        <w:spacing w:after="0" w:line="240" w:lineRule="auto"/>
        <w:rPr>
          <w:ins w:id="301" w:author="Unknown"/>
          <w:rFonts w:ascii="Verdana" w:eastAsia="Times New Roman" w:hAnsi="Verdana" w:cs="Arial"/>
          <w:color w:val="3A3A3A"/>
          <w:sz w:val="28"/>
          <w:szCs w:val="28"/>
        </w:rPr>
      </w:pPr>
      <w:ins w:id="302" w:author="Unknown">
        <w:r w:rsidRPr="000F4347">
          <w:rPr>
            <w:rFonts w:ascii="Verdana" w:eastAsia="Times New Roman" w:hAnsi="Verdana" w:cs="Arial"/>
            <w:color w:val="3A3A3A"/>
            <w:sz w:val="28"/>
            <w:szCs w:val="28"/>
          </w:rPr>
          <w:t>New Structure and new multimedia elements.</w:t>
        </w:r>
      </w:ins>
    </w:p>
    <w:p w:rsidR="000F4347" w:rsidRPr="000F4347" w:rsidRDefault="000F4347" w:rsidP="000F4347">
      <w:pPr>
        <w:numPr>
          <w:ilvl w:val="0"/>
          <w:numId w:val="12"/>
        </w:numPr>
        <w:shd w:val="clear" w:color="auto" w:fill="FFFFFF"/>
        <w:spacing w:after="0" w:line="240" w:lineRule="auto"/>
        <w:rPr>
          <w:ins w:id="303" w:author="Unknown"/>
          <w:rFonts w:ascii="Verdana" w:eastAsia="Times New Roman" w:hAnsi="Verdana" w:cs="Arial"/>
          <w:color w:val="3A3A3A"/>
          <w:sz w:val="28"/>
          <w:szCs w:val="28"/>
        </w:rPr>
      </w:pPr>
      <w:ins w:id="304" w:author="Unknown">
        <w:r w:rsidRPr="000F4347">
          <w:rPr>
            <w:rFonts w:ascii="Verdana" w:eastAsia="Times New Roman" w:hAnsi="Verdana" w:cs="Arial"/>
            <w:color w:val="3A3A3A"/>
            <w:sz w:val="28"/>
            <w:szCs w:val="28"/>
          </w:rPr>
          <w:t>Browser Support and compatibility.</w:t>
        </w:r>
      </w:ins>
    </w:p>
    <w:p w:rsidR="000F4347" w:rsidRPr="000F4347" w:rsidRDefault="000F4347" w:rsidP="000F4347">
      <w:pPr>
        <w:shd w:val="clear" w:color="auto" w:fill="FFFFFF"/>
        <w:spacing w:after="0" w:line="240" w:lineRule="auto"/>
        <w:rPr>
          <w:ins w:id="305" w:author="Unknown"/>
          <w:rFonts w:ascii="Verdana" w:eastAsia="Times New Roman" w:hAnsi="Verdana" w:cs="Arial"/>
          <w:color w:val="3A3A3A"/>
          <w:sz w:val="28"/>
          <w:szCs w:val="28"/>
        </w:rPr>
      </w:pPr>
      <w:ins w:id="306" w:author="Unknown">
        <w:r w:rsidRPr="000F4347">
          <w:rPr>
            <w:rFonts w:ascii="Verdana" w:eastAsia="Times New Roman" w:hAnsi="Verdana" w:cs="Arial"/>
            <w:b/>
            <w:bCs/>
            <w:color w:val="3A3A3A"/>
            <w:sz w:val="28"/>
            <w:szCs w:val="28"/>
          </w:rPr>
          <w:t>Supports Some New Application Programming Interface (API) like:</w:t>
        </w:r>
      </w:ins>
    </w:p>
    <w:p w:rsidR="000F4347" w:rsidRPr="000F4347" w:rsidRDefault="000F4347" w:rsidP="000F4347">
      <w:pPr>
        <w:numPr>
          <w:ilvl w:val="0"/>
          <w:numId w:val="13"/>
        </w:numPr>
        <w:shd w:val="clear" w:color="auto" w:fill="FFFFFF"/>
        <w:spacing w:after="0" w:line="240" w:lineRule="auto"/>
        <w:rPr>
          <w:ins w:id="307" w:author="Unknown"/>
          <w:rFonts w:ascii="Verdana" w:eastAsia="Times New Roman" w:hAnsi="Verdana" w:cs="Arial"/>
          <w:color w:val="3A3A3A"/>
          <w:sz w:val="28"/>
          <w:szCs w:val="28"/>
        </w:rPr>
      </w:pPr>
      <w:ins w:id="308" w:author="Unknown">
        <w:r w:rsidRPr="000F4347">
          <w:rPr>
            <w:rFonts w:ascii="Verdana" w:eastAsia="Times New Roman" w:hAnsi="Verdana" w:cs="Arial"/>
            <w:color w:val="3A3A3A"/>
            <w:sz w:val="28"/>
            <w:szCs w:val="28"/>
          </w:rPr>
          <w:t>Browser History Management</w:t>
        </w:r>
      </w:ins>
    </w:p>
    <w:p w:rsidR="000F4347" w:rsidRPr="000F4347" w:rsidRDefault="000F4347" w:rsidP="000F4347">
      <w:pPr>
        <w:numPr>
          <w:ilvl w:val="0"/>
          <w:numId w:val="13"/>
        </w:numPr>
        <w:shd w:val="clear" w:color="auto" w:fill="FFFFFF"/>
        <w:spacing w:after="0" w:line="240" w:lineRule="auto"/>
        <w:rPr>
          <w:ins w:id="309" w:author="Unknown"/>
          <w:rFonts w:ascii="Verdana" w:eastAsia="Times New Roman" w:hAnsi="Verdana" w:cs="Arial"/>
          <w:color w:val="3A3A3A"/>
          <w:sz w:val="28"/>
          <w:szCs w:val="28"/>
        </w:rPr>
      </w:pPr>
      <w:ins w:id="310" w:author="Unknown">
        <w:r w:rsidRPr="000F4347">
          <w:rPr>
            <w:rFonts w:ascii="Verdana" w:eastAsia="Times New Roman" w:hAnsi="Verdana" w:cs="Arial"/>
            <w:color w:val="3A3A3A"/>
            <w:sz w:val="28"/>
            <w:szCs w:val="28"/>
          </w:rPr>
          <w:t>Drag and Drop</w:t>
        </w:r>
      </w:ins>
    </w:p>
    <w:p w:rsidR="000F4347" w:rsidRPr="000F4347" w:rsidRDefault="000F4347" w:rsidP="000F4347">
      <w:pPr>
        <w:numPr>
          <w:ilvl w:val="0"/>
          <w:numId w:val="13"/>
        </w:numPr>
        <w:shd w:val="clear" w:color="auto" w:fill="FFFFFF"/>
        <w:spacing w:after="0" w:line="240" w:lineRule="auto"/>
        <w:rPr>
          <w:ins w:id="311" w:author="Unknown"/>
          <w:rFonts w:ascii="Verdana" w:eastAsia="Times New Roman" w:hAnsi="Verdana" w:cs="Arial"/>
          <w:color w:val="3A3A3A"/>
          <w:sz w:val="28"/>
          <w:szCs w:val="28"/>
        </w:rPr>
      </w:pPr>
      <w:ins w:id="312" w:author="Unknown">
        <w:r w:rsidRPr="000F4347">
          <w:rPr>
            <w:rFonts w:ascii="Verdana" w:eastAsia="Times New Roman" w:hAnsi="Verdana" w:cs="Arial"/>
            <w:color w:val="3A3A3A"/>
            <w:sz w:val="28"/>
            <w:szCs w:val="28"/>
          </w:rPr>
          <w:t>2D drawing on a web page</w:t>
        </w:r>
      </w:ins>
    </w:p>
    <w:p w:rsidR="000F4347" w:rsidRPr="000F4347" w:rsidRDefault="000F4347" w:rsidP="000F4347">
      <w:pPr>
        <w:numPr>
          <w:ilvl w:val="0"/>
          <w:numId w:val="13"/>
        </w:numPr>
        <w:shd w:val="clear" w:color="auto" w:fill="FFFFFF"/>
        <w:spacing w:after="0" w:line="240" w:lineRule="auto"/>
        <w:rPr>
          <w:ins w:id="313" w:author="Unknown"/>
          <w:rFonts w:ascii="Verdana" w:eastAsia="Times New Roman" w:hAnsi="Verdana" w:cs="Arial"/>
          <w:color w:val="3A3A3A"/>
          <w:sz w:val="28"/>
          <w:szCs w:val="28"/>
        </w:rPr>
      </w:pPr>
      <w:ins w:id="314" w:author="Unknown">
        <w:r w:rsidRPr="000F4347">
          <w:rPr>
            <w:rFonts w:ascii="Verdana" w:eastAsia="Times New Roman" w:hAnsi="Verdana" w:cs="Arial"/>
            <w:color w:val="3A3A3A"/>
            <w:sz w:val="28"/>
            <w:szCs w:val="28"/>
          </w:rPr>
          <w:t>Time media playback</w:t>
        </w:r>
      </w:ins>
    </w:p>
    <w:p w:rsidR="000F4347" w:rsidRPr="000F4347" w:rsidRDefault="000F4347" w:rsidP="000F4347">
      <w:pPr>
        <w:shd w:val="clear" w:color="auto" w:fill="FFFFFF"/>
        <w:spacing w:after="0" w:line="240" w:lineRule="auto"/>
        <w:rPr>
          <w:ins w:id="315" w:author="Unknown"/>
          <w:rFonts w:ascii="Verdana" w:eastAsia="Times New Roman" w:hAnsi="Verdana" w:cs="Arial"/>
          <w:color w:val="3A3A3A"/>
          <w:sz w:val="28"/>
          <w:szCs w:val="28"/>
        </w:rPr>
      </w:pPr>
      <w:ins w:id="316" w:author="Unknown">
        <w:r w:rsidRPr="000F4347">
          <w:rPr>
            <w:rFonts w:ascii="Verdana" w:eastAsia="Times New Roman" w:hAnsi="Verdana" w:cs="Arial"/>
            <w:b/>
            <w:bCs/>
            <w:color w:val="3A3A3A"/>
            <w:sz w:val="28"/>
            <w:szCs w:val="28"/>
          </w:rPr>
          <w:t>Supported Applications include:</w:t>
        </w:r>
      </w:ins>
    </w:p>
    <w:p w:rsidR="000F4347" w:rsidRPr="000F4347" w:rsidRDefault="000F4347" w:rsidP="000F4347">
      <w:pPr>
        <w:numPr>
          <w:ilvl w:val="0"/>
          <w:numId w:val="14"/>
        </w:numPr>
        <w:shd w:val="clear" w:color="auto" w:fill="FFFFFF"/>
        <w:spacing w:after="0" w:line="240" w:lineRule="auto"/>
        <w:rPr>
          <w:ins w:id="317" w:author="Unknown"/>
          <w:rFonts w:ascii="Verdana" w:eastAsia="Times New Roman" w:hAnsi="Verdana" w:cs="Arial"/>
          <w:color w:val="3A3A3A"/>
          <w:sz w:val="28"/>
          <w:szCs w:val="28"/>
        </w:rPr>
      </w:pPr>
      <w:ins w:id="318" w:author="Unknown">
        <w:r w:rsidRPr="000F4347">
          <w:rPr>
            <w:rFonts w:ascii="Verdana" w:eastAsia="Times New Roman" w:hAnsi="Verdana" w:cs="Arial"/>
            <w:color w:val="3A3A3A"/>
            <w:sz w:val="28"/>
            <w:szCs w:val="28"/>
          </w:rPr>
          <w:t>Web Workers – JavaScript</w:t>
        </w:r>
      </w:ins>
    </w:p>
    <w:p w:rsidR="000F4347" w:rsidRPr="000F4347" w:rsidRDefault="000F4347" w:rsidP="000F4347">
      <w:pPr>
        <w:numPr>
          <w:ilvl w:val="0"/>
          <w:numId w:val="14"/>
        </w:numPr>
        <w:shd w:val="clear" w:color="auto" w:fill="FFFFFF"/>
        <w:spacing w:after="0" w:line="240" w:lineRule="auto"/>
        <w:rPr>
          <w:ins w:id="319" w:author="Unknown"/>
          <w:rFonts w:ascii="Verdana" w:eastAsia="Times New Roman" w:hAnsi="Verdana" w:cs="Arial"/>
          <w:color w:val="3A3A3A"/>
          <w:sz w:val="28"/>
          <w:szCs w:val="28"/>
        </w:rPr>
      </w:pPr>
      <w:ins w:id="320" w:author="Unknown">
        <w:r w:rsidRPr="000F4347">
          <w:rPr>
            <w:rFonts w:ascii="Verdana" w:eastAsia="Times New Roman" w:hAnsi="Verdana" w:cs="Arial"/>
            <w:color w:val="3A3A3A"/>
            <w:sz w:val="28"/>
            <w:szCs w:val="28"/>
          </w:rPr>
          <w:t>Local File Access</w:t>
        </w:r>
      </w:ins>
    </w:p>
    <w:p w:rsidR="000F4347" w:rsidRPr="000F4347" w:rsidRDefault="000F4347" w:rsidP="000F4347">
      <w:pPr>
        <w:numPr>
          <w:ilvl w:val="0"/>
          <w:numId w:val="14"/>
        </w:numPr>
        <w:shd w:val="clear" w:color="auto" w:fill="FFFFFF"/>
        <w:spacing w:after="0" w:line="240" w:lineRule="auto"/>
        <w:rPr>
          <w:ins w:id="321" w:author="Unknown"/>
          <w:rFonts w:ascii="Verdana" w:eastAsia="Times New Roman" w:hAnsi="Verdana" w:cs="Arial"/>
          <w:color w:val="3A3A3A"/>
          <w:sz w:val="28"/>
          <w:szCs w:val="28"/>
        </w:rPr>
      </w:pPr>
      <w:ins w:id="322" w:author="Unknown">
        <w:r w:rsidRPr="000F4347">
          <w:rPr>
            <w:rFonts w:ascii="Verdana" w:eastAsia="Times New Roman" w:hAnsi="Verdana" w:cs="Arial"/>
            <w:color w:val="3A3A3A"/>
            <w:sz w:val="28"/>
            <w:szCs w:val="28"/>
          </w:rPr>
          <w:t>Application Cache</w:t>
        </w:r>
      </w:ins>
    </w:p>
    <w:p w:rsidR="000F4347" w:rsidRPr="000F4347" w:rsidRDefault="000F4347" w:rsidP="000F4347">
      <w:pPr>
        <w:numPr>
          <w:ilvl w:val="0"/>
          <w:numId w:val="14"/>
        </w:numPr>
        <w:shd w:val="clear" w:color="auto" w:fill="FFFFFF"/>
        <w:spacing w:after="0" w:line="240" w:lineRule="auto"/>
        <w:rPr>
          <w:ins w:id="323" w:author="Unknown"/>
          <w:rFonts w:ascii="Verdana" w:eastAsia="Times New Roman" w:hAnsi="Verdana" w:cs="Arial"/>
          <w:color w:val="3A3A3A"/>
          <w:sz w:val="28"/>
          <w:szCs w:val="28"/>
        </w:rPr>
      </w:pPr>
      <w:ins w:id="324" w:author="Unknown">
        <w:r w:rsidRPr="000F4347">
          <w:rPr>
            <w:rFonts w:ascii="Verdana" w:eastAsia="Times New Roman" w:hAnsi="Verdana" w:cs="Arial"/>
            <w:color w:val="3A3A3A"/>
            <w:sz w:val="28"/>
            <w:szCs w:val="28"/>
          </w:rPr>
          <w:t>Local data storage</w:t>
        </w:r>
      </w:ins>
    </w:p>
    <w:p w:rsidR="000F4347" w:rsidRPr="000F4347" w:rsidRDefault="000F4347" w:rsidP="000F4347">
      <w:pPr>
        <w:numPr>
          <w:ilvl w:val="0"/>
          <w:numId w:val="14"/>
        </w:numPr>
        <w:shd w:val="clear" w:color="auto" w:fill="FFFFFF"/>
        <w:spacing w:after="0" w:line="240" w:lineRule="auto"/>
        <w:rPr>
          <w:ins w:id="325" w:author="Unknown"/>
          <w:rFonts w:ascii="Verdana" w:eastAsia="Times New Roman" w:hAnsi="Verdana" w:cs="Arial"/>
          <w:color w:val="3A3A3A"/>
          <w:sz w:val="28"/>
          <w:szCs w:val="28"/>
        </w:rPr>
      </w:pPr>
      <w:ins w:id="326" w:author="Unknown">
        <w:r w:rsidRPr="000F4347">
          <w:rPr>
            <w:rFonts w:ascii="Verdana" w:eastAsia="Times New Roman" w:hAnsi="Verdana" w:cs="Arial"/>
            <w:color w:val="3A3A3A"/>
            <w:sz w:val="28"/>
            <w:szCs w:val="28"/>
          </w:rPr>
          <w:t>Local SQL databases</w:t>
        </w:r>
      </w:ins>
    </w:p>
    <w:p w:rsidR="000F4347" w:rsidRPr="000F4347" w:rsidRDefault="000F4347" w:rsidP="000F4347">
      <w:pPr>
        <w:shd w:val="clear" w:color="auto" w:fill="FFFFFF"/>
        <w:spacing w:after="0" w:line="240" w:lineRule="auto"/>
        <w:rPr>
          <w:ins w:id="327" w:author="Unknown"/>
          <w:rFonts w:ascii="Verdana" w:eastAsia="Times New Roman" w:hAnsi="Verdana" w:cs="Arial"/>
          <w:color w:val="3A3A3A"/>
          <w:sz w:val="28"/>
          <w:szCs w:val="28"/>
        </w:rPr>
      </w:pPr>
      <w:ins w:id="328" w:author="Unknown">
        <w:r w:rsidRPr="000F4347">
          <w:rPr>
            <w:rFonts w:ascii="Verdana" w:eastAsia="Times New Roman" w:hAnsi="Verdana" w:cs="Arial"/>
            <w:b/>
            <w:bCs/>
            <w:color w:val="FF6600"/>
            <w:sz w:val="28"/>
            <w:szCs w:val="28"/>
          </w:rPr>
          <w:t>Q #20) How to create a link that will connect to another web browser page when clicked in HTML5?</w:t>
        </w:r>
      </w:ins>
    </w:p>
    <w:p w:rsidR="000F4347" w:rsidRPr="000F4347" w:rsidRDefault="000F4347" w:rsidP="000F4347">
      <w:pPr>
        <w:shd w:val="clear" w:color="auto" w:fill="FFFFFF"/>
        <w:spacing w:after="0" w:line="240" w:lineRule="auto"/>
        <w:rPr>
          <w:ins w:id="329" w:author="Unknown"/>
          <w:rFonts w:ascii="Verdana" w:eastAsia="Times New Roman" w:hAnsi="Verdana" w:cs="Arial"/>
          <w:color w:val="3A3A3A"/>
          <w:sz w:val="28"/>
          <w:szCs w:val="28"/>
        </w:rPr>
      </w:pPr>
      <w:ins w:id="330" w:author="Unknown">
        <w:r w:rsidRPr="000F4347">
          <w:rPr>
            <w:rFonts w:ascii="Verdana" w:eastAsia="Times New Roman" w:hAnsi="Verdana" w:cs="Arial"/>
            <w:b/>
            <w:bCs/>
            <w:color w:val="3A3A3A"/>
            <w:sz w:val="28"/>
            <w:szCs w:val="28"/>
          </w:rPr>
          <w:t>Answer:</w:t>
        </w:r>
        <w:r w:rsidRPr="000F4347">
          <w:rPr>
            <w:rFonts w:ascii="Verdana" w:eastAsia="Times New Roman" w:hAnsi="Verdana" w:cs="Arial"/>
            <w:color w:val="3A3A3A"/>
            <w:sz w:val="28"/>
            <w:szCs w:val="28"/>
          </w:rPr>
          <w:t> Use the </w:t>
        </w:r>
        <w:r w:rsidRPr="000F4347">
          <w:rPr>
            <w:rFonts w:ascii="Verdana" w:eastAsia="Times New Roman" w:hAnsi="Verdana" w:cs="Arial"/>
            <w:b/>
            <w:bCs/>
            <w:color w:val="3A3A3A"/>
            <w:sz w:val="28"/>
            <w:szCs w:val="28"/>
          </w:rPr>
          <w:t>&lt;</w:t>
        </w:r>
        <w:proofErr w:type="spellStart"/>
        <w:r w:rsidRPr="000F4347">
          <w:rPr>
            <w:rFonts w:ascii="Verdana" w:eastAsia="Times New Roman" w:hAnsi="Verdana" w:cs="Arial"/>
            <w:b/>
            <w:bCs/>
            <w:color w:val="3A3A3A"/>
            <w:sz w:val="28"/>
            <w:szCs w:val="28"/>
          </w:rPr>
          <w:t>href</w:t>
        </w:r>
        <w:proofErr w:type="spellEnd"/>
        <w:r w:rsidRPr="000F4347">
          <w:rPr>
            <w:rFonts w:ascii="Verdana" w:eastAsia="Times New Roman" w:hAnsi="Verdana" w:cs="Arial"/>
            <w:b/>
            <w:bCs/>
            <w:color w:val="3A3A3A"/>
            <w:sz w:val="28"/>
            <w:szCs w:val="28"/>
          </w:rPr>
          <w:t>&gt;</w:t>
        </w:r>
        <w:r w:rsidRPr="000F4347">
          <w:rPr>
            <w:rFonts w:ascii="Verdana" w:eastAsia="Times New Roman" w:hAnsi="Verdana" w:cs="Arial"/>
            <w:color w:val="3A3A3A"/>
            <w:sz w:val="28"/>
            <w:szCs w:val="28"/>
          </w:rPr>
          <w:t> tag to create hyperlinks, and these are used to connect to another web page. We can create hyperlink by using type = </w:t>
        </w:r>
        <w:r w:rsidRPr="000F4347">
          <w:rPr>
            <w:rFonts w:ascii="Verdana" w:eastAsia="Times New Roman" w:hAnsi="Verdana" w:cs="Arial"/>
            <w:b/>
            <w:bCs/>
            <w:color w:val="3A3A3A"/>
            <w:sz w:val="28"/>
            <w:szCs w:val="28"/>
          </w:rPr>
          <w:t xml:space="preserve">&lt;a </w:t>
        </w:r>
        <w:proofErr w:type="spellStart"/>
        <w:r w:rsidRPr="000F4347">
          <w:rPr>
            <w:rFonts w:ascii="Verdana" w:eastAsia="Times New Roman" w:hAnsi="Verdana" w:cs="Arial"/>
            <w:b/>
            <w:bCs/>
            <w:color w:val="3A3A3A"/>
            <w:sz w:val="28"/>
            <w:szCs w:val="28"/>
          </w:rPr>
          <w:t>href</w:t>
        </w:r>
        <w:proofErr w:type="spellEnd"/>
        <w:r w:rsidRPr="000F4347">
          <w:rPr>
            <w:rFonts w:ascii="Verdana" w:eastAsia="Times New Roman" w:hAnsi="Verdana" w:cs="Arial"/>
            <w:b/>
            <w:bCs/>
            <w:color w:val="3A3A3A"/>
            <w:sz w:val="28"/>
            <w:szCs w:val="28"/>
          </w:rPr>
          <w:t xml:space="preserve"> = </w:t>
        </w:r>
        <w:proofErr w:type="gramStart"/>
        <w:r w:rsidRPr="000F4347">
          <w:rPr>
            <w:rFonts w:ascii="Verdana" w:eastAsia="Times New Roman" w:hAnsi="Verdana" w:cs="Arial"/>
            <w:b/>
            <w:bCs/>
            <w:color w:val="3A3A3A"/>
            <w:sz w:val="28"/>
            <w:szCs w:val="28"/>
          </w:rPr>
          <w:t xml:space="preserve">“ </w:t>
        </w:r>
        <w:proofErr w:type="spellStart"/>
        <w:r w:rsidRPr="000F4347">
          <w:rPr>
            <w:rFonts w:ascii="Verdana" w:eastAsia="Times New Roman" w:hAnsi="Verdana" w:cs="Arial"/>
            <w:b/>
            <w:bCs/>
            <w:color w:val="3A3A3A"/>
            <w:sz w:val="28"/>
            <w:szCs w:val="28"/>
          </w:rPr>
          <w:t>url</w:t>
        </w:r>
        <w:proofErr w:type="spellEnd"/>
        <w:proofErr w:type="gramEnd"/>
        <w:r w:rsidRPr="000F4347">
          <w:rPr>
            <w:rFonts w:ascii="Verdana" w:eastAsia="Times New Roman" w:hAnsi="Verdana" w:cs="Arial"/>
            <w:b/>
            <w:bCs/>
            <w:color w:val="3A3A3A"/>
            <w:sz w:val="28"/>
            <w:szCs w:val="28"/>
          </w:rPr>
          <w:t xml:space="preserve"> of website”&gt; text&lt;/a&gt;</w:t>
        </w:r>
        <w:r w:rsidRPr="000F4347">
          <w:rPr>
            <w:rFonts w:ascii="Verdana" w:eastAsia="Times New Roman" w:hAnsi="Verdana" w:cs="Arial"/>
            <w:color w:val="3A3A3A"/>
            <w:sz w:val="28"/>
            <w:szCs w:val="28"/>
          </w:rPr>
          <w:t xml:space="preserve"> tag. When we click the text then, the linked </w:t>
        </w:r>
        <w:proofErr w:type="spellStart"/>
        <w:proofErr w:type="gramStart"/>
        <w:r w:rsidRPr="000F4347">
          <w:rPr>
            <w:rFonts w:ascii="Verdana" w:eastAsia="Times New Roman" w:hAnsi="Verdana" w:cs="Arial"/>
            <w:color w:val="3A3A3A"/>
            <w:sz w:val="28"/>
            <w:szCs w:val="28"/>
          </w:rPr>
          <w:t>url</w:t>
        </w:r>
        <w:proofErr w:type="spellEnd"/>
        <w:proofErr w:type="gramEnd"/>
        <w:r w:rsidRPr="000F4347">
          <w:rPr>
            <w:rFonts w:ascii="Verdana" w:eastAsia="Times New Roman" w:hAnsi="Verdana" w:cs="Arial"/>
            <w:color w:val="3A3A3A"/>
            <w:sz w:val="28"/>
            <w:szCs w:val="28"/>
          </w:rPr>
          <w:t xml:space="preserve"> of the web page will open.</w:t>
        </w:r>
      </w:ins>
    </w:p>
    <w:p w:rsidR="000F4347" w:rsidRPr="000F4347" w:rsidRDefault="000F4347" w:rsidP="000F4347">
      <w:pPr>
        <w:shd w:val="clear" w:color="auto" w:fill="FFFFFF"/>
        <w:spacing w:after="0" w:line="240" w:lineRule="auto"/>
        <w:rPr>
          <w:ins w:id="331" w:author="Unknown"/>
          <w:rFonts w:ascii="Verdana" w:eastAsia="Times New Roman" w:hAnsi="Verdana" w:cs="Arial"/>
          <w:color w:val="3A3A3A"/>
          <w:sz w:val="28"/>
          <w:szCs w:val="28"/>
        </w:rPr>
      </w:pPr>
      <w:ins w:id="332" w:author="Unknown">
        <w:r w:rsidRPr="000F4347">
          <w:rPr>
            <w:rFonts w:ascii="Verdana" w:eastAsia="Times New Roman" w:hAnsi="Verdana" w:cs="Arial"/>
            <w:b/>
            <w:bCs/>
            <w:color w:val="3A3A3A"/>
            <w:sz w:val="28"/>
            <w:szCs w:val="28"/>
            <w:u w:val="single"/>
          </w:rPr>
          <w:t>For Example</w:t>
        </w:r>
        <w:r w:rsidRPr="000F4347">
          <w:rPr>
            <w:rFonts w:ascii="Verdana" w:eastAsia="Times New Roman" w:hAnsi="Verdana" w:cs="Arial"/>
            <w:color w:val="3A3A3A"/>
            <w:sz w:val="28"/>
            <w:szCs w:val="28"/>
          </w:rPr>
          <w:t>, the code below is a link that leads to the Yahoo home page, located at the address https://in.yahoo.com</w:t>
        </w:r>
      </w:ins>
    </w:p>
    <w:tbl>
      <w:tblPr>
        <w:tblW w:w="0" w:type="auto"/>
        <w:tblCellSpacing w:w="15" w:type="dxa"/>
        <w:tblCellMar>
          <w:top w:w="15" w:type="dxa"/>
          <w:left w:w="15" w:type="dxa"/>
          <w:bottom w:w="15" w:type="dxa"/>
          <w:right w:w="15" w:type="dxa"/>
        </w:tblCellMar>
        <w:tblLook w:val="04A0"/>
      </w:tblPr>
      <w:tblGrid>
        <w:gridCol w:w="254"/>
        <w:gridCol w:w="2656"/>
        <w:gridCol w:w="45"/>
      </w:tblGrid>
      <w:tr w:rsidR="000F4347" w:rsidRPr="000F4347" w:rsidTr="000F4347">
        <w:trPr>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1</w:t>
            </w:r>
          </w:p>
        </w:tc>
        <w:tc>
          <w:tcPr>
            <w:tcW w:w="0" w:type="auto"/>
            <w:gridSpan w:val="2"/>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&lt;!DOCTYPE html&gt;</w:t>
            </w:r>
          </w:p>
        </w:tc>
      </w:tr>
      <w:tr w:rsidR="000F4347" w:rsidRPr="000F4347" w:rsidTr="000F4347">
        <w:trPr>
          <w:gridAfter w:val="1"/>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2</w:t>
            </w:r>
          </w:p>
        </w:tc>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&lt;html&gt;</w:t>
            </w:r>
          </w:p>
        </w:tc>
      </w:tr>
    </w:tbl>
    <w:p w:rsidR="000F4347" w:rsidRPr="000F4347" w:rsidRDefault="000F4347" w:rsidP="000F4347">
      <w:pPr>
        <w:spacing w:after="0" w:line="240" w:lineRule="auto"/>
        <w:rPr>
          <w:ins w:id="333" w:author="Unknown"/>
          <w:rFonts w:ascii="Verdana" w:eastAsia="Times New Roman" w:hAnsi="Verdana" w:cs="Times New Roman"/>
          <w:vanish/>
          <w:color w:val="3A3A3A"/>
          <w:sz w:val="28"/>
          <w:szCs w:val="28"/>
        </w:rPr>
      </w:pPr>
    </w:p>
    <w:tbl>
      <w:tblPr>
        <w:tblW w:w="0" w:type="auto"/>
        <w:tblCellSpacing w:w="15" w:type="dxa"/>
        <w:tblCellMar>
          <w:top w:w="15" w:type="dxa"/>
          <w:left w:w="15" w:type="dxa"/>
          <w:bottom w:w="15" w:type="dxa"/>
          <w:right w:w="15" w:type="dxa"/>
        </w:tblCellMar>
        <w:tblLook w:val="04A0"/>
      </w:tblPr>
      <w:tblGrid>
        <w:gridCol w:w="254"/>
        <w:gridCol w:w="1173"/>
        <w:gridCol w:w="45"/>
      </w:tblGrid>
      <w:tr w:rsidR="000F4347" w:rsidRPr="000F4347" w:rsidTr="000F4347">
        <w:trPr>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3</w:t>
            </w:r>
          </w:p>
        </w:tc>
        <w:tc>
          <w:tcPr>
            <w:tcW w:w="0" w:type="auto"/>
            <w:gridSpan w:val="2"/>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&lt;body&gt;</w:t>
            </w:r>
          </w:p>
        </w:tc>
      </w:tr>
      <w:tr w:rsidR="000F4347" w:rsidRPr="000F4347" w:rsidTr="000F4347">
        <w:trPr>
          <w:gridAfter w:val="1"/>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4</w:t>
            </w:r>
          </w:p>
        </w:tc>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Times New Roman"/>
                <w:sz w:val="28"/>
                <w:szCs w:val="28"/>
              </w:rPr>
              <w:t> </w:t>
            </w:r>
          </w:p>
        </w:tc>
      </w:tr>
    </w:tbl>
    <w:p w:rsidR="000F4347" w:rsidRPr="000F4347" w:rsidRDefault="000F4347" w:rsidP="000F4347">
      <w:pPr>
        <w:spacing w:after="0" w:line="240" w:lineRule="auto"/>
        <w:rPr>
          <w:ins w:id="334" w:author="Unknown"/>
          <w:rFonts w:ascii="Verdana" w:eastAsia="Times New Roman" w:hAnsi="Verdana" w:cs="Times New Roman"/>
          <w:vanish/>
          <w:color w:val="3A3A3A"/>
          <w:sz w:val="28"/>
          <w:szCs w:val="28"/>
        </w:rPr>
      </w:pPr>
    </w:p>
    <w:tbl>
      <w:tblPr>
        <w:tblW w:w="0" w:type="auto"/>
        <w:tblCellSpacing w:w="15" w:type="dxa"/>
        <w:tblCellMar>
          <w:top w:w="15" w:type="dxa"/>
          <w:left w:w="15" w:type="dxa"/>
          <w:bottom w:w="15" w:type="dxa"/>
          <w:right w:w="15" w:type="dxa"/>
        </w:tblCellMar>
        <w:tblLook w:val="04A0"/>
      </w:tblPr>
      <w:tblGrid>
        <w:gridCol w:w="254"/>
        <w:gridCol w:w="3434"/>
        <w:gridCol w:w="45"/>
      </w:tblGrid>
      <w:tr w:rsidR="000F4347" w:rsidRPr="000F4347" w:rsidTr="000F4347">
        <w:trPr>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5</w:t>
            </w:r>
          </w:p>
        </w:tc>
        <w:tc>
          <w:tcPr>
            <w:tcW w:w="0" w:type="auto"/>
            <w:gridSpan w:val="2"/>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&lt;h2&gt; Yahoo link &lt;/h2&gt;</w:t>
            </w:r>
          </w:p>
        </w:tc>
      </w:tr>
      <w:tr w:rsidR="000F4347" w:rsidRPr="000F4347" w:rsidTr="000F4347">
        <w:trPr>
          <w:gridAfter w:val="1"/>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6</w:t>
            </w:r>
          </w:p>
        </w:tc>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Times New Roman"/>
                <w:sz w:val="28"/>
                <w:szCs w:val="28"/>
              </w:rPr>
              <w:t> </w:t>
            </w:r>
          </w:p>
        </w:tc>
      </w:tr>
    </w:tbl>
    <w:p w:rsidR="000F4347" w:rsidRPr="000F4347" w:rsidRDefault="000F4347" w:rsidP="000F4347">
      <w:pPr>
        <w:spacing w:after="0" w:line="240" w:lineRule="auto"/>
        <w:rPr>
          <w:ins w:id="335" w:author="Unknown"/>
          <w:rFonts w:ascii="Verdana" w:eastAsia="Times New Roman" w:hAnsi="Verdana" w:cs="Times New Roman"/>
          <w:vanish/>
          <w:color w:val="3A3A3A"/>
          <w:sz w:val="28"/>
          <w:szCs w:val="28"/>
        </w:rPr>
      </w:pPr>
    </w:p>
    <w:tbl>
      <w:tblPr>
        <w:tblW w:w="0" w:type="auto"/>
        <w:tblCellSpacing w:w="15" w:type="dxa"/>
        <w:tblCellMar>
          <w:top w:w="15" w:type="dxa"/>
          <w:left w:w="15" w:type="dxa"/>
          <w:bottom w:w="15" w:type="dxa"/>
          <w:right w:w="15" w:type="dxa"/>
        </w:tblCellMar>
        <w:tblLook w:val="04A0"/>
      </w:tblPr>
      <w:tblGrid>
        <w:gridCol w:w="254"/>
        <w:gridCol w:w="9151"/>
        <w:gridCol w:w="45"/>
      </w:tblGrid>
      <w:tr w:rsidR="000F4347" w:rsidRPr="000F4347" w:rsidTr="000F4347">
        <w:trPr>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7</w:t>
            </w:r>
          </w:p>
        </w:tc>
        <w:tc>
          <w:tcPr>
            <w:tcW w:w="0" w:type="auto"/>
            <w:gridSpan w:val="2"/>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&lt;a</w:t>
            </w:r>
            <w:r w:rsidRPr="000F4347">
              <w:rPr>
                <w:rFonts w:ascii="Verdana" w:eastAsia="Times New Roman" w:hAnsi="Verdana" w:cs="Times New Roman"/>
                <w:sz w:val="28"/>
                <w:szCs w:val="28"/>
              </w:rPr>
              <w:t> </w:t>
            </w:r>
            <w:proofErr w:type="spellStart"/>
            <w:r w:rsidRPr="000F4347">
              <w:rPr>
                <w:rFonts w:ascii="Verdana" w:eastAsia="Times New Roman" w:hAnsi="Verdana" w:cs="Courier New"/>
                <w:sz w:val="28"/>
                <w:szCs w:val="28"/>
              </w:rPr>
              <w:t>href</w:t>
            </w:r>
            <w:proofErr w:type="spellEnd"/>
            <w:r w:rsidRPr="000F4347">
              <w:rPr>
                <w:rFonts w:ascii="Verdana" w:eastAsia="Times New Roman" w:hAnsi="Verdana" w:cs="Courier New"/>
                <w:sz w:val="28"/>
                <w:szCs w:val="28"/>
              </w:rPr>
              <w:t xml:space="preserve"> = “https://in.yahoo.com”&gt; Visit Yahoo Home Page &lt;/a&gt;</w:t>
            </w:r>
          </w:p>
        </w:tc>
      </w:tr>
      <w:tr w:rsidR="000F4347" w:rsidRPr="000F4347" w:rsidTr="000F4347">
        <w:trPr>
          <w:gridAfter w:val="1"/>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8</w:t>
            </w:r>
          </w:p>
        </w:tc>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Times New Roman"/>
                <w:sz w:val="28"/>
                <w:szCs w:val="28"/>
              </w:rPr>
              <w:t> </w:t>
            </w:r>
          </w:p>
        </w:tc>
      </w:tr>
    </w:tbl>
    <w:p w:rsidR="000F4347" w:rsidRPr="000F4347" w:rsidRDefault="000F4347" w:rsidP="000F4347">
      <w:pPr>
        <w:spacing w:after="0" w:line="240" w:lineRule="auto"/>
        <w:rPr>
          <w:ins w:id="336" w:author="Unknown"/>
          <w:rFonts w:ascii="Verdana" w:eastAsia="Times New Roman" w:hAnsi="Verdana" w:cs="Times New Roman"/>
          <w:vanish/>
          <w:color w:val="3A3A3A"/>
          <w:sz w:val="28"/>
          <w:szCs w:val="28"/>
        </w:rPr>
      </w:pPr>
    </w:p>
    <w:tbl>
      <w:tblPr>
        <w:tblW w:w="0" w:type="auto"/>
        <w:tblCellSpacing w:w="15" w:type="dxa"/>
        <w:tblCellMar>
          <w:top w:w="15" w:type="dxa"/>
          <w:left w:w="15" w:type="dxa"/>
          <w:bottom w:w="15" w:type="dxa"/>
          <w:right w:w="15" w:type="dxa"/>
        </w:tblCellMar>
        <w:tblLook w:val="04A0"/>
      </w:tblPr>
      <w:tblGrid>
        <w:gridCol w:w="254"/>
        <w:gridCol w:w="665"/>
        <w:gridCol w:w="1253"/>
        <w:gridCol w:w="45"/>
      </w:tblGrid>
      <w:tr w:rsidR="000F4347" w:rsidRPr="000F4347" w:rsidTr="000F4347">
        <w:trPr>
          <w:gridAfter w:val="1"/>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9</w:t>
            </w:r>
          </w:p>
        </w:tc>
        <w:tc>
          <w:tcPr>
            <w:tcW w:w="0" w:type="auto"/>
            <w:gridSpan w:val="2"/>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&lt;/body&gt;</w:t>
            </w:r>
          </w:p>
        </w:tc>
      </w:tr>
      <w:tr w:rsidR="000F4347" w:rsidRPr="000F4347" w:rsidTr="000F4347">
        <w:trPr>
          <w:tblCellSpacing w:w="15" w:type="dxa"/>
        </w:trPr>
        <w:tc>
          <w:tcPr>
            <w:tcW w:w="0" w:type="auto"/>
            <w:gridSpan w:val="2"/>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10</w:t>
            </w:r>
          </w:p>
        </w:tc>
        <w:tc>
          <w:tcPr>
            <w:tcW w:w="0" w:type="auto"/>
            <w:gridSpan w:val="2"/>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&lt;/html&gt;</w:t>
            </w:r>
          </w:p>
        </w:tc>
      </w:tr>
    </w:tbl>
    <w:p w:rsidR="000F4347" w:rsidRPr="000F4347" w:rsidRDefault="000F4347" w:rsidP="000F4347">
      <w:pPr>
        <w:shd w:val="clear" w:color="auto" w:fill="FFFFFF"/>
        <w:spacing w:after="0" w:line="240" w:lineRule="auto"/>
        <w:rPr>
          <w:ins w:id="337" w:author="Unknown"/>
          <w:rFonts w:ascii="Verdana" w:eastAsia="Times New Roman" w:hAnsi="Verdana" w:cs="Arial"/>
          <w:color w:val="3A3A3A"/>
          <w:sz w:val="28"/>
          <w:szCs w:val="28"/>
        </w:rPr>
      </w:pPr>
      <w:ins w:id="338" w:author="Unknown">
        <w:r w:rsidRPr="000F4347">
          <w:rPr>
            <w:rFonts w:ascii="Verdana" w:eastAsia="Times New Roman" w:hAnsi="Verdana" w:cs="Arial"/>
            <w:b/>
            <w:bCs/>
            <w:color w:val="FF6600"/>
            <w:sz w:val="28"/>
            <w:szCs w:val="28"/>
          </w:rPr>
          <w:t>Q #21) How many web browsers does HTML5 support?</w:t>
        </w:r>
      </w:ins>
    </w:p>
    <w:p w:rsidR="000F4347" w:rsidRPr="000F4347" w:rsidRDefault="000F4347" w:rsidP="000F4347">
      <w:pPr>
        <w:shd w:val="clear" w:color="auto" w:fill="FFFFFF"/>
        <w:spacing w:after="0" w:line="240" w:lineRule="auto"/>
        <w:rPr>
          <w:ins w:id="339" w:author="Unknown"/>
          <w:rFonts w:ascii="Verdana" w:eastAsia="Times New Roman" w:hAnsi="Verdana" w:cs="Arial"/>
          <w:color w:val="3A3A3A"/>
          <w:sz w:val="28"/>
          <w:szCs w:val="28"/>
        </w:rPr>
      </w:pPr>
      <w:ins w:id="340" w:author="Unknown">
        <w:r w:rsidRPr="000F4347">
          <w:rPr>
            <w:rFonts w:ascii="Verdana" w:eastAsia="Times New Roman" w:hAnsi="Verdana" w:cs="Arial"/>
            <w:b/>
            <w:bCs/>
            <w:color w:val="3A3A3A"/>
            <w:sz w:val="28"/>
            <w:szCs w:val="28"/>
          </w:rPr>
          <w:t>Answer:</w:t>
        </w:r>
        <w:r w:rsidRPr="000F4347">
          <w:rPr>
            <w:rFonts w:ascii="Verdana" w:eastAsia="Times New Roman" w:hAnsi="Verdana" w:cs="Arial"/>
            <w:color w:val="3A3A3A"/>
            <w:sz w:val="28"/>
            <w:szCs w:val="28"/>
          </w:rPr>
          <w:t> Most of the latest version of Apple Safari, Google Chrome, Opera, Internet Explorer, and Mozilla Firefox are supported by HTML5.</w:t>
        </w:r>
      </w:ins>
    </w:p>
    <w:p w:rsidR="000F4347" w:rsidRPr="000F4347" w:rsidRDefault="000F4347" w:rsidP="000F4347">
      <w:pPr>
        <w:shd w:val="clear" w:color="auto" w:fill="FFFFFF"/>
        <w:spacing w:after="0" w:line="240" w:lineRule="auto"/>
        <w:rPr>
          <w:ins w:id="341" w:author="Unknown"/>
          <w:rFonts w:ascii="Verdana" w:eastAsia="Times New Roman" w:hAnsi="Verdana" w:cs="Arial"/>
          <w:color w:val="3A3A3A"/>
          <w:sz w:val="28"/>
          <w:szCs w:val="28"/>
        </w:rPr>
      </w:pPr>
      <w:ins w:id="342" w:author="Unknown">
        <w:r w:rsidRPr="000F4347">
          <w:rPr>
            <w:rFonts w:ascii="Verdana" w:eastAsia="Times New Roman" w:hAnsi="Verdana" w:cs="Arial"/>
            <w:b/>
            <w:bCs/>
            <w:color w:val="FF6600"/>
            <w:sz w:val="28"/>
            <w:szCs w:val="28"/>
          </w:rPr>
          <w:t xml:space="preserve">Q #22) </w:t>
        </w:r>
        <w:proofErr w:type="gramStart"/>
        <w:r w:rsidRPr="000F4347">
          <w:rPr>
            <w:rFonts w:ascii="Verdana" w:eastAsia="Times New Roman" w:hAnsi="Verdana" w:cs="Arial"/>
            <w:b/>
            <w:bCs/>
            <w:color w:val="FF6600"/>
            <w:sz w:val="28"/>
            <w:szCs w:val="28"/>
          </w:rPr>
          <w:t>What</w:t>
        </w:r>
        <w:proofErr w:type="gramEnd"/>
        <w:r w:rsidRPr="000F4347">
          <w:rPr>
            <w:rFonts w:ascii="Verdana" w:eastAsia="Times New Roman" w:hAnsi="Verdana" w:cs="Arial"/>
            <w:b/>
            <w:bCs/>
            <w:color w:val="FF6600"/>
            <w:sz w:val="28"/>
            <w:szCs w:val="28"/>
          </w:rPr>
          <w:t xml:space="preserve"> are the frequently useful </w:t>
        </w:r>
        <w:proofErr w:type="spellStart"/>
        <w:r w:rsidRPr="000F4347">
          <w:rPr>
            <w:rFonts w:ascii="Verdana" w:eastAsia="Times New Roman" w:hAnsi="Verdana" w:cs="Arial"/>
            <w:b/>
            <w:bCs/>
            <w:color w:val="FF6600"/>
            <w:sz w:val="28"/>
            <w:szCs w:val="28"/>
          </w:rPr>
          <w:t>Api</w:t>
        </w:r>
        <w:proofErr w:type="spellEnd"/>
        <w:r w:rsidRPr="000F4347">
          <w:rPr>
            <w:rFonts w:ascii="Verdana" w:eastAsia="Times New Roman" w:hAnsi="Verdana" w:cs="Arial"/>
            <w:b/>
            <w:bCs/>
            <w:color w:val="FF6600"/>
            <w:sz w:val="28"/>
            <w:szCs w:val="28"/>
          </w:rPr>
          <w:t xml:space="preserve"> in HTML5?</w:t>
        </w:r>
      </w:ins>
    </w:p>
    <w:p w:rsidR="000F4347" w:rsidRPr="000F4347" w:rsidRDefault="000F4347" w:rsidP="000F4347">
      <w:pPr>
        <w:shd w:val="clear" w:color="auto" w:fill="FFFFFF"/>
        <w:spacing w:after="0" w:line="240" w:lineRule="auto"/>
        <w:rPr>
          <w:ins w:id="343" w:author="Unknown"/>
          <w:rFonts w:ascii="Verdana" w:eastAsia="Times New Roman" w:hAnsi="Verdana" w:cs="Arial"/>
          <w:color w:val="3A3A3A"/>
          <w:sz w:val="28"/>
          <w:szCs w:val="28"/>
        </w:rPr>
      </w:pPr>
      <w:ins w:id="344" w:author="Unknown">
        <w:r w:rsidRPr="000F4347">
          <w:rPr>
            <w:rFonts w:ascii="Verdana" w:eastAsia="Times New Roman" w:hAnsi="Verdana" w:cs="Arial"/>
            <w:b/>
            <w:bCs/>
            <w:color w:val="3A3A3A"/>
            <w:sz w:val="28"/>
            <w:szCs w:val="28"/>
          </w:rPr>
          <w:t>Answer:</w:t>
        </w:r>
      </w:ins>
    </w:p>
    <w:p w:rsidR="000F4347" w:rsidRPr="000F4347" w:rsidRDefault="000F4347" w:rsidP="000F4347">
      <w:pPr>
        <w:shd w:val="clear" w:color="auto" w:fill="FFFFFF"/>
        <w:spacing w:after="0" w:line="240" w:lineRule="auto"/>
        <w:rPr>
          <w:ins w:id="345" w:author="Unknown"/>
          <w:rFonts w:ascii="Verdana" w:eastAsia="Times New Roman" w:hAnsi="Verdana" w:cs="Arial"/>
          <w:color w:val="3A3A3A"/>
          <w:sz w:val="28"/>
          <w:szCs w:val="28"/>
        </w:rPr>
      </w:pPr>
      <w:ins w:id="346" w:author="Unknown">
        <w:r w:rsidRPr="000F4347">
          <w:rPr>
            <w:rFonts w:ascii="Verdana" w:eastAsia="Times New Roman" w:hAnsi="Verdana" w:cs="Arial"/>
            <w:b/>
            <w:bCs/>
            <w:color w:val="3A3A3A"/>
            <w:sz w:val="28"/>
            <w:szCs w:val="28"/>
          </w:rPr>
          <w:t>A list of the most frequently useful API's in HTML5 include:</w:t>
        </w:r>
      </w:ins>
    </w:p>
    <w:p w:rsidR="000F4347" w:rsidRPr="000F4347" w:rsidRDefault="000F4347" w:rsidP="000F4347">
      <w:pPr>
        <w:numPr>
          <w:ilvl w:val="0"/>
          <w:numId w:val="15"/>
        </w:numPr>
        <w:shd w:val="clear" w:color="auto" w:fill="FFFFFF"/>
        <w:spacing w:after="0" w:line="240" w:lineRule="auto"/>
        <w:rPr>
          <w:ins w:id="347" w:author="Unknown"/>
          <w:rFonts w:ascii="Verdana" w:eastAsia="Times New Roman" w:hAnsi="Verdana" w:cs="Arial"/>
          <w:color w:val="3A3A3A"/>
          <w:sz w:val="28"/>
          <w:szCs w:val="28"/>
        </w:rPr>
      </w:pPr>
      <w:ins w:id="348" w:author="Unknown">
        <w:r w:rsidRPr="000F4347">
          <w:rPr>
            <w:rFonts w:ascii="Verdana" w:eastAsia="Times New Roman" w:hAnsi="Verdana" w:cs="Arial"/>
            <w:color w:val="3A3A3A"/>
            <w:sz w:val="28"/>
            <w:szCs w:val="28"/>
          </w:rPr>
          <w:t>Media API</w:t>
        </w:r>
      </w:ins>
    </w:p>
    <w:p w:rsidR="000F4347" w:rsidRPr="000F4347" w:rsidRDefault="000F4347" w:rsidP="000F4347">
      <w:pPr>
        <w:numPr>
          <w:ilvl w:val="0"/>
          <w:numId w:val="15"/>
        </w:numPr>
        <w:shd w:val="clear" w:color="auto" w:fill="FFFFFF"/>
        <w:spacing w:after="0" w:line="240" w:lineRule="auto"/>
        <w:rPr>
          <w:ins w:id="349" w:author="Unknown"/>
          <w:rFonts w:ascii="Verdana" w:eastAsia="Times New Roman" w:hAnsi="Verdana" w:cs="Arial"/>
          <w:color w:val="3A3A3A"/>
          <w:sz w:val="28"/>
          <w:szCs w:val="28"/>
        </w:rPr>
      </w:pPr>
      <w:ins w:id="350" w:author="Unknown">
        <w:r w:rsidRPr="000F4347">
          <w:rPr>
            <w:rFonts w:ascii="Verdana" w:eastAsia="Times New Roman" w:hAnsi="Verdana" w:cs="Arial"/>
            <w:color w:val="3A3A3A"/>
            <w:sz w:val="28"/>
            <w:szCs w:val="28"/>
          </w:rPr>
          <w:t>Data Transfer API</w:t>
        </w:r>
      </w:ins>
    </w:p>
    <w:p w:rsidR="000F4347" w:rsidRPr="000F4347" w:rsidRDefault="000F4347" w:rsidP="000F4347">
      <w:pPr>
        <w:numPr>
          <w:ilvl w:val="0"/>
          <w:numId w:val="15"/>
        </w:numPr>
        <w:shd w:val="clear" w:color="auto" w:fill="FFFFFF"/>
        <w:spacing w:after="0" w:line="240" w:lineRule="auto"/>
        <w:rPr>
          <w:ins w:id="351" w:author="Unknown"/>
          <w:rFonts w:ascii="Verdana" w:eastAsia="Times New Roman" w:hAnsi="Verdana" w:cs="Arial"/>
          <w:color w:val="3A3A3A"/>
          <w:sz w:val="28"/>
          <w:szCs w:val="28"/>
        </w:rPr>
      </w:pPr>
      <w:ins w:id="352" w:author="Unknown">
        <w:r w:rsidRPr="000F4347">
          <w:rPr>
            <w:rFonts w:ascii="Verdana" w:eastAsia="Times New Roman" w:hAnsi="Verdana" w:cs="Arial"/>
            <w:color w:val="3A3A3A"/>
            <w:sz w:val="28"/>
            <w:szCs w:val="28"/>
          </w:rPr>
          <w:t>Application Cache API</w:t>
        </w:r>
      </w:ins>
    </w:p>
    <w:p w:rsidR="000F4347" w:rsidRPr="000F4347" w:rsidRDefault="000F4347" w:rsidP="000F4347">
      <w:pPr>
        <w:numPr>
          <w:ilvl w:val="0"/>
          <w:numId w:val="15"/>
        </w:numPr>
        <w:shd w:val="clear" w:color="auto" w:fill="FFFFFF"/>
        <w:spacing w:after="0" w:line="240" w:lineRule="auto"/>
        <w:rPr>
          <w:ins w:id="353" w:author="Unknown"/>
          <w:rFonts w:ascii="Verdana" w:eastAsia="Times New Roman" w:hAnsi="Verdana" w:cs="Arial"/>
          <w:color w:val="3A3A3A"/>
          <w:sz w:val="28"/>
          <w:szCs w:val="28"/>
        </w:rPr>
      </w:pPr>
      <w:ins w:id="354" w:author="Unknown">
        <w:r w:rsidRPr="000F4347">
          <w:rPr>
            <w:rFonts w:ascii="Verdana" w:eastAsia="Times New Roman" w:hAnsi="Verdana" w:cs="Arial"/>
            <w:color w:val="3A3A3A"/>
            <w:sz w:val="28"/>
            <w:szCs w:val="28"/>
          </w:rPr>
          <w:t>User Interaction</w:t>
        </w:r>
      </w:ins>
    </w:p>
    <w:p w:rsidR="000F4347" w:rsidRPr="000F4347" w:rsidRDefault="000F4347" w:rsidP="000F4347">
      <w:pPr>
        <w:numPr>
          <w:ilvl w:val="0"/>
          <w:numId w:val="15"/>
        </w:numPr>
        <w:shd w:val="clear" w:color="auto" w:fill="FFFFFF"/>
        <w:spacing w:after="0" w:line="240" w:lineRule="auto"/>
        <w:rPr>
          <w:ins w:id="355" w:author="Unknown"/>
          <w:rFonts w:ascii="Verdana" w:eastAsia="Times New Roman" w:hAnsi="Verdana" w:cs="Arial"/>
          <w:color w:val="3A3A3A"/>
          <w:sz w:val="28"/>
          <w:szCs w:val="28"/>
        </w:rPr>
      </w:pPr>
      <w:ins w:id="356" w:author="Unknown">
        <w:r w:rsidRPr="000F4347">
          <w:rPr>
            <w:rFonts w:ascii="Verdana" w:eastAsia="Times New Roman" w:hAnsi="Verdana" w:cs="Arial"/>
            <w:color w:val="3A3A3A"/>
            <w:sz w:val="28"/>
            <w:szCs w:val="28"/>
          </w:rPr>
          <w:t>History API</w:t>
        </w:r>
      </w:ins>
    </w:p>
    <w:p w:rsidR="000F4347" w:rsidRPr="000F4347" w:rsidRDefault="000F4347" w:rsidP="000F4347">
      <w:pPr>
        <w:numPr>
          <w:ilvl w:val="0"/>
          <w:numId w:val="15"/>
        </w:numPr>
        <w:shd w:val="clear" w:color="auto" w:fill="FFFFFF"/>
        <w:spacing w:after="0" w:line="240" w:lineRule="auto"/>
        <w:rPr>
          <w:ins w:id="357" w:author="Unknown"/>
          <w:rFonts w:ascii="Verdana" w:eastAsia="Times New Roman" w:hAnsi="Verdana" w:cs="Arial"/>
          <w:color w:val="3A3A3A"/>
          <w:sz w:val="28"/>
          <w:szCs w:val="28"/>
        </w:rPr>
      </w:pPr>
      <w:ins w:id="358" w:author="Unknown">
        <w:r w:rsidRPr="000F4347">
          <w:rPr>
            <w:rFonts w:ascii="Verdana" w:eastAsia="Times New Roman" w:hAnsi="Verdana" w:cs="Arial"/>
            <w:color w:val="3A3A3A"/>
            <w:sz w:val="28"/>
            <w:szCs w:val="28"/>
          </w:rPr>
          <w:t>Constraint Validation API</w:t>
        </w:r>
      </w:ins>
    </w:p>
    <w:p w:rsidR="000F4347" w:rsidRPr="000F4347" w:rsidRDefault="000F4347" w:rsidP="000F4347">
      <w:pPr>
        <w:numPr>
          <w:ilvl w:val="0"/>
          <w:numId w:val="15"/>
        </w:numPr>
        <w:shd w:val="clear" w:color="auto" w:fill="FFFFFF"/>
        <w:spacing w:after="0" w:line="240" w:lineRule="auto"/>
        <w:rPr>
          <w:ins w:id="359" w:author="Unknown"/>
          <w:rFonts w:ascii="Verdana" w:eastAsia="Times New Roman" w:hAnsi="Verdana" w:cs="Arial"/>
          <w:color w:val="3A3A3A"/>
          <w:sz w:val="28"/>
          <w:szCs w:val="28"/>
        </w:rPr>
      </w:pPr>
      <w:ins w:id="360" w:author="Unknown">
        <w:r w:rsidRPr="000F4347">
          <w:rPr>
            <w:rFonts w:ascii="Verdana" w:eastAsia="Times New Roman" w:hAnsi="Verdana" w:cs="Arial"/>
            <w:color w:val="3A3A3A"/>
            <w:sz w:val="28"/>
            <w:szCs w:val="28"/>
          </w:rPr>
          <w:t>Command API</w:t>
        </w:r>
      </w:ins>
    </w:p>
    <w:p w:rsidR="000F4347" w:rsidRPr="000F4347" w:rsidRDefault="000F4347" w:rsidP="000F4347">
      <w:pPr>
        <w:numPr>
          <w:ilvl w:val="0"/>
          <w:numId w:val="15"/>
        </w:numPr>
        <w:shd w:val="clear" w:color="auto" w:fill="FFFFFF"/>
        <w:spacing w:after="0" w:line="240" w:lineRule="auto"/>
        <w:rPr>
          <w:ins w:id="361" w:author="Unknown"/>
          <w:rFonts w:ascii="Verdana" w:eastAsia="Times New Roman" w:hAnsi="Verdana" w:cs="Arial"/>
          <w:color w:val="3A3A3A"/>
          <w:sz w:val="28"/>
          <w:szCs w:val="28"/>
        </w:rPr>
      </w:pPr>
      <w:ins w:id="362" w:author="Unknown">
        <w:r w:rsidRPr="000F4347">
          <w:rPr>
            <w:rFonts w:ascii="Verdana" w:eastAsia="Times New Roman" w:hAnsi="Verdana" w:cs="Arial"/>
            <w:color w:val="3A3A3A"/>
            <w:sz w:val="28"/>
            <w:szCs w:val="28"/>
          </w:rPr>
          <w:t>Text Track API</w:t>
        </w:r>
      </w:ins>
    </w:p>
    <w:p w:rsidR="000F4347" w:rsidRPr="000F4347" w:rsidRDefault="000F4347" w:rsidP="000F4347">
      <w:pPr>
        <w:shd w:val="clear" w:color="auto" w:fill="FFFFFF"/>
        <w:spacing w:after="0" w:line="240" w:lineRule="auto"/>
        <w:rPr>
          <w:ins w:id="363" w:author="Unknown"/>
          <w:rFonts w:ascii="Verdana" w:eastAsia="Times New Roman" w:hAnsi="Verdana" w:cs="Arial"/>
          <w:color w:val="3A3A3A"/>
          <w:sz w:val="28"/>
          <w:szCs w:val="28"/>
        </w:rPr>
      </w:pPr>
      <w:ins w:id="364" w:author="Unknown">
        <w:r w:rsidRPr="000F4347">
          <w:rPr>
            <w:rFonts w:ascii="Verdana" w:eastAsia="Times New Roman" w:hAnsi="Verdana" w:cs="Arial"/>
            <w:b/>
            <w:bCs/>
            <w:color w:val="FF6600"/>
            <w:sz w:val="28"/>
            <w:szCs w:val="28"/>
          </w:rPr>
          <w:t>Q #23) How many tags were removed in HTML5?</w:t>
        </w:r>
      </w:ins>
    </w:p>
    <w:p w:rsidR="000F4347" w:rsidRPr="000F4347" w:rsidRDefault="000F4347" w:rsidP="000F4347">
      <w:pPr>
        <w:shd w:val="clear" w:color="auto" w:fill="FFFFFF"/>
        <w:spacing w:after="0" w:line="240" w:lineRule="auto"/>
        <w:rPr>
          <w:ins w:id="365" w:author="Unknown"/>
          <w:rFonts w:ascii="Verdana" w:eastAsia="Times New Roman" w:hAnsi="Verdana" w:cs="Arial"/>
          <w:color w:val="3A3A3A"/>
          <w:sz w:val="28"/>
          <w:szCs w:val="28"/>
        </w:rPr>
      </w:pPr>
      <w:ins w:id="366" w:author="Unknown">
        <w:r w:rsidRPr="000F4347">
          <w:rPr>
            <w:rFonts w:ascii="Verdana" w:eastAsia="Times New Roman" w:hAnsi="Verdana" w:cs="Arial"/>
            <w:b/>
            <w:bCs/>
            <w:color w:val="3A3A3A"/>
            <w:sz w:val="28"/>
            <w:szCs w:val="28"/>
          </w:rPr>
          <w:t>Answer:</w:t>
        </w:r>
      </w:ins>
    </w:p>
    <w:p w:rsidR="000F4347" w:rsidRPr="000F4347" w:rsidRDefault="000F4347" w:rsidP="000F4347">
      <w:pPr>
        <w:shd w:val="clear" w:color="auto" w:fill="FFFFFF"/>
        <w:spacing w:after="0" w:line="240" w:lineRule="auto"/>
        <w:rPr>
          <w:ins w:id="367" w:author="Unknown"/>
          <w:rFonts w:ascii="Verdana" w:eastAsia="Times New Roman" w:hAnsi="Verdana" w:cs="Arial"/>
          <w:color w:val="3A3A3A"/>
          <w:sz w:val="28"/>
          <w:szCs w:val="28"/>
        </w:rPr>
      </w:pPr>
      <w:ins w:id="368" w:author="Unknown">
        <w:r w:rsidRPr="000F4347">
          <w:rPr>
            <w:rFonts w:ascii="Verdana" w:eastAsia="Times New Roman" w:hAnsi="Verdana" w:cs="Arial"/>
            <w:b/>
            <w:bCs/>
            <w:color w:val="3A3A3A"/>
            <w:sz w:val="28"/>
            <w:szCs w:val="28"/>
          </w:rPr>
          <w:t xml:space="preserve">The </w:t>
        </w:r>
        <w:proofErr w:type="gramStart"/>
        <w:r w:rsidRPr="000F4347">
          <w:rPr>
            <w:rFonts w:ascii="Verdana" w:eastAsia="Times New Roman" w:hAnsi="Verdana" w:cs="Arial"/>
            <w:b/>
            <w:bCs/>
            <w:color w:val="3A3A3A"/>
            <w:sz w:val="28"/>
            <w:szCs w:val="28"/>
          </w:rPr>
          <w:t>list</w:t>
        </w:r>
        <w:proofErr w:type="gramEnd"/>
        <w:r w:rsidRPr="000F4347">
          <w:rPr>
            <w:rFonts w:ascii="Verdana" w:eastAsia="Times New Roman" w:hAnsi="Verdana" w:cs="Arial"/>
            <w:b/>
            <w:bCs/>
            <w:color w:val="3A3A3A"/>
            <w:sz w:val="28"/>
            <w:szCs w:val="28"/>
          </w:rPr>
          <w:t xml:space="preserve"> of the tags that are removed completely in HTML5 include:</w:t>
        </w:r>
      </w:ins>
    </w:p>
    <w:p w:rsidR="000F4347" w:rsidRPr="000F4347" w:rsidRDefault="000F4347" w:rsidP="000F4347">
      <w:pPr>
        <w:numPr>
          <w:ilvl w:val="0"/>
          <w:numId w:val="16"/>
        </w:numPr>
        <w:shd w:val="clear" w:color="auto" w:fill="FFFFFF"/>
        <w:spacing w:after="0" w:line="240" w:lineRule="auto"/>
        <w:rPr>
          <w:ins w:id="369" w:author="Unknown"/>
          <w:rFonts w:ascii="Verdana" w:eastAsia="Times New Roman" w:hAnsi="Verdana" w:cs="Arial"/>
          <w:color w:val="3A3A3A"/>
          <w:sz w:val="28"/>
          <w:szCs w:val="28"/>
        </w:rPr>
      </w:pPr>
      <w:ins w:id="370" w:author="Unknown">
        <w:r w:rsidRPr="000F4347">
          <w:rPr>
            <w:rFonts w:ascii="Verdana" w:eastAsia="Times New Roman" w:hAnsi="Verdana" w:cs="Arial"/>
            <w:color w:val="3A3A3A"/>
            <w:sz w:val="28"/>
            <w:szCs w:val="28"/>
          </w:rPr>
          <w:t>&lt;frame&gt;</w:t>
        </w:r>
      </w:ins>
    </w:p>
    <w:p w:rsidR="000F4347" w:rsidRPr="000F4347" w:rsidRDefault="000F4347" w:rsidP="000F4347">
      <w:pPr>
        <w:numPr>
          <w:ilvl w:val="0"/>
          <w:numId w:val="16"/>
        </w:numPr>
        <w:shd w:val="clear" w:color="auto" w:fill="FFFFFF"/>
        <w:spacing w:after="0" w:line="240" w:lineRule="auto"/>
        <w:rPr>
          <w:ins w:id="371" w:author="Unknown"/>
          <w:rFonts w:ascii="Verdana" w:eastAsia="Times New Roman" w:hAnsi="Verdana" w:cs="Arial"/>
          <w:color w:val="3A3A3A"/>
          <w:sz w:val="28"/>
          <w:szCs w:val="28"/>
        </w:rPr>
      </w:pPr>
      <w:ins w:id="372" w:author="Unknown">
        <w:r w:rsidRPr="000F4347">
          <w:rPr>
            <w:rFonts w:ascii="Verdana" w:eastAsia="Times New Roman" w:hAnsi="Verdana" w:cs="Arial"/>
            <w:color w:val="3A3A3A"/>
            <w:sz w:val="28"/>
            <w:szCs w:val="28"/>
          </w:rPr>
          <w:t>&lt;frameset&gt;</w:t>
        </w:r>
      </w:ins>
    </w:p>
    <w:p w:rsidR="000F4347" w:rsidRPr="000F4347" w:rsidRDefault="000F4347" w:rsidP="000F4347">
      <w:pPr>
        <w:numPr>
          <w:ilvl w:val="0"/>
          <w:numId w:val="16"/>
        </w:numPr>
        <w:shd w:val="clear" w:color="auto" w:fill="FFFFFF"/>
        <w:spacing w:after="0" w:line="240" w:lineRule="auto"/>
        <w:rPr>
          <w:ins w:id="373" w:author="Unknown"/>
          <w:rFonts w:ascii="Verdana" w:eastAsia="Times New Roman" w:hAnsi="Verdana" w:cs="Arial"/>
          <w:color w:val="3A3A3A"/>
          <w:sz w:val="28"/>
          <w:szCs w:val="28"/>
        </w:rPr>
      </w:pPr>
      <w:ins w:id="374" w:author="Unknown">
        <w:r w:rsidRPr="000F4347">
          <w:rPr>
            <w:rFonts w:ascii="Verdana" w:eastAsia="Times New Roman" w:hAnsi="Verdana" w:cs="Arial"/>
            <w:color w:val="3A3A3A"/>
            <w:sz w:val="28"/>
            <w:szCs w:val="28"/>
          </w:rPr>
          <w:t>&lt;</w:t>
        </w:r>
        <w:proofErr w:type="spellStart"/>
        <w:r w:rsidRPr="000F4347">
          <w:rPr>
            <w:rFonts w:ascii="Verdana" w:eastAsia="Times New Roman" w:hAnsi="Verdana" w:cs="Arial"/>
            <w:color w:val="3A3A3A"/>
            <w:sz w:val="28"/>
            <w:szCs w:val="28"/>
          </w:rPr>
          <w:t>noframes</w:t>
        </w:r>
        <w:proofErr w:type="spellEnd"/>
        <w:r w:rsidRPr="000F4347">
          <w:rPr>
            <w:rFonts w:ascii="Verdana" w:eastAsia="Times New Roman" w:hAnsi="Verdana" w:cs="Arial"/>
            <w:color w:val="3A3A3A"/>
            <w:sz w:val="28"/>
            <w:szCs w:val="28"/>
          </w:rPr>
          <w:t>&gt;</w:t>
        </w:r>
      </w:ins>
    </w:p>
    <w:p w:rsidR="000F4347" w:rsidRPr="000F4347" w:rsidRDefault="000F4347" w:rsidP="000F4347">
      <w:pPr>
        <w:numPr>
          <w:ilvl w:val="0"/>
          <w:numId w:val="16"/>
        </w:numPr>
        <w:shd w:val="clear" w:color="auto" w:fill="FFFFFF"/>
        <w:spacing w:after="0" w:line="240" w:lineRule="auto"/>
        <w:rPr>
          <w:ins w:id="375" w:author="Unknown"/>
          <w:rFonts w:ascii="Verdana" w:eastAsia="Times New Roman" w:hAnsi="Verdana" w:cs="Arial"/>
          <w:color w:val="3A3A3A"/>
          <w:sz w:val="28"/>
          <w:szCs w:val="28"/>
        </w:rPr>
      </w:pPr>
      <w:ins w:id="376" w:author="Unknown">
        <w:r w:rsidRPr="000F4347">
          <w:rPr>
            <w:rFonts w:ascii="Verdana" w:eastAsia="Times New Roman" w:hAnsi="Verdana" w:cs="Arial"/>
            <w:color w:val="3A3A3A"/>
            <w:sz w:val="28"/>
            <w:szCs w:val="28"/>
          </w:rPr>
          <w:t>&lt;big&gt;</w:t>
        </w:r>
      </w:ins>
    </w:p>
    <w:p w:rsidR="000F4347" w:rsidRPr="000F4347" w:rsidRDefault="000F4347" w:rsidP="000F4347">
      <w:pPr>
        <w:numPr>
          <w:ilvl w:val="0"/>
          <w:numId w:val="16"/>
        </w:numPr>
        <w:shd w:val="clear" w:color="auto" w:fill="FFFFFF"/>
        <w:spacing w:after="0" w:line="240" w:lineRule="auto"/>
        <w:rPr>
          <w:ins w:id="377" w:author="Unknown"/>
          <w:rFonts w:ascii="Verdana" w:eastAsia="Times New Roman" w:hAnsi="Verdana" w:cs="Arial"/>
          <w:color w:val="3A3A3A"/>
          <w:sz w:val="28"/>
          <w:szCs w:val="28"/>
        </w:rPr>
      </w:pPr>
      <w:ins w:id="378" w:author="Unknown">
        <w:r w:rsidRPr="000F4347">
          <w:rPr>
            <w:rFonts w:ascii="Verdana" w:eastAsia="Times New Roman" w:hAnsi="Verdana" w:cs="Arial"/>
            <w:color w:val="3A3A3A"/>
            <w:sz w:val="28"/>
            <w:szCs w:val="28"/>
          </w:rPr>
          <w:t>&lt;</w:t>
        </w:r>
        <w:proofErr w:type="spellStart"/>
        <w:r w:rsidRPr="000F4347">
          <w:rPr>
            <w:rFonts w:ascii="Verdana" w:eastAsia="Times New Roman" w:hAnsi="Verdana" w:cs="Arial"/>
            <w:color w:val="3A3A3A"/>
            <w:sz w:val="28"/>
            <w:szCs w:val="28"/>
          </w:rPr>
          <w:t>basefront</w:t>
        </w:r>
        <w:proofErr w:type="spellEnd"/>
        <w:r w:rsidRPr="000F4347">
          <w:rPr>
            <w:rFonts w:ascii="Verdana" w:eastAsia="Times New Roman" w:hAnsi="Verdana" w:cs="Arial"/>
            <w:color w:val="3A3A3A"/>
            <w:sz w:val="28"/>
            <w:szCs w:val="28"/>
          </w:rPr>
          <w:t>&gt;</w:t>
        </w:r>
      </w:ins>
    </w:p>
    <w:p w:rsidR="000F4347" w:rsidRPr="000F4347" w:rsidRDefault="000F4347" w:rsidP="000F4347">
      <w:pPr>
        <w:numPr>
          <w:ilvl w:val="0"/>
          <w:numId w:val="16"/>
        </w:numPr>
        <w:shd w:val="clear" w:color="auto" w:fill="FFFFFF"/>
        <w:spacing w:after="0" w:line="240" w:lineRule="auto"/>
        <w:rPr>
          <w:ins w:id="379" w:author="Unknown"/>
          <w:rFonts w:ascii="Verdana" w:eastAsia="Times New Roman" w:hAnsi="Verdana" w:cs="Arial"/>
          <w:color w:val="3A3A3A"/>
          <w:sz w:val="28"/>
          <w:szCs w:val="28"/>
        </w:rPr>
      </w:pPr>
      <w:ins w:id="380" w:author="Unknown">
        <w:r w:rsidRPr="000F4347">
          <w:rPr>
            <w:rFonts w:ascii="Verdana" w:eastAsia="Times New Roman" w:hAnsi="Verdana" w:cs="Arial"/>
            <w:color w:val="3A3A3A"/>
            <w:sz w:val="28"/>
            <w:szCs w:val="28"/>
          </w:rPr>
          <w:t>&lt;applet&gt;</w:t>
        </w:r>
      </w:ins>
    </w:p>
    <w:p w:rsidR="000F4347" w:rsidRPr="000F4347" w:rsidRDefault="000F4347" w:rsidP="000F4347">
      <w:pPr>
        <w:numPr>
          <w:ilvl w:val="0"/>
          <w:numId w:val="16"/>
        </w:numPr>
        <w:shd w:val="clear" w:color="auto" w:fill="FFFFFF"/>
        <w:spacing w:after="0" w:line="240" w:lineRule="auto"/>
        <w:rPr>
          <w:ins w:id="381" w:author="Unknown"/>
          <w:rFonts w:ascii="Verdana" w:eastAsia="Times New Roman" w:hAnsi="Verdana" w:cs="Arial"/>
          <w:color w:val="3A3A3A"/>
          <w:sz w:val="28"/>
          <w:szCs w:val="28"/>
        </w:rPr>
      </w:pPr>
      <w:ins w:id="382" w:author="Unknown">
        <w:r w:rsidRPr="000F4347">
          <w:rPr>
            <w:rFonts w:ascii="Verdana" w:eastAsia="Times New Roman" w:hAnsi="Verdana" w:cs="Arial"/>
            <w:color w:val="3A3A3A"/>
            <w:sz w:val="28"/>
            <w:szCs w:val="28"/>
          </w:rPr>
          <w:t>&lt;center&gt;</w:t>
        </w:r>
      </w:ins>
    </w:p>
    <w:p w:rsidR="000F4347" w:rsidRPr="000F4347" w:rsidRDefault="000F4347" w:rsidP="000F4347">
      <w:pPr>
        <w:numPr>
          <w:ilvl w:val="0"/>
          <w:numId w:val="16"/>
        </w:numPr>
        <w:shd w:val="clear" w:color="auto" w:fill="FFFFFF"/>
        <w:spacing w:after="0" w:line="240" w:lineRule="auto"/>
        <w:rPr>
          <w:ins w:id="383" w:author="Unknown"/>
          <w:rFonts w:ascii="Verdana" w:eastAsia="Times New Roman" w:hAnsi="Verdana" w:cs="Arial"/>
          <w:color w:val="3A3A3A"/>
          <w:sz w:val="28"/>
          <w:szCs w:val="28"/>
        </w:rPr>
      </w:pPr>
      <w:ins w:id="384" w:author="Unknown">
        <w:r w:rsidRPr="000F4347">
          <w:rPr>
            <w:rFonts w:ascii="Verdana" w:eastAsia="Times New Roman" w:hAnsi="Verdana" w:cs="Arial"/>
            <w:color w:val="3A3A3A"/>
            <w:sz w:val="28"/>
            <w:szCs w:val="28"/>
          </w:rPr>
          <w:t>&lt;</w:t>
        </w:r>
        <w:proofErr w:type="spellStart"/>
        <w:r w:rsidRPr="000F4347">
          <w:rPr>
            <w:rFonts w:ascii="Verdana" w:eastAsia="Times New Roman" w:hAnsi="Verdana" w:cs="Arial"/>
            <w:color w:val="3A3A3A"/>
            <w:sz w:val="28"/>
            <w:szCs w:val="28"/>
          </w:rPr>
          <w:t>bigcenter</w:t>
        </w:r>
        <w:proofErr w:type="spellEnd"/>
        <w:r w:rsidRPr="000F4347">
          <w:rPr>
            <w:rFonts w:ascii="Verdana" w:eastAsia="Times New Roman" w:hAnsi="Verdana" w:cs="Arial"/>
            <w:color w:val="3A3A3A"/>
            <w:sz w:val="28"/>
            <w:szCs w:val="28"/>
          </w:rPr>
          <w:t>&gt;</w:t>
        </w:r>
      </w:ins>
    </w:p>
    <w:p w:rsidR="000F4347" w:rsidRPr="000F4347" w:rsidRDefault="000F4347" w:rsidP="000F4347">
      <w:pPr>
        <w:numPr>
          <w:ilvl w:val="0"/>
          <w:numId w:val="16"/>
        </w:numPr>
        <w:shd w:val="clear" w:color="auto" w:fill="FFFFFF"/>
        <w:spacing w:after="0" w:line="240" w:lineRule="auto"/>
        <w:rPr>
          <w:ins w:id="385" w:author="Unknown"/>
          <w:rFonts w:ascii="Verdana" w:eastAsia="Times New Roman" w:hAnsi="Verdana" w:cs="Arial"/>
          <w:color w:val="3A3A3A"/>
          <w:sz w:val="28"/>
          <w:szCs w:val="28"/>
        </w:rPr>
      </w:pPr>
      <w:ins w:id="386" w:author="Unknown">
        <w:r w:rsidRPr="000F4347">
          <w:rPr>
            <w:rFonts w:ascii="Verdana" w:eastAsia="Times New Roman" w:hAnsi="Verdana" w:cs="Arial"/>
            <w:color w:val="3A3A3A"/>
            <w:sz w:val="28"/>
            <w:szCs w:val="28"/>
          </w:rPr>
          <w:t>&lt;acronym&gt;</w:t>
        </w:r>
      </w:ins>
    </w:p>
    <w:p w:rsidR="000F4347" w:rsidRPr="000F4347" w:rsidRDefault="000F4347" w:rsidP="000F4347">
      <w:pPr>
        <w:numPr>
          <w:ilvl w:val="0"/>
          <w:numId w:val="16"/>
        </w:numPr>
        <w:shd w:val="clear" w:color="auto" w:fill="FFFFFF"/>
        <w:spacing w:after="0" w:line="240" w:lineRule="auto"/>
        <w:rPr>
          <w:ins w:id="387" w:author="Unknown"/>
          <w:rFonts w:ascii="Verdana" w:eastAsia="Times New Roman" w:hAnsi="Verdana" w:cs="Arial"/>
          <w:color w:val="3A3A3A"/>
          <w:sz w:val="28"/>
          <w:szCs w:val="28"/>
        </w:rPr>
      </w:pPr>
      <w:ins w:id="388" w:author="Unknown">
        <w:r w:rsidRPr="000F4347">
          <w:rPr>
            <w:rFonts w:ascii="Verdana" w:eastAsia="Times New Roman" w:hAnsi="Verdana" w:cs="Arial"/>
            <w:color w:val="3A3A3A"/>
            <w:sz w:val="28"/>
            <w:szCs w:val="28"/>
          </w:rPr>
          <w:t>&lt;</w:t>
        </w:r>
        <w:proofErr w:type="spellStart"/>
        <w:r w:rsidRPr="000F4347">
          <w:rPr>
            <w:rFonts w:ascii="Verdana" w:eastAsia="Times New Roman" w:hAnsi="Verdana" w:cs="Arial"/>
            <w:color w:val="3A3A3A"/>
            <w:sz w:val="28"/>
            <w:szCs w:val="28"/>
          </w:rPr>
          <w:t>basefont</w:t>
        </w:r>
        <w:proofErr w:type="spellEnd"/>
        <w:r w:rsidRPr="000F4347">
          <w:rPr>
            <w:rFonts w:ascii="Verdana" w:eastAsia="Times New Roman" w:hAnsi="Verdana" w:cs="Arial"/>
            <w:color w:val="3A3A3A"/>
            <w:sz w:val="28"/>
            <w:szCs w:val="28"/>
          </w:rPr>
          <w:t>&gt;</w:t>
        </w:r>
      </w:ins>
    </w:p>
    <w:p w:rsidR="000F4347" w:rsidRPr="000F4347" w:rsidRDefault="000F4347" w:rsidP="000F4347">
      <w:pPr>
        <w:numPr>
          <w:ilvl w:val="0"/>
          <w:numId w:val="16"/>
        </w:numPr>
        <w:shd w:val="clear" w:color="auto" w:fill="FFFFFF"/>
        <w:spacing w:after="0" w:line="240" w:lineRule="auto"/>
        <w:rPr>
          <w:ins w:id="389" w:author="Unknown"/>
          <w:rFonts w:ascii="Verdana" w:eastAsia="Times New Roman" w:hAnsi="Verdana" w:cs="Arial"/>
          <w:color w:val="3A3A3A"/>
          <w:sz w:val="28"/>
          <w:szCs w:val="28"/>
        </w:rPr>
      </w:pPr>
      <w:ins w:id="390" w:author="Unknown">
        <w:r w:rsidRPr="000F4347">
          <w:rPr>
            <w:rFonts w:ascii="Verdana" w:eastAsia="Times New Roman" w:hAnsi="Verdana" w:cs="Arial"/>
            <w:color w:val="3A3A3A"/>
            <w:sz w:val="28"/>
            <w:szCs w:val="28"/>
          </w:rPr>
          <w:t>&lt;dir&gt;</w:t>
        </w:r>
      </w:ins>
    </w:p>
    <w:p w:rsidR="000F4347" w:rsidRPr="000F4347" w:rsidRDefault="000F4347" w:rsidP="000F4347">
      <w:pPr>
        <w:numPr>
          <w:ilvl w:val="0"/>
          <w:numId w:val="16"/>
        </w:numPr>
        <w:shd w:val="clear" w:color="auto" w:fill="FFFFFF"/>
        <w:spacing w:after="0" w:line="240" w:lineRule="auto"/>
        <w:rPr>
          <w:ins w:id="391" w:author="Unknown"/>
          <w:rFonts w:ascii="Verdana" w:eastAsia="Times New Roman" w:hAnsi="Verdana" w:cs="Arial"/>
          <w:color w:val="3A3A3A"/>
          <w:sz w:val="28"/>
          <w:szCs w:val="28"/>
        </w:rPr>
      </w:pPr>
      <w:ins w:id="392" w:author="Unknown">
        <w:r w:rsidRPr="000F4347">
          <w:rPr>
            <w:rFonts w:ascii="Verdana" w:eastAsia="Times New Roman" w:hAnsi="Verdana" w:cs="Arial"/>
            <w:color w:val="3A3A3A"/>
            <w:sz w:val="28"/>
            <w:szCs w:val="28"/>
          </w:rPr>
          <w:t>&lt;</w:t>
        </w:r>
        <w:proofErr w:type="spellStart"/>
        <w:r w:rsidRPr="000F4347">
          <w:rPr>
            <w:rFonts w:ascii="Verdana" w:eastAsia="Times New Roman" w:hAnsi="Verdana" w:cs="Arial"/>
            <w:color w:val="3A3A3A"/>
            <w:sz w:val="28"/>
            <w:szCs w:val="28"/>
          </w:rPr>
          <w:t>tt</w:t>
        </w:r>
        <w:proofErr w:type="spellEnd"/>
        <w:r w:rsidRPr="000F4347">
          <w:rPr>
            <w:rFonts w:ascii="Verdana" w:eastAsia="Times New Roman" w:hAnsi="Verdana" w:cs="Arial"/>
            <w:color w:val="3A3A3A"/>
            <w:sz w:val="28"/>
            <w:szCs w:val="28"/>
          </w:rPr>
          <w:t>&gt;</w:t>
        </w:r>
      </w:ins>
    </w:p>
    <w:p w:rsidR="000F4347" w:rsidRPr="000F4347" w:rsidRDefault="000F4347" w:rsidP="000F4347">
      <w:pPr>
        <w:numPr>
          <w:ilvl w:val="0"/>
          <w:numId w:val="16"/>
        </w:numPr>
        <w:shd w:val="clear" w:color="auto" w:fill="FFFFFF"/>
        <w:spacing w:after="0" w:line="240" w:lineRule="auto"/>
        <w:rPr>
          <w:ins w:id="393" w:author="Unknown"/>
          <w:rFonts w:ascii="Verdana" w:eastAsia="Times New Roman" w:hAnsi="Verdana" w:cs="Arial"/>
          <w:color w:val="3A3A3A"/>
          <w:sz w:val="28"/>
          <w:szCs w:val="28"/>
        </w:rPr>
      </w:pPr>
      <w:ins w:id="394" w:author="Unknown">
        <w:r w:rsidRPr="000F4347">
          <w:rPr>
            <w:rFonts w:ascii="Verdana" w:eastAsia="Times New Roman" w:hAnsi="Verdana" w:cs="Arial"/>
            <w:color w:val="3A3A3A"/>
            <w:sz w:val="28"/>
            <w:szCs w:val="28"/>
          </w:rPr>
          <w:t>&lt;font&gt;</w:t>
        </w:r>
      </w:ins>
    </w:p>
    <w:p w:rsidR="000F4347" w:rsidRPr="000F4347" w:rsidRDefault="000F4347" w:rsidP="000F4347">
      <w:pPr>
        <w:numPr>
          <w:ilvl w:val="0"/>
          <w:numId w:val="16"/>
        </w:numPr>
        <w:shd w:val="clear" w:color="auto" w:fill="FFFFFF"/>
        <w:spacing w:after="0" w:line="240" w:lineRule="auto"/>
        <w:rPr>
          <w:ins w:id="395" w:author="Unknown"/>
          <w:rFonts w:ascii="Verdana" w:eastAsia="Times New Roman" w:hAnsi="Verdana" w:cs="Arial"/>
          <w:color w:val="3A3A3A"/>
          <w:sz w:val="28"/>
          <w:szCs w:val="28"/>
        </w:rPr>
      </w:pPr>
      <w:ins w:id="396" w:author="Unknown">
        <w:r w:rsidRPr="000F4347">
          <w:rPr>
            <w:rFonts w:ascii="Verdana" w:eastAsia="Times New Roman" w:hAnsi="Verdana" w:cs="Arial"/>
            <w:color w:val="3A3A3A"/>
            <w:sz w:val="28"/>
            <w:szCs w:val="28"/>
          </w:rPr>
          <w:t>&lt;strike&gt;</w:t>
        </w:r>
      </w:ins>
    </w:p>
    <w:p w:rsidR="000F4347" w:rsidRPr="000F4347" w:rsidRDefault="000F4347" w:rsidP="000F4347">
      <w:pPr>
        <w:shd w:val="clear" w:color="auto" w:fill="FFFFFF"/>
        <w:spacing w:after="0" w:line="240" w:lineRule="auto"/>
        <w:rPr>
          <w:ins w:id="397" w:author="Unknown"/>
          <w:rFonts w:ascii="Verdana" w:eastAsia="Times New Roman" w:hAnsi="Verdana" w:cs="Arial"/>
          <w:color w:val="3A3A3A"/>
          <w:sz w:val="28"/>
          <w:szCs w:val="28"/>
        </w:rPr>
      </w:pPr>
      <w:ins w:id="398" w:author="Unknown">
        <w:r w:rsidRPr="000F4347">
          <w:rPr>
            <w:rFonts w:ascii="Verdana" w:eastAsia="Times New Roman" w:hAnsi="Verdana" w:cs="Arial"/>
            <w:b/>
            <w:bCs/>
            <w:color w:val="FF6600"/>
            <w:sz w:val="28"/>
            <w:szCs w:val="28"/>
          </w:rPr>
          <w:t xml:space="preserve">Q #24) </w:t>
        </w:r>
        <w:proofErr w:type="gramStart"/>
        <w:r w:rsidRPr="000F4347">
          <w:rPr>
            <w:rFonts w:ascii="Verdana" w:eastAsia="Times New Roman" w:hAnsi="Verdana" w:cs="Arial"/>
            <w:b/>
            <w:bCs/>
            <w:color w:val="FF6600"/>
            <w:sz w:val="28"/>
            <w:szCs w:val="28"/>
          </w:rPr>
          <w:t>Which</w:t>
        </w:r>
        <w:proofErr w:type="gramEnd"/>
        <w:r w:rsidRPr="000F4347">
          <w:rPr>
            <w:rFonts w:ascii="Verdana" w:eastAsia="Times New Roman" w:hAnsi="Verdana" w:cs="Arial"/>
            <w:b/>
            <w:bCs/>
            <w:color w:val="FF6600"/>
            <w:sz w:val="28"/>
            <w:szCs w:val="28"/>
          </w:rPr>
          <w:t xml:space="preserve"> video and audio formats are used for embedding on web page?</w:t>
        </w:r>
      </w:ins>
    </w:p>
    <w:p w:rsidR="000F4347" w:rsidRPr="000F4347" w:rsidRDefault="000F4347" w:rsidP="000F4347">
      <w:pPr>
        <w:shd w:val="clear" w:color="auto" w:fill="FFFFFF"/>
        <w:spacing w:after="0" w:line="240" w:lineRule="auto"/>
        <w:rPr>
          <w:ins w:id="399" w:author="Unknown"/>
          <w:rFonts w:ascii="Verdana" w:eastAsia="Times New Roman" w:hAnsi="Verdana" w:cs="Arial"/>
          <w:color w:val="3A3A3A"/>
          <w:sz w:val="28"/>
          <w:szCs w:val="28"/>
        </w:rPr>
      </w:pPr>
      <w:ins w:id="400" w:author="Unknown">
        <w:r w:rsidRPr="000F4347">
          <w:rPr>
            <w:rFonts w:ascii="Verdana" w:eastAsia="Times New Roman" w:hAnsi="Verdana" w:cs="Arial"/>
            <w:b/>
            <w:bCs/>
            <w:color w:val="3A3A3A"/>
            <w:sz w:val="28"/>
            <w:szCs w:val="28"/>
          </w:rPr>
          <w:t>Answer: Formats of video and audio that are used for embedding on the web page are given below:</w:t>
        </w:r>
      </w:ins>
    </w:p>
    <w:p w:rsidR="000F4347" w:rsidRPr="000F4347" w:rsidRDefault="000F4347" w:rsidP="000F4347">
      <w:pPr>
        <w:numPr>
          <w:ilvl w:val="0"/>
          <w:numId w:val="17"/>
        </w:numPr>
        <w:shd w:val="clear" w:color="auto" w:fill="FFFFFF"/>
        <w:spacing w:after="0" w:line="240" w:lineRule="auto"/>
        <w:rPr>
          <w:ins w:id="401" w:author="Unknown"/>
          <w:rFonts w:ascii="Verdana" w:eastAsia="Times New Roman" w:hAnsi="Verdana" w:cs="Arial"/>
          <w:color w:val="3A3A3A"/>
          <w:sz w:val="28"/>
          <w:szCs w:val="28"/>
        </w:rPr>
      </w:pPr>
      <w:ins w:id="402" w:author="Unknown">
        <w:r w:rsidRPr="000F4347">
          <w:rPr>
            <w:rFonts w:ascii="Verdana" w:eastAsia="Times New Roman" w:hAnsi="Verdana" w:cs="Arial"/>
            <w:b/>
            <w:bCs/>
            <w:color w:val="3A3A3A"/>
            <w:sz w:val="28"/>
            <w:szCs w:val="28"/>
          </w:rPr>
          <w:t>Video: </w:t>
        </w:r>
        <w:r w:rsidRPr="000F4347">
          <w:rPr>
            <w:rFonts w:ascii="Verdana" w:eastAsia="Times New Roman" w:hAnsi="Verdana" w:cs="Arial"/>
            <w:color w:val="3A3A3A"/>
            <w:sz w:val="28"/>
            <w:szCs w:val="28"/>
          </w:rPr>
          <w:t xml:space="preserve">MPEG4, </w:t>
        </w:r>
        <w:proofErr w:type="spellStart"/>
        <w:r w:rsidRPr="000F4347">
          <w:rPr>
            <w:rFonts w:ascii="Verdana" w:eastAsia="Times New Roman" w:hAnsi="Verdana" w:cs="Arial"/>
            <w:color w:val="3A3A3A"/>
            <w:sz w:val="28"/>
            <w:szCs w:val="28"/>
          </w:rPr>
          <w:t>Ogg</w:t>
        </w:r>
        <w:proofErr w:type="spellEnd"/>
        <w:r w:rsidRPr="000F4347">
          <w:rPr>
            <w:rFonts w:ascii="Verdana" w:eastAsia="Times New Roman" w:hAnsi="Verdana" w:cs="Arial"/>
            <w:color w:val="3A3A3A"/>
            <w:sz w:val="28"/>
            <w:szCs w:val="28"/>
          </w:rPr>
          <w:t xml:space="preserve">, </w:t>
        </w:r>
        <w:proofErr w:type="spellStart"/>
        <w:r w:rsidRPr="000F4347">
          <w:rPr>
            <w:rFonts w:ascii="Verdana" w:eastAsia="Times New Roman" w:hAnsi="Verdana" w:cs="Arial"/>
            <w:color w:val="3A3A3A"/>
            <w:sz w:val="28"/>
            <w:szCs w:val="28"/>
          </w:rPr>
          <w:t>WebM</w:t>
        </w:r>
        <w:proofErr w:type="spellEnd"/>
        <w:r w:rsidRPr="000F4347">
          <w:rPr>
            <w:rFonts w:ascii="Verdana" w:eastAsia="Times New Roman" w:hAnsi="Verdana" w:cs="Arial"/>
            <w:color w:val="3A3A3A"/>
            <w:sz w:val="28"/>
            <w:szCs w:val="28"/>
          </w:rPr>
          <w:t>.</w:t>
        </w:r>
      </w:ins>
    </w:p>
    <w:p w:rsidR="000F4347" w:rsidRPr="000F4347" w:rsidRDefault="000F4347" w:rsidP="000F4347">
      <w:pPr>
        <w:numPr>
          <w:ilvl w:val="0"/>
          <w:numId w:val="17"/>
        </w:numPr>
        <w:shd w:val="clear" w:color="auto" w:fill="FFFFFF"/>
        <w:spacing w:after="0" w:line="240" w:lineRule="auto"/>
        <w:rPr>
          <w:ins w:id="403" w:author="Unknown"/>
          <w:rFonts w:ascii="Verdana" w:eastAsia="Times New Roman" w:hAnsi="Verdana" w:cs="Arial"/>
          <w:color w:val="3A3A3A"/>
          <w:sz w:val="28"/>
          <w:szCs w:val="28"/>
        </w:rPr>
      </w:pPr>
      <w:ins w:id="404" w:author="Unknown">
        <w:r w:rsidRPr="000F4347">
          <w:rPr>
            <w:rFonts w:ascii="Verdana" w:eastAsia="Times New Roman" w:hAnsi="Verdana" w:cs="Arial"/>
            <w:b/>
            <w:bCs/>
            <w:color w:val="3A3A3A"/>
            <w:sz w:val="28"/>
            <w:szCs w:val="28"/>
          </w:rPr>
          <w:t>Audio:</w:t>
        </w:r>
        <w:r w:rsidRPr="000F4347">
          <w:rPr>
            <w:rFonts w:ascii="Verdana" w:eastAsia="Times New Roman" w:hAnsi="Verdana" w:cs="Arial"/>
            <w:color w:val="3A3A3A"/>
            <w:sz w:val="28"/>
            <w:szCs w:val="28"/>
          </w:rPr>
          <w:t xml:space="preserve"> WAV, </w:t>
        </w:r>
        <w:proofErr w:type="spellStart"/>
        <w:r w:rsidRPr="000F4347">
          <w:rPr>
            <w:rFonts w:ascii="Verdana" w:eastAsia="Times New Roman" w:hAnsi="Verdana" w:cs="Arial"/>
            <w:color w:val="3A3A3A"/>
            <w:sz w:val="28"/>
            <w:szCs w:val="28"/>
          </w:rPr>
          <w:t>Ogg</w:t>
        </w:r>
        <w:proofErr w:type="spellEnd"/>
        <w:r w:rsidRPr="000F4347">
          <w:rPr>
            <w:rFonts w:ascii="Verdana" w:eastAsia="Times New Roman" w:hAnsi="Verdana" w:cs="Arial"/>
            <w:color w:val="3A3A3A"/>
            <w:sz w:val="28"/>
            <w:szCs w:val="28"/>
          </w:rPr>
          <w:t xml:space="preserve"> </w:t>
        </w:r>
        <w:proofErr w:type="spellStart"/>
        <w:r w:rsidRPr="000F4347">
          <w:rPr>
            <w:rFonts w:ascii="Verdana" w:eastAsia="Times New Roman" w:hAnsi="Verdana" w:cs="Arial"/>
            <w:color w:val="3A3A3A"/>
            <w:sz w:val="28"/>
            <w:szCs w:val="28"/>
          </w:rPr>
          <w:t>Vorbis</w:t>
        </w:r>
        <w:proofErr w:type="spellEnd"/>
        <w:r w:rsidRPr="000F4347">
          <w:rPr>
            <w:rFonts w:ascii="Verdana" w:eastAsia="Times New Roman" w:hAnsi="Verdana" w:cs="Arial"/>
            <w:color w:val="3A3A3A"/>
            <w:sz w:val="28"/>
            <w:szCs w:val="28"/>
          </w:rPr>
          <w:t>, MP3.</w:t>
        </w:r>
      </w:ins>
    </w:p>
    <w:p w:rsidR="000F4347" w:rsidRPr="000F4347" w:rsidRDefault="000F4347" w:rsidP="000F4347">
      <w:pPr>
        <w:shd w:val="clear" w:color="auto" w:fill="FFFFFF"/>
        <w:spacing w:after="0" w:line="240" w:lineRule="auto"/>
        <w:rPr>
          <w:ins w:id="405" w:author="Unknown"/>
          <w:rFonts w:ascii="Verdana" w:eastAsia="Times New Roman" w:hAnsi="Verdana" w:cs="Arial"/>
          <w:color w:val="3A3A3A"/>
          <w:sz w:val="28"/>
          <w:szCs w:val="28"/>
        </w:rPr>
      </w:pPr>
      <w:proofErr w:type="gramStart"/>
      <w:ins w:id="406" w:author="Unknown">
        <w:r w:rsidRPr="000F4347">
          <w:rPr>
            <w:rFonts w:ascii="Verdana" w:eastAsia="Times New Roman" w:hAnsi="Verdana" w:cs="Arial"/>
            <w:b/>
            <w:bCs/>
            <w:color w:val="FF6600"/>
            <w:sz w:val="28"/>
            <w:szCs w:val="28"/>
          </w:rPr>
          <w:t>Q #25) List out the page structure elements of HTML5.</w:t>
        </w:r>
        <w:proofErr w:type="gramEnd"/>
      </w:ins>
    </w:p>
    <w:p w:rsidR="000F4347" w:rsidRPr="000F4347" w:rsidRDefault="000F4347" w:rsidP="000F4347">
      <w:pPr>
        <w:shd w:val="clear" w:color="auto" w:fill="FFFFFF"/>
        <w:spacing w:after="0" w:line="240" w:lineRule="auto"/>
        <w:rPr>
          <w:ins w:id="407" w:author="Unknown"/>
          <w:rFonts w:ascii="Verdana" w:eastAsia="Times New Roman" w:hAnsi="Verdana" w:cs="Arial"/>
          <w:color w:val="3A3A3A"/>
          <w:sz w:val="28"/>
          <w:szCs w:val="28"/>
        </w:rPr>
      </w:pPr>
      <w:ins w:id="408" w:author="Unknown">
        <w:r w:rsidRPr="000F4347">
          <w:rPr>
            <w:rFonts w:ascii="Verdana" w:eastAsia="Times New Roman" w:hAnsi="Verdana" w:cs="Arial"/>
            <w:b/>
            <w:bCs/>
            <w:color w:val="3A3A3A"/>
            <w:sz w:val="28"/>
            <w:szCs w:val="28"/>
          </w:rPr>
          <w:t>Answer: Page structure elements of HTML5 are given below:</w:t>
        </w:r>
      </w:ins>
    </w:p>
    <w:p w:rsidR="000F4347" w:rsidRPr="000F4347" w:rsidRDefault="000F4347" w:rsidP="000F4347">
      <w:pPr>
        <w:numPr>
          <w:ilvl w:val="0"/>
          <w:numId w:val="18"/>
        </w:numPr>
        <w:shd w:val="clear" w:color="auto" w:fill="FFFFFF"/>
        <w:spacing w:after="0" w:line="240" w:lineRule="auto"/>
        <w:rPr>
          <w:ins w:id="409" w:author="Unknown"/>
          <w:rFonts w:ascii="Verdana" w:eastAsia="Times New Roman" w:hAnsi="Verdana" w:cs="Arial"/>
          <w:color w:val="3A3A3A"/>
          <w:sz w:val="28"/>
          <w:szCs w:val="28"/>
        </w:rPr>
      </w:pPr>
      <w:ins w:id="410" w:author="Unknown">
        <w:r w:rsidRPr="000F4347">
          <w:rPr>
            <w:rFonts w:ascii="Verdana" w:eastAsia="Times New Roman" w:hAnsi="Verdana" w:cs="Arial"/>
            <w:b/>
            <w:bCs/>
            <w:color w:val="3A3A3A"/>
            <w:sz w:val="28"/>
            <w:szCs w:val="28"/>
          </w:rPr>
          <w:t>&lt;</w:t>
        </w:r>
        <w:proofErr w:type="gramStart"/>
        <w:r w:rsidRPr="000F4347">
          <w:rPr>
            <w:rFonts w:ascii="Verdana" w:eastAsia="Times New Roman" w:hAnsi="Verdana" w:cs="Arial"/>
            <w:b/>
            <w:bCs/>
            <w:color w:val="3A3A3A"/>
            <w:sz w:val="28"/>
            <w:szCs w:val="28"/>
          </w:rPr>
          <w:t>header</w:t>
        </w:r>
        <w:proofErr w:type="gramEnd"/>
        <w:r w:rsidRPr="000F4347">
          <w:rPr>
            <w:rFonts w:ascii="Verdana" w:eastAsia="Times New Roman" w:hAnsi="Verdana" w:cs="Arial"/>
            <w:b/>
            <w:bCs/>
            <w:color w:val="3A3A3A"/>
            <w:sz w:val="28"/>
            <w:szCs w:val="28"/>
          </w:rPr>
          <w:t>&gt;: </w:t>
        </w:r>
        <w:r w:rsidRPr="000F4347">
          <w:rPr>
            <w:rFonts w:ascii="Verdana" w:eastAsia="Times New Roman" w:hAnsi="Verdana" w:cs="Arial"/>
            <w:color w:val="3A3A3A"/>
            <w:sz w:val="28"/>
            <w:szCs w:val="28"/>
          </w:rPr>
          <w:t>Represents the header section and stores the starting information about the web page.</w:t>
        </w:r>
      </w:ins>
    </w:p>
    <w:p w:rsidR="000F4347" w:rsidRPr="000F4347" w:rsidRDefault="000F4347" w:rsidP="000F4347">
      <w:pPr>
        <w:numPr>
          <w:ilvl w:val="0"/>
          <w:numId w:val="18"/>
        </w:numPr>
        <w:shd w:val="clear" w:color="auto" w:fill="FFFFFF"/>
        <w:spacing w:after="0" w:line="240" w:lineRule="auto"/>
        <w:rPr>
          <w:ins w:id="411" w:author="Unknown"/>
          <w:rFonts w:ascii="Verdana" w:eastAsia="Times New Roman" w:hAnsi="Verdana" w:cs="Arial"/>
          <w:color w:val="3A3A3A"/>
          <w:sz w:val="28"/>
          <w:szCs w:val="28"/>
        </w:rPr>
      </w:pPr>
      <w:ins w:id="412" w:author="Unknown">
        <w:r w:rsidRPr="000F4347">
          <w:rPr>
            <w:rFonts w:ascii="Verdana" w:eastAsia="Times New Roman" w:hAnsi="Verdana" w:cs="Arial"/>
            <w:b/>
            <w:bCs/>
            <w:color w:val="3A3A3A"/>
            <w:sz w:val="28"/>
            <w:szCs w:val="28"/>
          </w:rPr>
          <w:t>&lt;</w:t>
        </w:r>
        <w:proofErr w:type="gramStart"/>
        <w:r w:rsidRPr="000F4347">
          <w:rPr>
            <w:rFonts w:ascii="Verdana" w:eastAsia="Times New Roman" w:hAnsi="Verdana" w:cs="Arial"/>
            <w:b/>
            <w:bCs/>
            <w:color w:val="3A3A3A"/>
            <w:sz w:val="28"/>
            <w:szCs w:val="28"/>
          </w:rPr>
          <w:t>footer</w:t>
        </w:r>
        <w:proofErr w:type="gramEnd"/>
        <w:r w:rsidRPr="000F4347">
          <w:rPr>
            <w:rFonts w:ascii="Verdana" w:eastAsia="Times New Roman" w:hAnsi="Verdana" w:cs="Arial"/>
            <w:b/>
            <w:bCs/>
            <w:color w:val="3A3A3A"/>
            <w:sz w:val="28"/>
            <w:szCs w:val="28"/>
          </w:rPr>
          <w:t>&gt;: </w:t>
        </w:r>
        <w:r w:rsidRPr="000F4347">
          <w:rPr>
            <w:rFonts w:ascii="Verdana" w:eastAsia="Times New Roman" w:hAnsi="Verdana" w:cs="Arial"/>
            <w:color w:val="3A3A3A"/>
            <w:sz w:val="28"/>
            <w:szCs w:val="28"/>
          </w:rPr>
          <w:t>Represents the footer section (last portion) of the page.</w:t>
        </w:r>
      </w:ins>
    </w:p>
    <w:p w:rsidR="000F4347" w:rsidRPr="000F4347" w:rsidRDefault="000F4347" w:rsidP="000F4347">
      <w:pPr>
        <w:numPr>
          <w:ilvl w:val="0"/>
          <w:numId w:val="18"/>
        </w:numPr>
        <w:shd w:val="clear" w:color="auto" w:fill="FFFFFF"/>
        <w:spacing w:after="0" w:line="240" w:lineRule="auto"/>
        <w:rPr>
          <w:ins w:id="413" w:author="Unknown"/>
          <w:rFonts w:ascii="Verdana" w:eastAsia="Times New Roman" w:hAnsi="Verdana" w:cs="Arial"/>
          <w:color w:val="3A3A3A"/>
          <w:sz w:val="28"/>
          <w:szCs w:val="28"/>
        </w:rPr>
      </w:pPr>
      <w:ins w:id="414" w:author="Unknown">
        <w:r w:rsidRPr="000F4347">
          <w:rPr>
            <w:rFonts w:ascii="Verdana" w:eastAsia="Times New Roman" w:hAnsi="Verdana" w:cs="Arial"/>
            <w:b/>
            <w:bCs/>
            <w:color w:val="3A3A3A"/>
            <w:sz w:val="28"/>
            <w:szCs w:val="28"/>
          </w:rPr>
          <w:t>&lt;</w:t>
        </w:r>
        <w:proofErr w:type="spellStart"/>
        <w:proofErr w:type="gramStart"/>
        <w:r w:rsidRPr="000F4347">
          <w:rPr>
            <w:rFonts w:ascii="Verdana" w:eastAsia="Times New Roman" w:hAnsi="Verdana" w:cs="Arial"/>
            <w:b/>
            <w:bCs/>
            <w:color w:val="3A3A3A"/>
            <w:sz w:val="28"/>
            <w:szCs w:val="28"/>
          </w:rPr>
          <w:t>nav</w:t>
        </w:r>
        <w:proofErr w:type="spellEnd"/>
        <w:proofErr w:type="gramEnd"/>
        <w:r w:rsidRPr="000F4347">
          <w:rPr>
            <w:rFonts w:ascii="Verdana" w:eastAsia="Times New Roman" w:hAnsi="Verdana" w:cs="Arial"/>
            <w:b/>
            <w:bCs/>
            <w:color w:val="3A3A3A"/>
            <w:sz w:val="28"/>
            <w:szCs w:val="28"/>
          </w:rPr>
          <w:t>&gt;: </w:t>
        </w:r>
        <w:r w:rsidRPr="000F4347">
          <w:rPr>
            <w:rFonts w:ascii="Verdana" w:eastAsia="Times New Roman" w:hAnsi="Verdana" w:cs="Arial"/>
            <w:color w:val="3A3A3A"/>
            <w:sz w:val="28"/>
            <w:szCs w:val="28"/>
          </w:rPr>
          <w:t>Represents the navigation elements of the HTML page.</w:t>
        </w:r>
      </w:ins>
    </w:p>
    <w:p w:rsidR="000F4347" w:rsidRPr="000F4347" w:rsidRDefault="000F4347" w:rsidP="000F4347">
      <w:pPr>
        <w:numPr>
          <w:ilvl w:val="0"/>
          <w:numId w:val="18"/>
        </w:numPr>
        <w:shd w:val="clear" w:color="auto" w:fill="FFFFFF"/>
        <w:spacing w:after="0" w:line="240" w:lineRule="auto"/>
        <w:rPr>
          <w:ins w:id="415" w:author="Unknown"/>
          <w:rFonts w:ascii="Verdana" w:eastAsia="Times New Roman" w:hAnsi="Verdana" w:cs="Arial"/>
          <w:color w:val="3A3A3A"/>
          <w:sz w:val="28"/>
          <w:szCs w:val="28"/>
        </w:rPr>
      </w:pPr>
      <w:ins w:id="416" w:author="Unknown">
        <w:r w:rsidRPr="000F4347">
          <w:rPr>
            <w:rFonts w:ascii="Verdana" w:eastAsia="Times New Roman" w:hAnsi="Verdana" w:cs="Arial"/>
            <w:b/>
            <w:bCs/>
            <w:color w:val="3A3A3A"/>
            <w:sz w:val="28"/>
            <w:szCs w:val="28"/>
          </w:rPr>
          <w:t>&lt;</w:t>
        </w:r>
        <w:proofErr w:type="gramStart"/>
        <w:r w:rsidRPr="000F4347">
          <w:rPr>
            <w:rFonts w:ascii="Verdana" w:eastAsia="Times New Roman" w:hAnsi="Verdana" w:cs="Arial"/>
            <w:b/>
            <w:bCs/>
            <w:color w:val="3A3A3A"/>
            <w:sz w:val="28"/>
            <w:szCs w:val="28"/>
          </w:rPr>
          <w:t>article</w:t>
        </w:r>
        <w:proofErr w:type="gramEnd"/>
        <w:r w:rsidRPr="000F4347">
          <w:rPr>
            <w:rFonts w:ascii="Verdana" w:eastAsia="Times New Roman" w:hAnsi="Verdana" w:cs="Arial"/>
            <w:b/>
            <w:bCs/>
            <w:color w:val="3A3A3A"/>
            <w:sz w:val="28"/>
            <w:szCs w:val="28"/>
          </w:rPr>
          <w:t>&gt;: </w:t>
        </w:r>
        <w:r w:rsidRPr="000F4347">
          <w:rPr>
            <w:rFonts w:ascii="Verdana" w:eastAsia="Times New Roman" w:hAnsi="Verdana" w:cs="Arial"/>
            <w:color w:val="3A3A3A"/>
            <w:sz w:val="28"/>
            <w:szCs w:val="28"/>
          </w:rPr>
          <w:t>It is a set of information.</w:t>
        </w:r>
      </w:ins>
    </w:p>
    <w:p w:rsidR="000F4347" w:rsidRPr="000F4347" w:rsidRDefault="000F4347" w:rsidP="000F4347">
      <w:pPr>
        <w:numPr>
          <w:ilvl w:val="0"/>
          <w:numId w:val="18"/>
        </w:numPr>
        <w:shd w:val="clear" w:color="auto" w:fill="FFFFFF"/>
        <w:spacing w:after="0" w:line="240" w:lineRule="auto"/>
        <w:rPr>
          <w:ins w:id="417" w:author="Unknown"/>
          <w:rFonts w:ascii="Verdana" w:eastAsia="Times New Roman" w:hAnsi="Verdana" w:cs="Arial"/>
          <w:color w:val="3A3A3A"/>
          <w:sz w:val="28"/>
          <w:szCs w:val="28"/>
        </w:rPr>
      </w:pPr>
      <w:ins w:id="418" w:author="Unknown">
        <w:r w:rsidRPr="000F4347">
          <w:rPr>
            <w:rFonts w:ascii="Verdana" w:eastAsia="Times New Roman" w:hAnsi="Verdana" w:cs="Arial"/>
            <w:b/>
            <w:bCs/>
            <w:color w:val="3A3A3A"/>
            <w:sz w:val="28"/>
            <w:szCs w:val="28"/>
          </w:rPr>
          <w:t>&lt;</w:t>
        </w:r>
        <w:proofErr w:type="gramStart"/>
        <w:r w:rsidRPr="000F4347">
          <w:rPr>
            <w:rFonts w:ascii="Verdana" w:eastAsia="Times New Roman" w:hAnsi="Verdana" w:cs="Arial"/>
            <w:b/>
            <w:bCs/>
            <w:color w:val="3A3A3A"/>
            <w:sz w:val="28"/>
            <w:szCs w:val="28"/>
          </w:rPr>
          <w:t>section</w:t>
        </w:r>
        <w:proofErr w:type="gramEnd"/>
        <w:r w:rsidRPr="000F4347">
          <w:rPr>
            <w:rFonts w:ascii="Verdana" w:eastAsia="Times New Roman" w:hAnsi="Verdana" w:cs="Arial"/>
            <w:b/>
            <w:bCs/>
            <w:color w:val="3A3A3A"/>
            <w:sz w:val="28"/>
            <w:szCs w:val="28"/>
          </w:rPr>
          <w:t>&gt;: </w:t>
        </w:r>
        <w:r w:rsidRPr="000F4347">
          <w:rPr>
            <w:rFonts w:ascii="Verdana" w:eastAsia="Times New Roman" w:hAnsi="Verdana" w:cs="Arial"/>
            <w:color w:val="3A3A3A"/>
            <w:sz w:val="28"/>
            <w:szCs w:val="28"/>
          </w:rPr>
          <w:t>It is a set of instruction that is used inside the article block to define the basic structure of a page.</w:t>
        </w:r>
      </w:ins>
    </w:p>
    <w:p w:rsidR="000F4347" w:rsidRPr="000F4347" w:rsidRDefault="000F4347" w:rsidP="000F4347">
      <w:pPr>
        <w:numPr>
          <w:ilvl w:val="0"/>
          <w:numId w:val="18"/>
        </w:numPr>
        <w:shd w:val="clear" w:color="auto" w:fill="FFFFFF"/>
        <w:spacing w:after="0" w:line="240" w:lineRule="auto"/>
        <w:rPr>
          <w:ins w:id="419" w:author="Unknown"/>
          <w:rFonts w:ascii="Verdana" w:eastAsia="Times New Roman" w:hAnsi="Verdana" w:cs="Arial"/>
          <w:color w:val="3A3A3A"/>
          <w:sz w:val="28"/>
          <w:szCs w:val="28"/>
        </w:rPr>
      </w:pPr>
      <w:ins w:id="420" w:author="Unknown">
        <w:r w:rsidRPr="000F4347">
          <w:rPr>
            <w:rFonts w:ascii="Verdana" w:eastAsia="Times New Roman" w:hAnsi="Verdana" w:cs="Arial"/>
            <w:b/>
            <w:bCs/>
            <w:color w:val="3A3A3A"/>
            <w:sz w:val="28"/>
            <w:szCs w:val="28"/>
          </w:rPr>
          <w:t>&lt;</w:t>
        </w:r>
        <w:proofErr w:type="gramStart"/>
        <w:r w:rsidRPr="000F4347">
          <w:rPr>
            <w:rFonts w:ascii="Verdana" w:eastAsia="Times New Roman" w:hAnsi="Verdana" w:cs="Arial"/>
            <w:b/>
            <w:bCs/>
            <w:color w:val="3A3A3A"/>
            <w:sz w:val="28"/>
            <w:szCs w:val="28"/>
          </w:rPr>
          <w:t>aside</w:t>
        </w:r>
        <w:proofErr w:type="gramEnd"/>
        <w:r w:rsidRPr="000F4347">
          <w:rPr>
            <w:rFonts w:ascii="Verdana" w:eastAsia="Times New Roman" w:hAnsi="Verdana" w:cs="Arial"/>
            <w:b/>
            <w:bCs/>
            <w:color w:val="3A3A3A"/>
            <w:sz w:val="28"/>
            <w:szCs w:val="28"/>
          </w:rPr>
          <w:t>&gt;: </w:t>
        </w:r>
        <w:r w:rsidRPr="000F4347">
          <w:rPr>
            <w:rFonts w:ascii="Verdana" w:eastAsia="Times New Roman" w:hAnsi="Verdana" w:cs="Arial"/>
            <w:color w:val="3A3A3A"/>
            <w:sz w:val="28"/>
            <w:szCs w:val="28"/>
          </w:rPr>
          <w:t>Sidebar content of the page.</w:t>
        </w:r>
      </w:ins>
    </w:p>
    <w:p w:rsidR="000F4347" w:rsidRPr="000F4347" w:rsidRDefault="000F4347" w:rsidP="000F4347">
      <w:pPr>
        <w:shd w:val="clear" w:color="auto" w:fill="FFFFFF"/>
        <w:spacing w:after="0" w:line="240" w:lineRule="auto"/>
        <w:rPr>
          <w:ins w:id="421" w:author="Unknown"/>
          <w:rFonts w:ascii="Verdana" w:eastAsia="Times New Roman" w:hAnsi="Verdana" w:cs="Arial"/>
          <w:color w:val="3A3A3A"/>
          <w:sz w:val="28"/>
          <w:szCs w:val="28"/>
        </w:rPr>
      </w:pPr>
      <w:ins w:id="422" w:author="Unknown">
        <w:r w:rsidRPr="000F4347">
          <w:rPr>
            <w:rFonts w:ascii="Verdana" w:eastAsia="Times New Roman" w:hAnsi="Verdana" w:cs="Arial"/>
            <w:b/>
            <w:bCs/>
            <w:color w:val="FF6600"/>
            <w:sz w:val="28"/>
            <w:szCs w:val="28"/>
          </w:rPr>
          <w:t>Q #26) Explain some of the common lists to design a web page.</w:t>
        </w:r>
      </w:ins>
    </w:p>
    <w:p w:rsidR="000F4347" w:rsidRPr="000F4347" w:rsidRDefault="000F4347" w:rsidP="000F4347">
      <w:pPr>
        <w:shd w:val="clear" w:color="auto" w:fill="FFFFFF"/>
        <w:spacing w:after="0" w:line="240" w:lineRule="auto"/>
        <w:rPr>
          <w:ins w:id="423" w:author="Unknown"/>
          <w:rFonts w:ascii="Verdana" w:eastAsia="Times New Roman" w:hAnsi="Verdana" w:cs="Arial"/>
          <w:color w:val="3A3A3A"/>
          <w:sz w:val="28"/>
          <w:szCs w:val="28"/>
        </w:rPr>
      </w:pPr>
      <w:ins w:id="424" w:author="Unknown">
        <w:r w:rsidRPr="000F4347">
          <w:rPr>
            <w:rFonts w:ascii="Verdana" w:eastAsia="Times New Roman" w:hAnsi="Verdana" w:cs="Arial"/>
            <w:b/>
            <w:bCs/>
            <w:color w:val="3A3A3A"/>
            <w:sz w:val="28"/>
            <w:szCs w:val="28"/>
          </w:rPr>
          <w:t>Answer: The common lists to design a web page include:</w:t>
        </w:r>
      </w:ins>
    </w:p>
    <w:p w:rsidR="000F4347" w:rsidRPr="000F4347" w:rsidRDefault="000F4347" w:rsidP="000F4347">
      <w:pPr>
        <w:numPr>
          <w:ilvl w:val="0"/>
          <w:numId w:val="19"/>
        </w:numPr>
        <w:shd w:val="clear" w:color="auto" w:fill="FFFFFF"/>
        <w:spacing w:after="0" w:line="240" w:lineRule="auto"/>
        <w:rPr>
          <w:ins w:id="425" w:author="Unknown"/>
          <w:rFonts w:ascii="Verdana" w:eastAsia="Times New Roman" w:hAnsi="Verdana" w:cs="Arial"/>
          <w:color w:val="3A3A3A"/>
          <w:sz w:val="28"/>
          <w:szCs w:val="28"/>
        </w:rPr>
      </w:pPr>
      <w:ins w:id="426" w:author="Unknown">
        <w:r w:rsidRPr="000F4347">
          <w:rPr>
            <w:rFonts w:ascii="Verdana" w:eastAsia="Times New Roman" w:hAnsi="Verdana" w:cs="Arial"/>
            <w:color w:val="3A3A3A"/>
            <w:sz w:val="28"/>
            <w:szCs w:val="28"/>
          </w:rPr>
          <w:t>Directory list</w:t>
        </w:r>
      </w:ins>
    </w:p>
    <w:p w:rsidR="000F4347" w:rsidRPr="000F4347" w:rsidRDefault="000F4347" w:rsidP="000F4347">
      <w:pPr>
        <w:numPr>
          <w:ilvl w:val="0"/>
          <w:numId w:val="19"/>
        </w:numPr>
        <w:shd w:val="clear" w:color="auto" w:fill="FFFFFF"/>
        <w:spacing w:after="0" w:line="240" w:lineRule="auto"/>
        <w:rPr>
          <w:ins w:id="427" w:author="Unknown"/>
          <w:rFonts w:ascii="Verdana" w:eastAsia="Times New Roman" w:hAnsi="Verdana" w:cs="Arial"/>
          <w:color w:val="3A3A3A"/>
          <w:sz w:val="28"/>
          <w:szCs w:val="28"/>
        </w:rPr>
      </w:pPr>
      <w:ins w:id="428" w:author="Unknown">
        <w:r w:rsidRPr="000F4347">
          <w:rPr>
            <w:rFonts w:ascii="Verdana" w:eastAsia="Times New Roman" w:hAnsi="Verdana" w:cs="Arial"/>
            <w:color w:val="3A3A3A"/>
            <w:sz w:val="28"/>
            <w:szCs w:val="28"/>
          </w:rPr>
          <w:t>Definition list</w:t>
        </w:r>
      </w:ins>
    </w:p>
    <w:p w:rsidR="000F4347" w:rsidRPr="000F4347" w:rsidRDefault="000F4347" w:rsidP="000F4347">
      <w:pPr>
        <w:numPr>
          <w:ilvl w:val="0"/>
          <w:numId w:val="19"/>
        </w:numPr>
        <w:shd w:val="clear" w:color="auto" w:fill="FFFFFF"/>
        <w:spacing w:after="0" w:line="240" w:lineRule="auto"/>
        <w:rPr>
          <w:ins w:id="429" w:author="Unknown"/>
          <w:rFonts w:ascii="Verdana" w:eastAsia="Times New Roman" w:hAnsi="Verdana" w:cs="Arial"/>
          <w:color w:val="3A3A3A"/>
          <w:sz w:val="28"/>
          <w:szCs w:val="28"/>
        </w:rPr>
      </w:pPr>
      <w:ins w:id="430" w:author="Unknown">
        <w:r w:rsidRPr="000F4347">
          <w:rPr>
            <w:rFonts w:ascii="Verdana" w:eastAsia="Times New Roman" w:hAnsi="Verdana" w:cs="Arial"/>
            <w:color w:val="3A3A3A"/>
            <w:sz w:val="28"/>
            <w:szCs w:val="28"/>
          </w:rPr>
          <w:t>Ordered list</w:t>
        </w:r>
      </w:ins>
    </w:p>
    <w:p w:rsidR="000F4347" w:rsidRPr="000F4347" w:rsidRDefault="000F4347" w:rsidP="000F4347">
      <w:pPr>
        <w:numPr>
          <w:ilvl w:val="0"/>
          <w:numId w:val="19"/>
        </w:numPr>
        <w:shd w:val="clear" w:color="auto" w:fill="FFFFFF"/>
        <w:spacing w:after="0" w:line="240" w:lineRule="auto"/>
        <w:rPr>
          <w:ins w:id="431" w:author="Unknown"/>
          <w:rFonts w:ascii="Verdana" w:eastAsia="Times New Roman" w:hAnsi="Verdana" w:cs="Arial"/>
          <w:color w:val="3A3A3A"/>
          <w:sz w:val="28"/>
          <w:szCs w:val="28"/>
        </w:rPr>
      </w:pPr>
      <w:ins w:id="432" w:author="Unknown">
        <w:r w:rsidRPr="000F4347">
          <w:rPr>
            <w:rFonts w:ascii="Verdana" w:eastAsia="Times New Roman" w:hAnsi="Verdana" w:cs="Arial"/>
            <w:color w:val="3A3A3A"/>
            <w:sz w:val="28"/>
            <w:szCs w:val="28"/>
          </w:rPr>
          <w:t>Menu list</w:t>
        </w:r>
      </w:ins>
    </w:p>
    <w:p w:rsidR="000F4347" w:rsidRPr="000F4347" w:rsidRDefault="000F4347" w:rsidP="000F4347">
      <w:pPr>
        <w:numPr>
          <w:ilvl w:val="0"/>
          <w:numId w:val="19"/>
        </w:numPr>
        <w:shd w:val="clear" w:color="auto" w:fill="FFFFFF"/>
        <w:spacing w:after="0" w:line="240" w:lineRule="auto"/>
        <w:rPr>
          <w:ins w:id="433" w:author="Unknown"/>
          <w:rFonts w:ascii="Verdana" w:eastAsia="Times New Roman" w:hAnsi="Verdana" w:cs="Arial"/>
          <w:color w:val="3A3A3A"/>
          <w:sz w:val="28"/>
          <w:szCs w:val="28"/>
        </w:rPr>
      </w:pPr>
      <w:ins w:id="434" w:author="Unknown">
        <w:r w:rsidRPr="000F4347">
          <w:rPr>
            <w:rFonts w:ascii="Verdana" w:eastAsia="Times New Roman" w:hAnsi="Verdana" w:cs="Arial"/>
            <w:color w:val="3A3A3A"/>
            <w:sz w:val="28"/>
            <w:szCs w:val="28"/>
          </w:rPr>
          <w:t>Unordered list</w:t>
        </w:r>
      </w:ins>
    </w:p>
    <w:p w:rsidR="000F4347" w:rsidRPr="000F4347" w:rsidRDefault="000F4347" w:rsidP="000F4347">
      <w:pPr>
        <w:shd w:val="clear" w:color="auto" w:fill="FFFFFF"/>
        <w:spacing w:after="0" w:line="240" w:lineRule="auto"/>
        <w:rPr>
          <w:ins w:id="435" w:author="Unknown"/>
          <w:rFonts w:ascii="Verdana" w:eastAsia="Times New Roman" w:hAnsi="Verdana" w:cs="Arial"/>
          <w:color w:val="3A3A3A"/>
          <w:sz w:val="28"/>
          <w:szCs w:val="28"/>
        </w:rPr>
      </w:pPr>
      <w:ins w:id="436" w:author="Unknown">
        <w:r w:rsidRPr="000F4347">
          <w:rPr>
            <w:rFonts w:ascii="Verdana" w:eastAsia="Times New Roman" w:hAnsi="Verdana" w:cs="Arial"/>
            <w:b/>
            <w:bCs/>
            <w:color w:val="3A3A3A"/>
            <w:sz w:val="28"/>
            <w:szCs w:val="28"/>
          </w:rPr>
          <w:t>Different</w:t>
        </w:r>
        <w:r w:rsidRPr="000F4347">
          <w:rPr>
            <w:rFonts w:ascii="Verdana" w:eastAsia="Times New Roman" w:hAnsi="Verdana" w:cs="Arial"/>
            <w:color w:val="3A3A3A"/>
            <w:sz w:val="28"/>
            <w:szCs w:val="28"/>
          </w:rPr>
          <w:t>– Different tags are used to compose each list.</w:t>
        </w:r>
      </w:ins>
    </w:p>
    <w:p w:rsidR="000F4347" w:rsidRPr="000F4347" w:rsidRDefault="000F4347" w:rsidP="000F4347">
      <w:pPr>
        <w:shd w:val="clear" w:color="auto" w:fill="FFFFFF"/>
        <w:spacing w:after="0" w:line="240" w:lineRule="auto"/>
        <w:rPr>
          <w:ins w:id="437" w:author="Unknown"/>
          <w:rFonts w:ascii="Verdana" w:eastAsia="Times New Roman" w:hAnsi="Verdana" w:cs="Arial"/>
          <w:color w:val="3A3A3A"/>
          <w:sz w:val="28"/>
          <w:szCs w:val="28"/>
        </w:rPr>
      </w:pPr>
      <w:ins w:id="438" w:author="Unknown">
        <w:r w:rsidRPr="000F4347">
          <w:rPr>
            <w:rFonts w:ascii="Verdana" w:eastAsia="Times New Roman" w:hAnsi="Verdana" w:cs="Arial"/>
            <w:b/>
            <w:bCs/>
            <w:color w:val="FF6600"/>
            <w:sz w:val="28"/>
            <w:szCs w:val="28"/>
          </w:rPr>
          <w:t xml:space="preserve">Q #27) </w:t>
        </w:r>
        <w:proofErr w:type="gramStart"/>
        <w:r w:rsidRPr="000F4347">
          <w:rPr>
            <w:rFonts w:ascii="Verdana" w:eastAsia="Times New Roman" w:hAnsi="Verdana" w:cs="Arial"/>
            <w:b/>
            <w:bCs/>
            <w:color w:val="FF6600"/>
            <w:sz w:val="28"/>
            <w:szCs w:val="28"/>
          </w:rPr>
          <w:t>What</w:t>
        </w:r>
        <w:proofErr w:type="gramEnd"/>
        <w:r w:rsidRPr="000F4347">
          <w:rPr>
            <w:rFonts w:ascii="Verdana" w:eastAsia="Times New Roman" w:hAnsi="Verdana" w:cs="Arial"/>
            <w:b/>
            <w:bCs/>
            <w:color w:val="FF6600"/>
            <w:sz w:val="28"/>
            <w:szCs w:val="28"/>
          </w:rPr>
          <w:t xml:space="preserve"> is the use of output tag in HTML5?</w:t>
        </w:r>
      </w:ins>
    </w:p>
    <w:p w:rsidR="000F4347" w:rsidRPr="000F4347" w:rsidRDefault="000F4347" w:rsidP="000F4347">
      <w:pPr>
        <w:shd w:val="clear" w:color="auto" w:fill="FFFFFF"/>
        <w:spacing w:after="0" w:line="240" w:lineRule="auto"/>
        <w:rPr>
          <w:ins w:id="439" w:author="Unknown"/>
          <w:rFonts w:ascii="Verdana" w:eastAsia="Times New Roman" w:hAnsi="Verdana" w:cs="Arial"/>
          <w:color w:val="3A3A3A"/>
          <w:sz w:val="28"/>
          <w:szCs w:val="28"/>
        </w:rPr>
      </w:pPr>
      <w:ins w:id="440" w:author="Unknown">
        <w:r w:rsidRPr="000F4347">
          <w:rPr>
            <w:rFonts w:ascii="Verdana" w:eastAsia="Times New Roman" w:hAnsi="Verdana" w:cs="Arial"/>
            <w:b/>
            <w:bCs/>
            <w:color w:val="3A3A3A"/>
            <w:sz w:val="28"/>
            <w:szCs w:val="28"/>
          </w:rPr>
          <w:t>Answer:</w:t>
        </w:r>
        <w:r w:rsidRPr="000F4347">
          <w:rPr>
            <w:rFonts w:ascii="Verdana" w:eastAsia="Times New Roman" w:hAnsi="Verdana" w:cs="Arial"/>
            <w:color w:val="3A3A3A"/>
            <w:sz w:val="28"/>
            <w:szCs w:val="28"/>
          </w:rPr>
          <w:t> </w:t>
        </w:r>
        <w:r w:rsidRPr="000F4347">
          <w:rPr>
            <w:rFonts w:ascii="Verdana" w:eastAsia="Times New Roman" w:hAnsi="Verdana" w:cs="Arial"/>
            <w:b/>
            <w:bCs/>
            <w:color w:val="3A3A3A"/>
            <w:sz w:val="28"/>
            <w:szCs w:val="28"/>
          </w:rPr>
          <w:t>&lt;output&gt;</w:t>
        </w:r>
        <w:r w:rsidRPr="000F4347">
          <w:rPr>
            <w:rFonts w:ascii="Verdana" w:eastAsia="Times New Roman" w:hAnsi="Verdana" w:cs="Arial"/>
            <w:color w:val="3A3A3A"/>
            <w:sz w:val="28"/>
            <w:szCs w:val="28"/>
          </w:rPr>
          <w:t> tag is used to represent the different types of output and result.</w:t>
        </w:r>
      </w:ins>
    </w:p>
    <w:p w:rsidR="000F4347" w:rsidRPr="000F4347" w:rsidRDefault="000F4347" w:rsidP="000F4347">
      <w:pPr>
        <w:shd w:val="clear" w:color="auto" w:fill="FFFFFF"/>
        <w:spacing w:after="0" w:line="240" w:lineRule="auto"/>
        <w:rPr>
          <w:ins w:id="441" w:author="Unknown"/>
          <w:rFonts w:ascii="Verdana" w:eastAsia="Times New Roman" w:hAnsi="Verdana" w:cs="Arial"/>
          <w:color w:val="3A3A3A"/>
          <w:sz w:val="28"/>
          <w:szCs w:val="28"/>
        </w:rPr>
      </w:pPr>
      <w:ins w:id="442" w:author="Unknown">
        <w:r w:rsidRPr="000F4347">
          <w:rPr>
            <w:rFonts w:ascii="Verdana" w:eastAsia="Times New Roman" w:hAnsi="Verdana" w:cs="Arial"/>
            <w:b/>
            <w:bCs/>
            <w:color w:val="FF6600"/>
            <w:sz w:val="28"/>
            <w:szCs w:val="28"/>
          </w:rPr>
          <w:t xml:space="preserve">Q #28) </w:t>
        </w:r>
        <w:proofErr w:type="gramStart"/>
        <w:r w:rsidRPr="000F4347">
          <w:rPr>
            <w:rFonts w:ascii="Verdana" w:eastAsia="Times New Roman" w:hAnsi="Verdana" w:cs="Arial"/>
            <w:b/>
            <w:bCs/>
            <w:color w:val="FF6600"/>
            <w:sz w:val="28"/>
            <w:szCs w:val="28"/>
          </w:rPr>
          <w:t>Which</w:t>
        </w:r>
        <w:proofErr w:type="gramEnd"/>
        <w:r w:rsidRPr="000F4347">
          <w:rPr>
            <w:rFonts w:ascii="Verdana" w:eastAsia="Times New Roman" w:hAnsi="Verdana" w:cs="Arial"/>
            <w:b/>
            <w:bCs/>
            <w:color w:val="FF6600"/>
            <w:sz w:val="28"/>
            <w:szCs w:val="28"/>
          </w:rPr>
          <w:t xml:space="preserve"> element provides the </w:t>
        </w:r>
        <w:proofErr w:type="spellStart"/>
        <w:r w:rsidRPr="000F4347">
          <w:rPr>
            <w:rFonts w:ascii="Verdana" w:eastAsia="Times New Roman" w:hAnsi="Verdana" w:cs="Arial"/>
            <w:b/>
            <w:bCs/>
            <w:color w:val="FF6600"/>
            <w:sz w:val="28"/>
            <w:szCs w:val="28"/>
          </w:rPr>
          <w:t>autocomplete</w:t>
        </w:r>
        <w:proofErr w:type="spellEnd"/>
        <w:r w:rsidRPr="000F4347">
          <w:rPr>
            <w:rFonts w:ascii="Verdana" w:eastAsia="Times New Roman" w:hAnsi="Verdana" w:cs="Arial"/>
            <w:b/>
            <w:bCs/>
            <w:color w:val="FF6600"/>
            <w:sz w:val="28"/>
            <w:szCs w:val="28"/>
          </w:rPr>
          <w:t xml:space="preserve"> feature in a textbox?</w:t>
        </w:r>
      </w:ins>
    </w:p>
    <w:p w:rsidR="000F4347" w:rsidRPr="000F4347" w:rsidRDefault="000F4347" w:rsidP="000F4347">
      <w:pPr>
        <w:shd w:val="clear" w:color="auto" w:fill="FFFFFF"/>
        <w:spacing w:after="0" w:line="240" w:lineRule="auto"/>
        <w:rPr>
          <w:ins w:id="443" w:author="Unknown"/>
          <w:rFonts w:ascii="Verdana" w:eastAsia="Times New Roman" w:hAnsi="Verdana" w:cs="Arial"/>
          <w:color w:val="3A3A3A"/>
          <w:sz w:val="28"/>
          <w:szCs w:val="28"/>
        </w:rPr>
      </w:pPr>
      <w:ins w:id="444" w:author="Unknown">
        <w:r w:rsidRPr="000F4347">
          <w:rPr>
            <w:rFonts w:ascii="Verdana" w:eastAsia="Times New Roman" w:hAnsi="Verdana" w:cs="Arial"/>
            <w:b/>
            <w:bCs/>
            <w:color w:val="3A3A3A"/>
            <w:sz w:val="28"/>
            <w:szCs w:val="28"/>
          </w:rPr>
          <w:t>Answer:</w:t>
        </w:r>
        <w:r w:rsidRPr="000F4347">
          <w:rPr>
            <w:rFonts w:ascii="Verdana" w:eastAsia="Times New Roman" w:hAnsi="Verdana" w:cs="Arial"/>
            <w:color w:val="3A3A3A"/>
            <w:sz w:val="28"/>
            <w:szCs w:val="28"/>
          </w:rPr>
          <w:t> In HTML5 </w:t>
        </w:r>
        <w:r w:rsidRPr="000F4347">
          <w:rPr>
            <w:rFonts w:ascii="Verdana" w:eastAsia="Times New Roman" w:hAnsi="Verdana" w:cs="Arial"/>
            <w:b/>
            <w:bCs/>
            <w:color w:val="3A3A3A"/>
            <w:sz w:val="28"/>
            <w:szCs w:val="28"/>
          </w:rPr>
          <w:t>&lt;</w:t>
        </w:r>
        <w:proofErr w:type="spellStart"/>
        <w:r w:rsidRPr="000F4347">
          <w:rPr>
            <w:rFonts w:ascii="Verdana" w:eastAsia="Times New Roman" w:hAnsi="Verdana" w:cs="Arial"/>
            <w:b/>
            <w:bCs/>
            <w:color w:val="3A3A3A"/>
            <w:sz w:val="28"/>
            <w:szCs w:val="28"/>
          </w:rPr>
          <w:t>Datalist</w:t>
        </w:r>
        <w:proofErr w:type="spellEnd"/>
        <w:r w:rsidRPr="000F4347">
          <w:rPr>
            <w:rFonts w:ascii="Verdana" w:eastAsia="Times New Roman" w:hAnsi="Verdana" w:cs="Arial"/>
            <w:b/>
            <w:bCs/>
            <w:color w:val="3A3A3A"/>
            <w:sz w:val="28"/>
            <w:szCs w:val="28"/>
          </w:rPr>
          <w:t>&gt;</w:t>
        </w:r>
        <w:r w:rsidRPr="000F4347">
          <w:rPr>
            <w:rFonts w:ascii="Verdana" w:eastAsia="Times New Roman" w:hAnsi="Verdana" w:cs="Arial"/>
            <w:color w:val="3A3A3A"/>
            <w:sz w:val="28"/>
            <w:szCs w:val="28"/>
          </w:rPr>
          <w:t xml:space="preserve"> element, provides the </w:t>
        </w:r>
        <w:proofErr w:type="spellStart"/>
        <w:r w:rsidRPr="000F4347">
          <w:rPr>
            <w:rFonts w:ascii="Verdana" w:eastAsia="Times New Roman" w:hAnsi="Verdana" w:cs="Arial"/>
            <w:color w:val="3A3A3A"/>
            <w:sz w:val="28"/>
            <w:szCs w:val="28"/>
          </w:rPr>
          <w:t>autocomplete</w:t>
        </w:r>
        <w:proofErr w:type="spellEnd"/>
        <w:r w:rsidRPr="000F4347">
          <w:rPr>
            <w:rFonts w:ascii="Verdana" w:eastAsia="Times New Roman" w:hAnsi="Verdana" w:cs="Arial"/>
            <w:color w:val="3A3A3A"/>
            <w:sz w:val="28"/>
            <w:szCs w:val="28"/>
          </w:rPr>
          <w:t xml:space="preserve"> feature in a textbox.</w:t>
        </w:r>
      </w:ins>
    </w:p>
    <w:p w:rsidR="000F4347" w:rsidRPr="000F4347" w:rsidRDefault="000F4347" w:rsidP="000F4347">
      <w:pPr>
        <w:shd w:val="clear" w:color="auto" w:fill="FFFFFF"/>
        <w:spacing w:after="0" w:line="240" w:lineRule="auto"/>
        <w:rPr>
          <w:ins w:id="445" w:author="Unknown"/>
          <w:rFonts w:ascii="Verdana" w:eastAsia="Times New Roman" w:hAnsi="Verdana" w:cs="Arial"/>
          <w:color w:val="3A3A3A"/>
          <w:sz w:val="28"/>
          <w:szCs w:val="28"/>
        </w:rPr>
      </w:pPr>
      <w:ins w:id="446" w:author="Unknown">
        <w:r w:rsidRPr="000F4347">
          <w:rPr>
            <w:rFonts w:ascii="Verdana" w:eastAsia="Times New Roman" w:hAnsi="Verdana" w:cs="Arial"/>
            <w:b/>
            <w:bCs/>
            <w:color w:val="FF6600"/>
            <w:sz w:val="28"/>
            <w:szCs w:val="28"/>
          </w:rPr>
          <w:t>Q #29) How to Embed Video and Audio in Html5?</w:t>
        </w:r>
      </w:ins>
    </w:p>
    <w:p w:rsidR="000F4347" w:rsidRPr="000F4347" w:rsidRDefault="000F4347" w:rsidP="000F4347">
      <w:pPr>
        <w:shd w:val="clear" w:color="auto" w:fill="FFFFFF"/>
        <w:spacing w:after="0" w:line="240" w:lineRule="auto"/>
        <w:rPr>
          <w:ins w:id="447" w:author="Unknown"/>
          <w:rFonts w:ascii="Verdana" w:eastAsia="Times New Roman" w:hAnsi="Verdana" w:cs="Arial"/>
          <w:color w:val="3A3A3A"/>
          <w:sz w:val="28"/>
          <w:szCs w:val="28"/>
        </w:rPr>
      </w:pPr>
      <w:ins w:id="448" w:author="Unknown">
        <w:r w:rsidRPr="000F4347">
          <w:rPr>
            <w:rFonts w:ascii="Verdana" w:eastAsia="Times New Roman" w:hAnsi="Verdana" w:cs="Arial"/>
            <w:b/>
            <w:bCs/>
            <w:color w:val="3A3A3A"/>
            <w:sz w:val="28"/>
            <w:szCs w:val="28"/>
          </w:rPr>
          <w:t>Answer:</w:t>
        </w:r>
      </w:ins>
    </w:p>
    <w:p w:rsidR="000F4347" w:rsidRPr="000F4347" w:rsidRDefault="000F4347" w:rsidP="000F4347">
      <w:pPr>
        <w:shd w:val="clear" w:color="auto" w:fill="FFFFFF"/>
        <w:spacing w:after="0" w:line="240" w:lineRule="auto"/>
        <w:rPr>
          <w:ins w:id="449" w:author="Unknown"/>
          <w:rFonts w:ascii="Verdana" w:eastAsia="Times New Roman" w:hAnsi="Verdana" w:cs="Arial"/>
          <w:color w:val="3A3A3A"/>
          <w:sz w:val="28"/>
          <w:szCs w:val="28"/>
        </w:rPr>
      </w:pPr>
      <w:ins w:id="450" w:author="Unknown">
        <w:r w:rsidRPr="000F4347">
          <w:rPr>
            <w:rFonts w:ascii="Verdana" w:eastAsia="Times New Roman" w:hAnsi="Verdana" w:cs="Arial"/>
            <w:b/>
            <w:bCs/>
            <w:color w:val="3A3A3A"/>
            <w:sz w:val="28"/>
            <w:szCs w:val="28"/>
          </w:rPr>
          <w:t>Video:</w:t>
        </w:r>
      </w:ins>
    </w:p>
    <w:p w:rsidR="000F4347" w:rsidRPr="000F4347" w:rsidRDefault="000F4347" w:rsidP="000F4347">
      <w:pPr>
        <w:shd w:val="clear" w:color="auto" w:fill="FFFFFF"/>
        <w:spacing w:after="0" w:line="240" w:lineRule="auto"/>
        <w:rPr>
          <w:ins w:id="451" w:author="Unknown"/>
          <w:rFonts w:ascii="Verdana" w:eastAsia="Times New Roman" w:hAnsi="Verdana" w:cs="Arial"/>
          <w:color w:val="3A3A3A"/>
          <w:sz w:val="28"/>
          <w:szCs w:val="28"/>
        </w:rPr>
      </w:pPr>
      <w:ins w:id="452" w:author="Unknown">
        <w:r w:rsidRPr="000F4347">
          <w:rPr>
            <w:rFonts w:ascii="Verdana" w:eastAsia="Times New Roman" w:hAnsi="Verdana" w:cs="Arial"/>
            <w:b/>
            <w:bCs/>
            <w:color w:val="3A3A3A"/>
            <w:sz w:val="28"/>
            <w:szCs w:val="28"/>
            <w:u w:val="single"/>
          </w:rPr>
          <w:t>Example</w:t>
        </w:r>
        <w:r w:rsidRPr="000F4347">
          <w:rPr>
            <w:rFonts w:ascii="Verdana" w:eastAsia="Times New Roman" w:hAnsi="Verdana" w:cs="Arial"/>
            <w:color w:val="3A3A3A"/>
            <w:sz w:val="28"/>
            <w:szCs w:val="28"/>
          </w:rPr>
          <w:t xml:space="preserve"> to </w:t>
        </w:r>
        <w:proofErr w:type="gramStart"/>
        <w:r w:rsidRPr="000F4347">
          <w:rPr>
            <w:rFonts w:ascii="Verdana" w:eastAsia="Times New Roman" w:hAnsi="Verdana" w:cs="Arial"/>
            <w:color w:val="3A3A3A"/>
            <w:sz w:val="28"/>
            <w:szCs w:val="28"/>
          </w:rPr>
          <w:t>Embed</w:t>
        </w:r>
        <w:proofErr w:type="gramEnd"/>
        <w:r w:rsidRPr="000F4347">
          <w:rPr>
            <w:rFonts w:ascii="Verdana" w:eastAsia="Times New Roman" w:hAnsi="Verdana" w:cs="Arial"/>
            <w:color w:val="3A3A3A"/>
            <w:sz w:val="28"/>
            <w:szCs w:val="28"/>
          </w:rPr>
          <w:t xml:space="preserve"> a video in HTML5 is shown below.</w:t>
        </w:r>
      </w:ins>
    </w:p>
    <w:tbl>
      <w:tblPr>
        <w:tblW w:w="0" w:type="auto"/>
        <w:tblCellSpacing w:w="15" w:type="dxa"/>
        <w:tblCellMar>
          <w:top w:w="15" w:type="dxa"/>
          <w:left w:w="15" w:type="dxa"/>
          <w:bottom w:w="15" w:type="dxa"/>
          <w:right w:w="15" w:type="dxa"/>
        </w:tblCellMar>
        <w:tblLook w:val="04A0"/>
      </w:tblPr>
      <w:tblGrid>
        <w:gridCol w:w="254"/>
        <w:gridCol w:w="2656"/>
        <w:gridCol w:w="45"/>
      </w:tblGrid>
      <w:tr w:rsidR="000F4347" w:rsidRPr="000F4347" w:rsidTr="000F4347">
        <w:trPr>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1</w:t>
            </w:r>
          </w:p>
        </w:tc>
        <w:tc>
          <w:tcPr>
            <w:tcW w:w="0" w:type="auto"/>
            <w:gridSpan w:val="2"/>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&lt;!DOCTYPE html&gt;</w:t>
            </w:r>
          </w:p>
        </w:tc>
      </w:tr>
      <w:tr w:rsidR="000F4347" w:rsidRPr="000F4347" w:rsidTr="000F4347">
        <w:trPr>
          <w:gridAfter w:val="1"/>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2</w:t>
            </w:r>
          </w:p>
        </w:tc>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&lt;html&gt;</w:t>
            </w:r>
          </w:p>
        </w:tc>
      </w:tr>
    </w:tbl>
    <w:p w:rsidR="000F4347" w:rsidRPr="000F4347" w:rsidRDefault="000F4347" w:rsidP="000F4347">
      <w:pPr>
        <w:spacing w:after="0" w:line="240" w:lineRule="auto"/>
        <w:rPr>
          <w:ins w:id="453" w:author="Unknown"/>
          <w:rFonts w:ascii="Verdana" w:eastAsia="Times New Roman" w:hAnsi="Verdana" w:cs="Times New Roman"/>
          <w:vanish/>
          <w:color w:val="3A3A3A"/>
          <w:sz w:val="28"/>
          <w:szCs w:val="28"/>
        </w:rPr>
      </w:pPr>
    </w:p>
    <w:tbl>
      <w:tblPr>
        <w:tblW w:w="0" w:type="auto"/>
        <w:tblCellSpacing w:w="15" w:type="dxa"/>
        <w:tblCellMar>
          <w:top w:w="15" w:type="dxa"/>
          <w:left w:w="15" w:type="dxa"/>
          <w:bottom w:w="15" w:type="dxa"/>
          <w:right w:w="15" w:type="dxa"/>
        </w:tblCellMar>
        <w:tblLook w:val="04A0"/>
      </w:tblPr>
      <w:tblGrid>
        <w:gridCol w:w="254"/>
        <w:gridCol w:w="6738"/>
        <w:gridCol w:w="45"/>
      </w:tblGrid>
      <w:tr w:rsidR="000F4347" w:rsidRPr="000F4347" w:rsidTr="000F4347">
        <w:trPr>
          <w:gridAfter w:val="1"/>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3</w:t>
            </w:r>
          </w:p>
        </w:tc>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&lt;body&gt;</w:t>
            </w:r>
          </w:p>
        </w:tc>
      </w:tr>
      <w:tr w:rsidR="000F4347" w:rsidRPr="000F4347" w:rsidTr="000F4347">
        <w:trPr>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4</w:t>
            </w:r>
          </w:p>
        </w:tc>
        <w:tc>
          <w:tcPr>
            <w:tcW w:w="0" w:type="auto"/>
            <w:gridSpan w:val="2"/>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&lt;video</w:t>
            </w:r>
            <w:r w:rsidRPr="000F4347">
              <w:rPr>
                <w:rFonts w:ascii="Verdana" w:eastAsia="Times New Roman" w:hAnsi="Verdana" w:cs="Times New Roman"/>
                <w:sz w:val="28"/>
                <w:szCs w:val="28"/>
              </w:rPr>
              <w:t> </w:t>
            </w:r>
            <w:r w:rsidRPr="000F4347">
              <w:rPr>
                <w:rFonts w:ascii="Verdana" w:eastAsia="Times New Roman" w:hAnsi="Verdana" w:cs="Courier New"/>
                <w:sz w:val="28"/>
                <w:szCs w:val="28"/>
              </w:rPr>
              <w:t>width = “300” height = “250” controls&gt;</w:t>
            </w:r>
          </w:p>
        </w:tc>
      </w:tr>
    </w:tbl>
    <w:p w:rsidR="000F4347" w:rsidRPr="000F4347" w:rsidRDefault="000F4347" w:rsidP="000F4347">
      <w:pPr>
        <w:spacing w:after="0" w:line="240" w:lineRule="auto"/>
        <w:rPr>
          <w:ins w:id="454" w:author="Unknown"/>
          <w:rFonts w:ascii="Verdana" w:eastAsia="Times New Roman" w:hAnsi="Verdana" w:cs="Times New Roman"/>
          <w:vanish/>
          <w:color w:val="3A3A3A"/>
          <w:sz w:val="28"/>
          <w:szCs w:val="28"/>
        </w:rPr>
      </w:pPr>
    </w:p>
    <w:tbl>
      <w:tblPr>
        <w:tblW w:w="0" w:type="auto"/>
        <w:tblCellSpacing w:w="15" w:type="dxa"/>
        <w:tblCellMar>
          <w:top w:w="15" w:type="dxa"/>
          <w:left w:w="15" w:type="dxa"/>
          <w:bottom w:w="15" w:type="dxa"/>
          <w:right w:w="15" w:type="dxa"/>
        </w:tblCellMar>
        <w:tblLook w:val="04A0"/>
      </w:tblPr>
      <w:tblGrid>
        <w:gridCol w:w="254"/>
        <w:gridCol w:w="7455"/>
        <w:gridCol w:w="45"/>
      </w:tblGrid>
      <w:tr w:rsidR="000F4347" w:rsidRPr="000F4347" w:rsidTr="000F4347">
        <w:trPr>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5</w:t>
            </w:r>
          </w:p>
        </w:tc>
        <w:tc>
          <w:tcPr>
            <w:tcW w:w="0" w:type="auto"/>
            <w:gridSpan w:val="2"/>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&lt;source</w:t>
            </w:r>
            <w:r w:rsidRPr="000F4347">
              <w:rPr>
                <w:rFonts w:ascii="Verdana" w:eastAsia="Times New Roman" w:hAnsi="Verdana" w:cs="Times New Roman"/>
                <w:sz w:val="28"/>
                <w:szCs w:val="28"/>
              </w:rPr>
              <w:t> </w:t>
            </w:r>
            <w:proofErr w:type="spellStart"/>
            <w:r w:rsidRPr="000F4347">
              <w:rPr>
                <w:rFonts w:ascii="Verdana" w:eastAsia="Times New Roman" w:hAnsi="Verdana" w:cs="Courier New"/>
                <w:sz w:val="28"/>
                <w:szCs w:val="28"/>
              </w:rPr>
              <w:t>src</w:t>
            </w:r>
            <w:proofErr w:type="spellEnd"/>
            <w:r w:rsidRPr="000F4347">
              <w:rPr>
                <w:rFonts w:ascii="Verdana" w:eastAsia="Times New Roman" w:hAnsi="Verdana" w:cs="Courier New"/>
                <w:sz w:val="28"/>
                <w:szCs w:val="28"/>
              </w:rPr>
              <w:t xml:space="preserve"> = “MyMovie.mp4” type = “video/mp4”&gt;</w:t>
            </w:r>
          </w:p>
        </w:tc>
      </w:tr>
      <w:tr w:rsidR="000F4347" w:rsidRPr="000F4347" w:rsidTr="000F4347">
        <w:trPr>
          <w:gridAfter w:val="1"/>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6</w:t>
            </w:r>
          </w:p>
        </w:tc>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&lt;/video&gt;</w:t>
            </w:r>
          </w:p>
        </w:tc>
      </w:tr>
    </w:tbl>
    <w:p w:rsidR="000F4347" w:rsidRPr="000F4347" w:rsidRDefault="000F4347" w:rsidP="000F4347">
      <w:pPr>
        <w:spacing w:after="0" w:line="240" w:lineRule="auto"/>
        <w:rPr>
          <w:ins w:id="455" w:author="Unknown"/>
          <w:rFonts w:ascii="Verdana" w:eastAsia="Times New Roman" w:hAnsi="Verdana" w:cs="Times New Roman"/>
          <w:vanish/>
          <w:color w:val="3A3A3A"/>
          <w:sz w:val="28"/>
          <w:szCs w:val="28"/>
        </w:rPr>
      </w:pPr>
    </w:p>
    <w:tbl>
      <w:tblPr>
        <w:tblW w:w="0" w:type="auto"/>
        <w:tblCellSpacing w:w="15" w:type="dxa"/>
        <w:tblCellMar>
          <w:top w:w="15" w:type="dxa"/>
          <w:left w:w="15" w:type="dxa"/>
          <w:bottom w:w="15" w:type="dxa"/>
          <w:right w:w="15" w:type="dxa"/>
        </w:tblCellMar>
        <w:tblLook w:val="04A0"/>
      </w:tblPr>
      <w:tblGrid>
        <w:gridCol w:w="254"/>
        <w:gridCol w:w="1345"/>
      </w:tblGrid>
      <w:tr w:rsidR="000F4347" w:rsidRPr="000F4347" w:rsidTr="000F4347">
        <w:trPr>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7</w:t>
            </w:r>
          </w:p>
        </w:tc>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&lt;/body&gt;</w:t>
            </w:r>
          </w:p>
        </w:tc>
      </w:tr>
      <w:tr w:rsidR="000F4347" w:rsidRPr="000F4347" w:rsidTr="000F4347">
        <w:trPr>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8</w:t>
            </w:r>
          </w:p>
        </w:tc>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&lt;/html&gt;</w:t>
            </w:r>
          </w:p>
        </w:tc>
      </w:tr>
    </w:tbl>
    <w:p w:rsidR="000F4347" w:rsidRPr="000F4347" w:rsidRDefault="000F4347" w:rsidP="000F4347">
      <w:pPr>
        <w:shd w:val="clear" w:color="auto" w:fill="FFFFFF"/>
        <w:spacing w:after="0" w:line="240" w:lineRule="auto"/>
        <w:rPr>
          <w:ins w:id="456" w:author="Unknown"/>
          <w:rFonts w:ascii="Verdana" w:eastAsia="Times New Roman" w:hAnsi="Verdana" w:cs="Arial"/>
          <w:color w:val="3A3A3A"/>
          <w:sz w:val="28"/>
          <w:szCs w:val="28"/>
        </w:rPr>
      </w:pPr>
      <w:ins w:id="457" w:author="Unknown">
        <w:r w:rsidRPr="000F4347">
          <w:rPr>
            <w:rFonts w:ascii="Verdana" w:eastAsia="Times New Roman" w:hAnsi="Verdana" w:cs="Arial"/>
            <w:b/>
            <w:bCs/>
            <w:color w:val="3A3A3A"/>
            <w:sz w:val="28"/>
            <w:szCs w:val="28"/>
          </w:rPr>
          <w:t>Audio:</w:t>
        </w:r>
      </w:ins>
    </w:p>
    <w:p w:rsidR="000F4347" w:rsidRPr="000F4347" w:rsidRDefault="000F4347" w:rsidP="000F4347">
      <w:pPr>
        <w:shd w:val="clear" w:color="auto" w:fill="FFFFFF"/>
        <w:spacing w:after="0" w:line="240" w:lineRule="auto"/>
        <w:rPr>
          <w:ins w:id="458" w:author="Unknown"/>
          <w:rFonts w:ascii="Verdana" w:eastAsia="Times New Roman" w:hAnsi="Verdana" w:cs="Arial"/>
          <w:color w:val="3A3A3A"/>
          <w:sz w:val="28"/>
          <w:szCs w:val="28"/>
        </w:rPr>
      </w:pPr>
      <w:ins w:id="459" w:author="Unknown">
        <w:r w:rsidRPr="000F4347">
          <w:rPr>
            <w:rFonts w:ascii="Verdana" w:eastAsia="Times New Roman" w:hAnsi="Verdana" w:cs="Arial"/>
            <w:b/>
            <w:bCs/>
            <w:color w:val="3A3A3A"/>
            <w:sz w:val="28"/>
            <w:szCs w:val="28"/>
            <w:u w:val="single"/>
          </w:rPr>
          <w:t>Example</w:t>
        </w:r>
        <w:r w:rsidRPr="000F4347">
          <w:rPr>
            <w:rFonts w:ascii="Verdana" w:eastAsia="Times New Roman" w:hAnsi="Verdana" w:cs="Arial"/>
            <w:color w:val="3A3A3A"/>
            <w:sz w:val="28"/>
            <w:szCs w:val="28"/>
          </w:rPr>
          <w:t> to Embed an Audio in HTML5 is shown below.</w:t>
        </w:r>
      </w:ins>
    </w:p>
    <w:tbl>
      <w:tblPr>
        <w:tblW w:w="0" w:type="auto"/>
        <w:tblCellSpacing w:w="15" w:type="dxa"/>
        <w:tblCellMar>
          <w:top w:w="15" w:type="dxa"/>
          <w:left w:w="15" w:type="dxa"/>
          <w:bottom w:w="15" w:type="dxa"/>
          <w:right w:w="15" w:type="dxa"/>
        </w:tblCellMar>
        <w:tblLook w:val="04A0"/>
      </w:tblPr>
      <w:tblGrid>
        <w:gridCol w:w="254"/>
        <w:gridCol w:w="2656"/>
        <w:gridCol w:w="45"/>
      </w:tblGrid>
      <w:tr w:rsidR="000F4347" w:rsidRPr="000F4347" w:rsidTr="000F4347">
        <w:trPr>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1</w:t>
            </w:r>
          </w:p>
        </w:tc>
        <w:tc>
          <w:tcPr>
            <w:tcW w:w="0" w:type="auto"/>
            <w:gridSpan w:val="2"/>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&lt;!DOCTYPE html&gt;</w:t>
            </w:r>
          </w:p>
        </w:tc>
      </w:tr>
      <w:tr w:rsidR="000F4347" w:rsidRPr="000F4347" w:rsidTr="000F4347">
        <w:trPr>
          <w:gridAfter w:val="1"/>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2</w:t>
            </w:r>
          </w:p>
        </w:tc>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&lt;html&gt;</w:t>
            </w:r>
          </w:p>
        </w:tc>
      </w:tr>
    </w:tbl>
    <w:p w:rsidR="000F4347" w:rsidRPr="000F4347" w:rsidRDefault="000F4347" w:rsidP="000F4347">
      <w:pPr>
        <w:spacing w:after="0" w:line="240" w:lineRule="auto"/>
        <w:rPr>
          <w:ins w:id="460" w:author="Unknown"/>
          <w:rFonts w:ascii="Verdana" w:eastAsia="Times New Roman" w:hAnsi="Verdana" w:cs="Times New Roman"/>
          <w:vanish/>
          <w:color w:val="3A3A3A"/>
          <w:sz w:val="28"/>
          <w:szCs w:val="28"/>
        </w:rPr>
      </w:pPr>
    </w:p>
    <w:tbl>
      <w:tblPr>
        <w:tblW w:w="0" w:type="auto"/>
        <w:tblCellSpacing w:w="15" w:type="dxa"/>
        <w:tblCellMar>
          <w:top w:w="15" w:type="dxa"/>
          <w:left w:w="15" w:type="dxa"/>
          <w:bottom w:w="15" w:type="dxa"/>
          <w:right w:w="15" w:type="dxa"/>
        </w:tblCellMar>
        <w:tblLook w:val="04A0"/>
      </w:tblPr>
      <w:tblGrid>
        <w:gridCol w:w="254"/>
        <w:gridCol w:w="2469"/>
        <w:gridCol w:w="45"/>
      </w:tblGrid>
      <w:tr w:rsidR="000F4347" w:rsidRPr="000F4347" w:rsidTr="000F4347">
        <w:trPr>
          <w:gridAfter w:val="1"/>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3</w:t>
            </w:r>
          </w:p>
        </w:tc>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&lt;body&gt;</w:t>
            </w:r>
          </w:p>
        </w:tc>
      </w:tr>
      <w:tr w:rsidR="000F4347" w:rsidRPr="000F4347" w:rsidTr="000F4347">
        <w:trPr>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4</w:t>
            </w:r>
          </w:p>
        </w:tc>
        <w:tc>
          <w:tcPr>
            <w:tcW w:w="0" w:type="auto"/>
            <w:gridSpan w:val="2"/>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&lt;audio</w:t>
            </w:r>
            <w:r w:rsidRPr="000F4347">
              <w:rPr>
                <w:rFonts w:ascii="Verdana" w:eastAsia="Times New Roman" w:hAnsi="Verdana" w:cs="Times New Roman"/>
                <w:sz w:val="28"/>
                <w:szCs w:val="28"/>
              </w:rPr>
              <w:t> </w:t>
            </w:r>
            <w:r w:rsidRPr="000F4347">
              <w:rPr>
                <w:rFonts w:ascii="Verdana" w:eastAsia="Times New Roman" w:hAnsi="Verdana" w:cs="Courier New"/>
                <w:sz w:val="28"/>
                <w:szCs w:val="28"/>
              </w:rPr>
              <w:t>controls&gt;</w:t>
            </w:r>
          </w:p>
        </w:tc>
      </w:tr>
    </w:tbl>
    <w:p w:rsidR="000F4347" w:rsidRPr="000F4347" w:rsidRDefault="000F4347" w:rsidP="000F4347">
      <w:pPr>
        <w:spacing w:after="0" w:line="240" w:lineRule="auto"/>
        <w:rPr>
          <w:ins w:id="461" w:author="Unknown"/>
          <w:rFonts w:ascii="Verdana" w:eastAsia="Times New Roman" w:hAnsi="Verdana" w:cs="Times New Roman"/>
          <w:vanish/>
          <w:color w:val="3A3A3A"/>
          <w:sz w:val="28"/>
          <w:szCs w:val="28"/>
        </w:rPr>
      </w:pPr>
    </w:p>
    <w:tbl>
      <w:tblPr>
        <w:tblW w:w="0" w:type="auto"/>
        <w:tblCellSpacing w:w="15" w:type="dxa"/>
        <w:tblCellMar>
          <w:top w:w="15" w:type="dxa"/>
          <w:left w:w="15" w:type="dxa"/>
          <w:bottom w:w="15" w:type="dxa"/>
          <w:right w:w="15" w:type="dxa"/>
        </w:tblCellMar>
        <w:tblLook w:val="04A0"/>
      </w:tblPr>
      <w:tblGrid>
        <w:gridCol w:w="254"/>
        <w:gridCol w:w="7081"/>
        <w:gridCol w:w="45"/>
      </w:tblGrid>
      <w:tr w:rsidR="000F4347" w:rsidRPr="000F4347" w:rsidTr="000F4347">
        <w:trPr>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5</w:t>
            </w:r>
          </w:p>
        </w:tc>
        <w:tc>
          <w:tcPr>
            <w:tcW w:w="0" w:type="auto"/>
            <w:gridSpan w:val="2"/>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&lt;source</w:t>
            </w:r>
            <w:r w:rsidRPr="000F4347">
              <w:rPr>
                <w:rFonts w:ascii="Verdana" w:eastAsia="Times New Roman" w:hAnsi="Verdana" w:cs="Times New Roman"/>
                <w:sz w:val="28"/>
                <w:szCs w:val="28"/>
              </w:rPr>
              <w:t> </w:t>
            </w:r>
            <w:proofErr w:type="spellStart"/>
            <w:r w:rsidRPr="000F4347">
              <w:rPr>
                <w:rFonts w:ascii="Verdana" w:eastAsia="Times New Roman" w:hAnsi="Verdana" w:cs="Courier New"/>
                <w:sz w:val="28"/>
                <w:szCs w:val="28"/>
              </w:rPr>
              <w:t>src</w:t>
            </w:r>
            <w:proofErr w:type="spellEnd"/>
            <w:r w:rsidRPr="000F4347">
              <w:rPr>
                <w:rFonts w:ascii="Verdana" w:eastAsia="Times New Roman" w:hAnsi="Verdana" w:cs="Courier New"/>
                <w:sz w:val="28"/>
                <w:szCs w:val="28"/>
              </w:rPr>
              <w:t xml:space="preserve"> = “song.mp3” type = “audio/mpeg”&gt;</w:t>
            </w:r>
          </w:p>
        </w:tc>
      </w:tr>
      <w:tr w:rsidR="000F4347" w:rsidRPr="000F4347" w:rsidTr="000F4347">
        <w:trPr>
          <w:gridAfter w:val="1"/>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6</w:t>
            </w:r>
          </w:p>
        </w:tc>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&lt;/audio&gt;</w:t>
            </w:r>
          </w:p>
        </w:tc>
      </w:tr>
    </w:tbl>
    <w:p w:rsidR="000F4347" w:rsidRPr="000F4347" w:rsidRDefault="000F4347" w:rsidP="000F4347">
      <w:pPr>
        <w:spacing w:after="0" w:line="240" w:lineRule="auto"/>
        <w:rPr>
          <w:ins w:id="462" w:author="Unknown"/>
          <w:rFonts w:ascii="Verdana" w:eastAsia="Times New Roman" w:hAnsi="Verdana" w:cs="Times New Roman"/>
          <w:vanish/>
          <w:color w:val="3A3A3A"/>
          <w:sz w:val="28"/>
          <w:szCs w:val="28"/>
        </w:rPr>
      </w:pPr>
    </w:p>
    <w:tbl>
      <w:tblPr>
        <w:tblW w:w="0" w:type="auto"/>
        <w:tblCellSpacing w:w="15" w:type="dxa"/>
        <w:tblCellMar>
          <w:top w:w="15" w:type="dxa"/>
          <w:left w:w="15" w:type="dxa"/>
          <w:bottom w:w="15" w:type="dxa"/>
          <w:right w:w="15" w:type="dxa"/>
        </w:tblCellMar>
        <w:tblLook w:val="04A0"/>
      </w:tblPr>
      <w:tblGrid>
        <w:gridCol w:w="254"/>
        <w:gridCol w:w="1345"/>
      </w:tblGrid>
      <w:tr w:rsidR="000F4347" w:rsidRPr="000F4347" w:rsidTr="000F4347">
        <w:trPr>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7</w:t>
            </w:r>
          </w:p>
        </w:tc>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&lt;/body&gt;</w:t>
            </w:r>
          </w:p>
        </w:tc>
      </w:tr>
      <w:tr w:rsidR="000F4347" w:rsidRPr="000F4347" w:rsidTr="000F4347">
        <w:trPr>
          <w:tblCellSpacing w:w="15" w:type="dxa"/>
        </w:trPr>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8</w:t>
            </w:r>
          </w:p>
        </w:tc>
        <w:tc>
          <w:tcPr>
            <w:tcW w:w="0" w:type="auto"/>
            <w:vAlign w:val="center"/>
            <w:hideMark/>
          </w:tcPr>
          <w:p w:rsidR="000F4347" w:rsidRPr="000F4347" w:rsidRDefault="000F4347" w:rsidP="000F4347">
            <w:pPr>
              <w:spacing w:after="0" w:line="240" w:lineRule="auto"/>
              <w:rPr>
                <w:rFonts w:ascii="Verdana" w:eastAsia="Times New Roman" w:hAnsi="Verdana" w:cs="Times New Roman"/>
                <w:sz w:val="28"/>
                <w:szCs w:val="28"/>
              </w:rPr>
            </w:pPr>
            <w:r w:rsidRPr="000F4347">
              <w:rPr>
                <w:rFonts w:ascii="Verdana" w:eastAsia="Times New Roman" w:hAnsi="Verdana" w:cs="Courier New"/>
                <w:sz w:val="28"/>
                <w:szCs w:val="28"/>
              </w:rPr>
              <w:t>&lt;/html&gt;</w:t>
            </w:r>
          </w:p>
        </w:tc>
      </w:tr>
    </w:tbl>
    <w:p w:rsidR="000F4347" w:rsidRPr="000F4347" w:rsidRDefault="000F4347" w:rsidP="000F4347">
      <w:pPr>
        <w:shd w:val="clear" w:color="auto" w:fill="FFFFFF"/>
        <w:spacing w:after="0" w:line="240" w:lineRule="auto"/>
        <w:rPr>
          <w:ins w:id="463" w:author="Unknown"/>
          <w:rFonts w:ascii="Verdana" w:eastAsia="Times New Roman" w:hAnsi="Verdana" w:cs="Arial"/>
          <w:color w:val="3A3A3A"/>
          <w:sz w:val="28"/>
          <w:szCs w:val="28"/>
        </w:rPr>
      </w:pPr>
      <w:ins w:id="464" w:author="Unknown">
        <w:r w:rsidRPr="000F4347">
          <w:rPr>
            <w:rFonts w:ascii="Verdana" w:eastAsia="Times New Roman" w:hAnsi="Verdana" w:cs="Arial"/>
            <w:b/>
            <w:bCs/>
            <w:color w:val="FF6600"/>
            <w:sz w:val="28"/>
            <w:szCs w:val="28"/>
          </w:rPr>
          <w:t xml:space="preserve">Q #30) </w:t>
        </w:r>
        <w:proofErr w:type="gramStart"/>
        <w:r w:rsidRPr="000F4347">
          <w:rPr>
            <w:rFonts w:ascii="Verdana" w:eastAsia="Times New Roman" w:hAnsi="Verdana" w:cs="Arial"/>
            <w:b/>
            <w:bCs/>
            <w:color w:val="FF6600"/>
            <w:sz w:val="28"/>
            <w:szCs w:val="28"/>
          </w:rPr>
          <w:t>What</w:t>
        </w:r>
        <w:proofErr w:type="gramEnd"/>
        <w:r w:rsidRPr="000F4347">
          <w:rPr>
            <w:rFonts w:ascii="Verdana" w:eastAsia="Times New Roman" w:hAnsi="Verdana" w:cs="Arial"/>
            <w:b/>
            <w:bCs/>
            <w:color w:val="FF6600"/>
            <w:sz w:val="28"/>
            <w:szCs w:val="28"/>
          </w:rPr>
          <w:t xml:space="preserve"> are the migrated tags from HTML4 to HTML5?</w:t>
        </w:r>
      </w:ins>
    </w:p>
    <w:p w:rsidR="000F4347" w:rsidRPr="000F4347" w:rsidRDefault="000F4347" w:rsidP="000F4347">
      <w:pPr>
        <w:shd w:val="clear" w:color="auto" w:fill="FFFFFF"/>
        <w:spacing w:after="0" w:line="240" w:lineRule="auto"/>
        <w:rPr>
          <w:ins w:id="465" w:author="Unknown"/>
          <w:rFonts w:ascii="Verdana" w:eastAsia="Times New Roman" w:hAnsi="Verdana" w:cs="Arial"/>
          <w:color w:val="3A3A3A"/>
          <w:sz w:val="28"/>
          <w:szCs w:val="28"/>
        </w:rPr>
      </w:pPr>
      <w:ins w:id="466" w:author="Unknown">
        <w:r w:rsidRPr="000F4347">
          <w:rPr>
            <w:rFonts w:ascii="Verdana" w:eastAsia="Times New Roman" w:hAnsi="Verdana" w:cs="Arial"/>
            <w:b/>
            <w:bCs/>
            <w:color w:val="3A3A3A"/>
            <w:sz w:val="28"/>
            <w:szCs w:val="28"/>
          </w:rPr>
          <w:t>Answer:</w:t>
        </w:r>
      </w:ins>
    </w:p>
    <w:p w:rsidR="000F4347" w:rsidRPr="000F4347" w:rsidRDefault="000F4347" w:rsidP="000F4347">
      <w:pPr>
        <w:shd w:val="clear" w:color="auto" w:fill="FFFFFF"/>
        <w:spacing w:after="0" w:line="240" w:lineRule="auto"/>
        <w:rPr>
          <w:ins w:id="467" w:author="Unknown"/>
          <w:rFonts w:ascii="Verdana" w:eastAsia="Times New Roman" w:hAnsi="Verdana" w:cs="Arial"/>
          <w:color w:val="3A3A3A"/>
          <w:sz w:val="28"/>
          <w:szCs w:val="28"/>
        </w:rPr>
      </w:pPr>
      <w:ins w:id="468" w:author="Unknown">
        <w:r w:rsidRPr="000F4347">
          <w:rPr>
            <w:rFonts w:ascii="Verdana" w:eastAsia="Times New Roman" w:hAnsi="Verdana" w:cs="Arial"/>
            <w:b/>
            <w:bCs/>
            <w:color w:val="3A3A3A"/>
            <w:sz w:val="28"/>
            <w:szCs w:val="28"/>
          </w:rPr>
          <w:t>List of the migrated tags from HTML4 to HTML5 are given below:</w:t>
        </w:r>
      </w:ins>
    </w:p>
    <w:p w:rsidR="000F4347" w:rsidRPr="000F4347" w:rsidRDefault="000F4347" w:rsidP="000F4347">
      <w:pPr>
        <w:shd w:val="clear" w:color="auto" w:fill="FFFFFF"/>
        <w:spacing w:after="0" w:line="240" w:lineRule="auto"/>
        <w:rPr>
          <w:ins w:id="469" w:author="Unknown"/>
          <w:rFonts w:ascii="Verdana" w:eastAsia="Times New Roman" w:hAnsi="Verdana" w:cs="Arial"/>
          <w:color w:val="3A3A3A"/>
          <w:sz w:val="28"/>
          <w:szCs w:val="28"/>
        </w:rPr>
      </w:pPr>
      <w:ins w:id="470" w:author="Unknown">
        <w:r w:rsidRPr="000F4347">
          <w:rPr>
            <w:rFonts w:ascii="Verdana" w:eastAsia="Times New Roman" w:hAnsi="Verdana" w:cs="Arial"/>
            <w:b/>
            <w:bCs/>
            <w:color w:val="3A3A3A"/>
            <w:sz w:val="28"/>
            <w:szCs w:val="28"/>
          </w:rPr>
          <w:t> </w:t>
        </w:r>
        <w:r w:rsidRPr="000F4347">
          <w:rPr>
            <w:rFonts w:ascii="Verdana" w:eastAsia="Times New Roman" w:hAnsi="Verdana" w:cs="Arial"/>
            <w:b/>
            <w:bCs/>
            <w:color w:val="FF6600"/>
            <w:sz w:val="28"/>
            <w:szCs w:val="28"/>
          </w:rPr>
          <w:t>Typical HTML4</w:t>
        </w:r>
        <w:r w:rsidRPr="000F4347">
          <w:rPr>
            <w:rFonts w:ascii="Verdana" w:eastAsia="Times New Roman" w:hAnsi="Verdana" w:cs="Arial"/>
            <w:b/>
            <w:bCs/>
            <w:color w:val="3A3A3A"/>
            <w:sz w:val="28"/>
            <w:szCs w:val="28"/>
          </w:rPr>
          <w:t>   </w:t>
        </w:r>
        <w:r w:rsidRPr="000F4347">
          <w:rPr>
            <w:rFonts w:ascii="Verdana" w:eastAsia="Times New Roman" w:hAnsi="Verdana" w:cs="Arial"/>
            <w:color w:val="3A3A3A"/>
            <w:sz w:val="28"/>
            <w:szCs w:val="28"/>
          </w:rPr>
          <w:t>         </w:t>
        </w:r>
        <w:r w:rsidRPr="000F4347">
          <w:rPr>
            <w:rFonts w:ascii="Verdana" w:eastAsia="Times New Roman" w:hAnsi="Verdana" w:cs="Arial"/>
            <w:b/>
            <w:bCs/>
            <w:color w:val="FF6600"/>
            <w:sz w:val="28"/>
            <w:szCs w:val="28"/>
          </w:rPr>
          <w:t>Typical HTML5</w:t>
        </w:r>
      </w:ins>
    </w:p>
    <w:p w:rsidR="000F4347" w:rsidRPr="000F4347" w:rsidRDefault="000F4347" w:rsidP="000F4347">
      <w:pPr>
        <w:shd w:val="clear" w:color="auto" w:fill="FFFFFF"/>
        <w:spacing w:after="336" w:line="240" w:lineRule="auto"/>
        <w:rPr>
          <w:ins w:id="471" w:author="Unknown"/>
          <w:rFonts w:ascii="Verdana" w:eastAsia="Times New Roman" w:hAnsi="Verdana" w:cs="Arial"/>
          <w:color w:val="3A3A3A"/>
          <w:sz w:val="28"/>
          <w:szCs w:val="28"/>
        </w:rPr>
      </w:pPr>
      <w:ins w:id="472" w:author="Unknown">
        <w:r w:rsidRPr="000F4347">
          <w:rPr>
            <w:rFonts w:ascii="Verdana" w:eastAsia="Times New Roman" w:hAnsi="Verdana" w:cs="Arial"/>
            <w:color w:val="3A3A3A"/>
            <w:sz w:val="28"/>
            <w:szCs w:val="28"/>
          </w:rPr>
          <w:t>&lt;div id = “footer”&gt;                &lt;footer&gt;</w:t>
        </w:r>
        <w:r w:rsidRPr="000F4347">
          <w:rPr>
            <w:rFonts w:ascii="Verdana" w:eastAsia="Times New Roman" w:hAnsi="Verdana" w:cs="Arial"/>
            <w:color w:val="3A3A3A"/>
            <w:sz w:val="28"/>
            <w:szCs w:val="28"/>
          </w:rPr>
          <w:br/>
          <w:t>&lt;div id = “header”&gt;              &lt;header&gt;</w:t>
        </w:r>
        <w:r w:rsidRPr="000F4347">
          <w:rPr>
            <w:rFonts w:ascii="Verdana" w:eastAsia="Times New Roman" w:hAnsi="Verdana" w:cs="Arial"/>
            <w:color w:val="3A3A3A"/>
            <w:sz w:val="28"/>
            <w:szCs w:val="28"/>
          </w:rPr>
          <w:br/>
          <w:t>&lt;div id = “menu”&gt;                &lt;</w:t>
        </w:r>
        <w:proofErr w:type="spellStart"/>
        <w:r w:rsidRPr="000F4347">
          <w:rPr>
            <w:rFonts w:ascii="Verdana" w:eastAsia="Times New Roman" w:hAnsi="Verdana" w:cs="Arial"/>
            <w:color w:val="3A3A3A"/>
            <w:sz w:val="28"/>
            <w:szCs w:val="28"/>
          </w:rPr>
          <w:t>nav</w:t>
        </w:r>
        <w:proofErr w:type="spellEnd"/>
        <w:r w:rsidRPr="000F4347">
          <w:rPr>
            <w:rFonts w:ascii="Verdana" w:eastAsia="Times New Roman" w:hAnsi="Verdana" w:cs="Arial"/>
            <w:color w:val="3A3A3A"/>
            <w:sz w:val="28"/>
            <w:szCs w:val="28"/>
          </w:rPr>
          <w:t>&gt;</w:t>
        </w:r>
        <w:r w:rsidRPr="000F4347">
          <w:rPr>
            <w:rFonts w:ascii="Verdana" w:eastAsia="Times New Roman" w:hAnsi="Verdana" w:cs="Arial"/>
            <w:color w:val="3A3A3A"/>
            <w:sz w:val="28"/>
            <w:szCs w:val="28"/>
          </w:rPr>
          <w:br/>
          <w:t>&lt;div id = “post”&gt;                   &lt;article&gt;</w:t>
        </w:r>
        <w:r w:rsidRPr="000F4347">
          <w:rPr>
            <w:rFonts w:ascii="Verdana" w:eastAsia="Times New Roman" w:hAnsi="Verdana" w:cs="Arial"/>
            <w:color w:val="3A3A3A"/>
            <w:sz w:val="28"/>
            <w:szCs w:val="28"/>
          </w:rPr>
          <w:br/>
          <w:t>&lt;div id = “content”&gt;            &lt;section&gt;</w:t>
        </w:r>
      </w:ins>
    </w:p>
    <w:p w:rsidR="000F4347" w:rsidRPr="000F4347" w:rsidRDefault="000F4347" w:rsidP="000F4347">
      <w:pPr>
        <w:shd w:val="clear" w:color="auto" w:fill="FFFFFF"/>
        <w:spacing w:after="0" w:line="240" w:lineRule="auto"/>
        <w:rPr>
          <w:ins w:id="473" w:author="Unknown"/>
          <w:rFonts w:ascii="Verdana" w:eastAsia="Times New Roman" w:hAnsi="Verdana" w:cs="Arial"/>
          <w:color w:val="3A3A3A"/>
          <w:sz w:val="28"/>
          <w:szCs w:val="28"/>
        </w:rPr>
      </w:pPr>
      <w:ins w:id="474" w:author="Unknown">
        <w:r w:rsidRPr="000F4347">
          <w:rPr>
            <w:rFonts w:ascii="Verdana" w:eastAsia="Times New Roman" w:hAnsi="Verdana" w:cs="Arial"/>
            <w:b/>
            <w:bCs/>
            <w:color w:val="FF6600"/>
            <w:sz w:val="28"/>
            <w:szCs w:val="28"/>
          </w:rPr>
          <w:t xml:space="preserve">Q #31) </w:t>
        </w:r>
        <w:proofErr w:type="gramStart"/>
        <w:r w:rsidRPr="000F4347">
          <w:rPr>
            <w:rFonts w:ascii="Verdana" w:eastAsia="Times New Roman" w:hAnsi="Verdana" w:cs="Arial"/>
            <w:b/>
            <w:bCs/>
            <w:color w:val="FF6600"/>
            <w:sz w:val="28"/>
            <w:szCs w:val="28"/>
          </w:rPr>
          <w:t>What</w:t>
        </w:r>
        <w:proofErr w:type="gramEnd"/>
        <w:r w:rsidRPr="000F4347">
          <w:rPr>
            <w:rFonts w:ascii="Verdana" w:eastAsia="Times New Roman" w:hAnsi="Verdana" w:cs="Arial"/>
            <w:b/>
            <w:bCs/>
            <w:color w:val="FF6600"/>
            <w:sz w:val="28"/>
            <w:szCs w:val="28"/>
          </w:rPr>
          <w:t xml:space="preserve"> are the part of HTML5 Technologies?</w:t>
        </w:r>
      </w:ins>
    </w:p>
    <w:p w:rsidR="000F4347" w:rsidRPr="000F4347" w:rsidRDefault="000F4347" w:rsidP="000F4347">
      <w:pPr>
        <w:shd w:val="clear" w:color="auto" w:fill="FFFFFF"/>
        <w:spacing w:after="0" w:line="240" w:lineRule="auto"/>
        <w:rPr>
          <w:ins w:id="475" w:author="Unknown"/>
          <w:rFonts w:ascii="Verdana" w:eastAsia="Times New Roman" w:hAnsi="Verdana" w:cs="Arial"/>
          <w:color w:val="3A3A3A"/>
          <w:sz w:val="28"/>
          <w:szCs w:val="28"/>
        </w:rPr>
      </w:pPr>
      <w:ins w:id="476" w:author="Unknown">
        <w:r w:rsidRPr="000F4347">
          <w:rPr>
            <w:rFonts w:ascii="Verdana" w:eastAsia="Times New Roman" w:hAnsi="Verdana" w:cs="Arial"/>
            <w:b/>
            <w:bCs/>
            <w:color w:val="3A3A3A"/>
            <w:sz w:val="28"/>
            <w:szCs w:val="28"/>
          </w:rPr>
          <w:t xml:space="preserve">Answer: List of the part of HTML5 Technologies </w:t>
        </w:r>
        <w:proofErr w:type="gramStart"/>
        <w:r w:rsidRPr="000F4347">
          <w:rPr>
            <w:rFonts w:ascii="Verdana" w:eastAsia="Times New Roman" w:hAnsi="Verdana" w:cs="Arial"/>
            <w:b/>
            <w:bCs/>
            <w:color w:val="3A3A3A"/>
            <w:sz w:val="28"/>
            <w:szCs w:val="28"/>
          </w:rPr>
          <w:t>are</w:t>
        </w:r>
        <w:proofErr w:type="gramEnd"/>
        <w:r w:rsidRPr="000F4347">
          <w:rPr>
            <w:rFonts w:ascii="Verdana" w:eastAsia="Times New Roman" w:hAnsi="Verdana" w:cs="Arial"/>
            <w:b/>
            <w:bCs/>
            <w:color w:val="3A3A3A"/>
            <w:sz w:val="28"/>
            <w:szCs w:val="28"/>
          </w:rPr>
          <w:t xml:space="preserve"> given below:</w:t>
        </w:r>
      </w:ins>
    </w:p>
    <w:p w:rsidR="000F4347" w:rsidRPr="000F4347" w:rsidRDefault="000F4347" w:rsidP="000F4347">
      <w:pPr>
        <w:numPr>
          <w:ilvl w:val="0"/>
          <w:numId w:val="20"/>
        </w:numPr>
        <w:shd w:val="clear" w:color="auto" w:fill="FFFFFF"/>
        <w:spacing w:after="0" w:line="240" w:lineRule="auto"/>
        <w:rPr>
          <w:ins w:id="477" w:author="Unknown"/>
          <w:rFonts w:ascii="Verdana" w:eastAsia="Times New Roman" w:hAnsi="Verdana" w:cs="Arial"/>
          <w:color w:val="3A3A3A"/>
          <w:sz w:val="28"/>
          <w:szCs w:val="28"/>
        </w:rPr>
      </w:pPr>
      <w:ins w:id="478" w:author="Unknown">
        <w:r w:rsidRPr="000F4347">
          <w:rPr>
            <w:rFonts w:ascii="Verdana" w:eastAsia="Times New Roman" w:hAnsi="Verdana" w:cs="Arial"/>
            <w:color w:val="3A3A3A"/>
            <w:sz w:val="28"/>
            <w:szCs w:val="28"/>
          </w:rPr>
          <w:t>Web Workers</w:t>
        </w:r>
      </w:ins>
    </w:p>
    <w:p w:rsidR="000F4347" w:rsidRPr="000F4347" w:rsidRDefault="000F4347" w:rsidP="000F4347">
      <w:pPr>
        <w:numPr>
          <w:ilvl w:val="0"/>
          <w:numId w:val="20"/>
        </w:numPr>
        <w:shd w:val="clear" w:color="auto" w:fill="FFFFFF"/>
        <w:spacing w:after="0" w:line="240" w:lineRule="auto"/>
        <w:rPr>
          <w:ins w:id="479" w:author="Unknown"/>
          <w:rFonts w:ascii="Verdana" w:eastAsia="Times New Roman" w:hAnsi="Verdana" w:cs="Arial"/>
          <w:color w:val="3A3A3A"/>
          <w:sz w:val="28"/>
          <w:szCs w:val="28"/>
        </w:rPr>
      </w:pPr>
      <w:ins w:id="480" w:author="Unknown">
        <w:r w:rsidRPr="000F4347">
          <w:rPr>
            <w:rFonts w:ascii="Verdana" w:eastAsia="Times New Roman" w:hAnsi="Verdana" w:cs="Arial"/>
            <w:color w:val="3A3A3A"/>
            <w:sz w:val="28"/>
            <w:szCs w:val="28"/>
          </w:rPr>
          <w:t>Web Storage</w:t>
        </w:r>
      </w:ins>
    </w:p>
    <w:p w:rsidR="000F4347" w:rsidRPr="000F4347" w:rsidRDefault="000F4347" w:rsidP="000F4347">
      <w:pPr>
        <w:numPr>
          <w:ilvl w:val="0"/>
          <w:numId w:val="20"/>
        </w:numPr>
        <w:shd w:val="clear" w:color="auto" w:fill="FFFFFF"/>
        <w:spacing w:after="0" w:line="240" w:lineRule="auto"/>
        <w:rPr>
          <w:ins w:id="481" w:author="Unknown"/>
          <w:rFonts w:ascii="Verdana" w:eastAsia="Times New Roman" w:hAnsi="Verdana" w:cs="Arial"/>
          <w:color w:val="3A3A3A"/>
          <w:sz w:val="28"/>
          <w:szCs w:val="28"/>
        </w:rPr>
      </w:pPr>
      <w:ins w:id="482" w:author="Unknown">
        <w:r w:rsidRPr="000F4347">
          <w:rPr>
            <w:rFonts w:ascii="Verdana" w:eastAsia="Times New Roman" w:hAnsi="Verdana" w:cs="Arial"/>
            <w:color w:val="3A3A3A"/>
            <w:sz w:val="28"/>
            <w:szCs w:val="28"/>
          </w:rPr>
          <w:t>SVG</w:t>
        </w:r>
      </w:ins>
    </w:p>
    <w:p w:rsidR="000F4347" w:rsidRPr="000F4347" w:rsidRDefault="000F4347" w:rsidP="000F4347">
      <w:pPr>
        <w:numPr>
          <w:ilvl w:val="0"/>
          <w:numId w:val="20"/>
        </w:numPr>
        <w:shd w:val="clear" w:color="auto" w:fill="FFFFFF"/>
        <w:spacing w:after="0" w:line="240" w:lineRule="auto"/>
        <w:rPr>
          <w:ins w:id="483" w:author="Unknown"/>
          <w:rFonts w:ascii="Verdana" w:eastAsia="Times New Roman" w:hAnsi="Verdana" w:cs="Arial"/>
          <w:color w:val="3A3A3A"/>
          <w:sz w:val="28"/>
          <w:szCs w:val="28"/>
        </w:rPr>
      </w:pPr>
      <w:ins w:id="484" w:author="Unknown">
        <w:r w:rsidRPr="000F4347">
          <w:rPr>
            <w:rFonts w:ascii="Verdana" w:eastAsia="Times New Roman" w:hAnsi="Verdana" w:cs="Arial"/>
            <w:color w:val="3A3A3A"/>
            <w:sz w:val="28"/>
            <w:szCs w:val="28"/>
          </w:rPr>
          <w:t>CSS3</w:t>
        </w:r>
      </w:ins>
    </w:p>
    <w:p w:rsidR="000F4347" w:rsidRPr="000F4347" w:rsidRDefault="000F4347" w:rsidP="000F4347">
      <w:pPr>
        <w:numPr>
          <w:ilvl w:val="0"/>
          <w:numId w:val="20"/>
        </w:numPr>
        <w:shd w:val="clear" w:color="auto" w:fill="FFFFFF"/>
        <w:spacing w:after="0" w:line="240" w:lineRule="auto"/>
        <w:rPr>
          <w:ins w:id="485" w:author="Unknown"/>
          <w:rFonts w:ascii="Verdana" w:eastAsia="Times New Roman" w:hAnsi="Verdana" w:cs="Arial"/>
          <w:color w:val="3A3A3A"/>
          <w:sz w:val="28"/>
          <w:szCs w:val="28"/>
        </w:rPr>
      </w:pPr>
      <w:ins w:id="486" w:author="Unknown">
        <w:r w:rsidRPr="000F4347">
          <w:rPr>
            <w:rFonts w:ascii="Verdana" w:eastAsia="Times New Roman" w:hAnsi="Verdana" w:cs="Arial"/>
            <w:color w:val="3A3A3A"/>
            <w:sz w:val="28"/>
            <w:szCs w:val="28"/>
          </w:rPr>
          <w:t>Server-Sent Events(SSE)</w:t>
        </w:r>
      </w:ins>
    </w:p>
    <w:p w:rsidR="000F4347" w:rsidRPr="000F4347" w:rsidRDefault="000F4347" w:rsidP="000F4347">
      <w:pPr>
        <w:numPr>
          <w:ilvl w:val="0"/>
          <w:numId w:val="20"/>
        </w:numPr>
        <w:shd w:val="clear" w:color="auto" w:fill="FFFFFF"/>
        <w:spacing w:after="0" w:line="240" w:lineRule="auto"/>
        <w:rPr>
          <w:ins w:id="487" w:author="Unknown"/>
          <w:rFonts w:ascii="Verdana" w:eastAsia="Times New Roman" w:hAnsi="Verdana" w:cs="Arial"/>
          <w:color w:val="3A3A3A"/>
          <w:sz w:val="28"/>
          <w:szCs w:val="28"/>
        </w:rPr>
      </w:pPr>
      <w:proofErr w:type="spellStart"/>
      <w:ins w:id="488" w:author="Unknown">
        <w:r w:rsidRPr="000F4347">
          <w:rPr>
            <w:rFonts w:ascii="Verdana" w:eastAsia="Times New Roman" w:hAnsi="Verdana" w:cs="Arial"/>
            <w:color w:val="3A3A3A"/>
            <w:sz w:val="28"/>
            <w:szCs w:val="28"/>
          </w:rPr>
          <w:t>Microdata</w:t>
        </w:r>
        <w:proofErr w:type="spellEnd"/>
      </w:ins>
    </w:p>
    <w:p w:rsidR="000F4347" w:rsidRPr="000F4347" w:rsidRDefault="000F4347" w:rsidP="000F4347">
      <w:pPr>
        <w:numPr>
          <w:ilvl w:val="0"/>
          <w:numId w:val="20"/>
        </w:numPr>
        <w:shd w:val="clear" w:color="auto" w:fill="FFFFFF"/>
        <w:spacing w:after="0" w:line="240" w:lineRule="auto"/>
        <w:rPr>
          <w:ins w:id="489" w:author="Unknown"/>
          <w:rFonts w:ascii="Verdana" w:eastAsia="Times New Roman" w:hAnsi="Verdana" w:cs="Arial"/>
          <w:color w:val="3A3A3A"/>
          <w:sz w:val="28"/>
          <w:szCs w:val="28"/>
        </w:rPr>
      </w:pPr>
      <w:ins w:id="490" w:author="Unknown">
        <w:r w:rsidRPr="000F4347">
          <w:rPr>
            <w:rFonts w:ascii="Verdana" w:eastAsia="Times New Roman" w:hAnsi="Verdana" w:cs="Arial"/>
            <w:color w:val="3A3A3A"/>
            <w:sz w:val="28"/>
            <w:szCs w:val="28"/>
          </w:rPr>
          <w:t>Web Intents</w:t>
        </w:r>
      </w:ins>
    </w:p>
    <w:p w:rsidR="000F4347" w:rsidRPr="000F4347" w:rsidRDefault="000F4347" w:rsidP="000F4347">
      <w:pPr>
        <w:numPr>
          <w:ilvl w:val="0"/>
          <w:numId w:val="20"/>
        </w:numPr>
        <w:shd w:val="clear" w:color="auto" w:fill="FFFFFF"/>
        <w:spacing w:after="0" w:line="240" w:lineRule="auto"/>
        <w:rPr>
          <w:ins w:id="491" w:author="Unknown"/>
          <w:rFonts w:ascii="Verdana" w:eastAsia="Times New Roman" w:hAnsi="Verdana" w:cs="Arial"/>
          <w:color w:val="3A3A3A"/>
          <w:sz w:val="28"/>
          <w:szCs w:val="28"/>
        </w:rPr>
      </w:pPr>
      <w:ins w:id="492" w:author="Unknown">
        <w:r w:rsidRPr="000F4347">
          <w:rPr>
            <w:rFonts w:ascii="Verdana" w:eastAsia="Times New Roman" w:hAnsi="Verdana" w:cs="Arial"/>
            <w:color w:val="3A3A3A"/>
            <w:sz w:val="28"/>
            <w:szCs w:val="28"/>
          </w:rPr>
          <w:t>Web Sockets</w:t>
        </w:r>
      </w:ins>
    </w:p>
    <w:p w:rsidR="000F4347" w:rsidRPr="000F4347" w:rsidRDefault="000F4347" w:rsidP="000F4347">
      <w:pPr>
        <w:numPr>
          <w:ilvl w:val="0"/>
          <w:numId w:val="20"/>
        </w:numPr>
        <w:shd w:val="clear" w:color="auto" w:fill="FFFFFF"/>
        <w:spacing w:after="0" w:line="240" w:lineRule="auto"/>
        <w:rPr>
          <w:ins w:id="493" w:author="Unknown"/>
          <w:rFonts w:ascii="Verdana" w:eastAsia="Times New Roman" w:hAnsi="Verdana" w:cs="Arial"/>
          <w:color w:val="3A3A3A"/>
          <w:sz w:val="28"/>
          <w:szCs w:val="28"/>
        </w:rPr>
      </w:pPr>
      <w:ins w:id="494" w:author="Unknown">
        <w:r w:rsidRPr="000F4347">
          <w:rPr>
            <w:rFonts w:ascii="Verdana" w:eastAsia="Times New Roman" w:hAnsi="Verdana" w:cs="Arial"/>
            <w:color w:val="3A3A3A"/>
            <w:sz w:val="28"/>
            <w:szCs w:val="28"/>
          </w:rPr>
          <w:t>Offline Application</w:t>
        </w:r>
      </w:ins>
    </w:p>
    <w:p w:rsidR="000F4347" w:rsidRPr="000F4347" w:rsidRDefault="000F4347" w:rsidP="000F4347">
      <w:pPr>
        <w:numPr>
          <w:ilvl w:val="0"/>
          <w:numId w:val="20"/>
        </w:numPr>
        <w:shd w:val="clear" w:color="auto" w:fill="FFFFFF"/>
        <w:spacing w:after="0" w:line="240" w:lineRule="auto"/>
        <w:rPr>
          <w:ins w:id="495" w:author="Unknown"/>
          <w:rFonts w:ascii="Verdana" w:eastAsia="Times New Roman" w:hAnsi="Verdana" w:cs="Arial"/>
          <w:color w:val="3A3A3A"/>
          <w:sz w:val="28"/>
          <w:szCs w:val="28"/>
        </w:rPr>
      </w:pPr>
      <w:proofErr w:type="spellStart"/>
      <w:ins w:id="496" w:author="Unknown">
        <w:r w:rsidRPr="000F4347">
          <w:rPr>
            <w:rFonts w:ascii="Verdana" w:eastAsia="Times New Roman" w:hAnsi="Verdana" w:cs="Arial"/>
            <w:color w:val="3A3A3A"/>
            <w:sz w:val="28"/>
            <w:szCs w:val="28"/>
          </w:rPr>
          <w:t>Geolocation</w:t>
        </w:r>
        <w:proofErr w:type="spellEnd"/>
      </w:ins>
    </w:p>
    <w:p w:rsidR="000F4347" w:rsidRPr="000F4347" w:rsidRDefault="000F4347" w:rsidP="000F4347">
      <w:pPr>
        <w:numPr>
          <w:ilvl w:val="0"/>
          <w:numId w:val="20"/>
        </w:numPr>
        <w:shd w:val="clear" w:color="auto" w:fill="FFFFFF"/>
        <w:spacing w:after="0" w:line="240" w:lineRule="auto"/>
        <w:rPr>
          <w:ins w:id="497" w:author="Unknown"/>
          <w:rFonts w:ascii="Verdana" w:eastAsia="Times New Roman" w:hAnsi="Verdana" w:cs="Arial"/>
          <w:color w:val="3A3A3A"/>
          <w:sz w:val="28"/>
          <w:szCs w:val="28"/>
        </w:rPr>
      </w:pPr>
      <w:ins w:id="498" w:author="Unknown">
        <w:r w:rsidRPr="000F4347">
          <w:rPr>
            <w:rFonts w:ascii="Verdana" w:eastAsia="Times New Roman" w:hAnsi="Verdana" w:cs="Arial"/>
            <w:color w:val="3A3A3A"/>
            <w:sz w:val="28"/>
            <w:szCs w:val="28"/>
          </w:rPr>
          <w:t>File API</w:t>
        </w:r>
      </w:ins>
    </w:p>
    <w:p w:rsidR="000F4347" w:rsidRPr="000F4347" w:rsidRDefault="000F4347" w:rsidP="000F4347">
      <w:pPr>
        <w:numPr>
          <w:ilvl w:val="0"/>
          <w:numId w:val="20"/>
        </w:numPr>
        <w:shd w:val="clear" w:color="auto" w:fill="FFFFFF"/>
        <w:spacing w:after="0" w:line="240" w:lineRule="auto"/>
        <w:rPr>
          <w:ins w:id="499" w:author="Unknown"/>
          <w:rFonts w:ascii="Verdana" w:eastAsia="Times New Roman" w:hAnsi="Verdana" w:cs="Arial"/>
          <w:color w:val="3A3A3A"/>
          <w:sz w:val="28"/>
          <w:szCs w:val="28"/>
        </w:rPr>
      </w:pPr>
      <w:ins w:id="500" w:author="Unknown">
        <w:r w:rsidRPr="000F4347">
          <w:rPr>
            <w:rFonts w:ascii="Verdana" w:eastAsia="Times New Roman" w:hAnsi="Verdana" w:cs="Arial"/>
            <w:color w:val="3A3A3A"/>
            <w:sz w:val="28"/>
            <w:szCs w:val="28"/>
          </w:rPr>
          <w:t>Web Messaging</w:t>
        </w:r>
      </w:ins>
    </w:p>
    <w:p w:rsidR="000F4347" w:rsidRPr="000F4347" w:rsidRDefault="000F4347" w:rsidP="000F4347">
      <w:pPr>
        <w:numPr>
          <w:ilvl w:val="0"/>
          <w:numId w:val="20"/>
        </w:numPr>
        <w:shd w:val="clear" w:color="auto" w:fill="FFFFFF"/>
        <w:spacing w:after="0" w:line="240" w:lineRule="auto"/>
        <w:rPr>
          <w:ins w:id="501" w:author="Unknown"/>
          <w:rFonts w:ascii="Verdana" w:eastAsia="Times New Roman" w:hAnsi="Verdana" w:cs="Arial"/>
          <w:color w:val="3A3A3A"/>
          <w:sz w:val="28"/>
          <w:szCs w:val="28"/>
        </w:rPr>
      </w:pPr>
      <w:ins w:id="502" w:author="Unknown">
        <w:r w:rsidRPr="000F4347">
          <w:rPr>
            <w:rFonts w:ascii="Verdana" w:eastAsia="Times New Roman" w:hAnsi="Verdana" w:cs="Arial"/>
            <w:color w:val="3A3A3A"/>
            <w:sz w:val="28"/>
            <w:szCs w:val="28"/>
          </w:rPr>
          <w:t>Drag and Drop</w:t>
        </w:r>
      </w:ins>
    </w:p>
    <w:p w:rsidR="000F4347" w:rsidRPr="000F4347" w:rsidRDefault="000F4347" w:rsidP="000F4347">
      <w:pPr>
        <w:numPr>
          <w:ilvl w:val="0"/>
          <w:numId w:val="20"/>
        </w:numPr>
        <w:shd w:val="clear" w:color="auto" w:fill="FFFFFF"/>
        <w:spacing w:after="0" w:line="240" w:lineRule="auto"/>
        <w:rPr>
          <w:ins w:id="503" w:author="Unknown"/>
          <w:rFonts w:ascii="Verdana" w:eastAsia="Times New Roman" w:hAnsi="Verdana" w:cs="Arial"/>
          <w:color w:val="3A3A3A"/>
          <w:sz w:val="28"/>
          <w:szCs w:val="28"/>
        </w:rPr>
      </w:pPr>
      <w:ins w:id="504" w:author="Unknown">
        <w:r w:rsidRPr="000F4347">
          <w:rPr>
            <w:rFonts w:ascii="Verdana" w:eastAsia="Times New Roman" w:hAnsi="Verdana" w:cs="Arial"/>
            <w:color w:val="3A3A3A"/>
            <w:sz w:val="28"/>
            <w:szCs w:val="28"/>
          </w:rPr>
          <w:t>Canvas 2D</w:t>
        </w:r>
      </w:ins>
    </w:p>
    <w:p w:rsidR="000F4347" w:rsidRPr="000F4347" w:rsidRDefault="000F4347" w:rsidP="000F4347">
      <w:pPr>
        <w:shd w:val="clear" w:color="auto" w:fill="FFFFFF"/>
        <w:spacing w:after="0" w:line="240" w:lineRule="auto"/>
        <w:rPr>
          <w:ins w:id="505" w:author="Unknown"/>
          <w:rFonts w:ascii="Verdana" w:eastAsia="Times New Roman" w:hAnsi="Verdana" w:cs="Arial"/>
          <w:color w:val="3A3A3A"/>
          <w:sz w:val="28"/>
          <w:szCs w:val="28"/>
        </w:rPr>
      </w:pPr>
      <w:ins w:id="506" w:author="Unknown">
        <w:r w:rsidRPr="000F4347">
          <w:rPr>
            <w:rFonts w:ascii="Verdana" w:eastAsia="Times New Roman" w:hAnsi="Verdana" w:cs="Arial"/>
            <w:b/>
            <w:bCs/>
            <w:color w:val="FF6600"/>
            <w:sz w:val="28"/>
            <w:szCs w:val="28"/>
          </w:rPr>
          <w:t xml:space="preserve">Q #32) </w:t>
        </w:r>
        <w:proofErr w:type="gramStart"/>
        <w:r w:rsidRPr="000F4347">
          <w:rPr>
            <w:rFonts w:ascii="Verdana" w:eastAsia="Times New Roman" w:hAnsi="Verdana" w:cs="Arial"/>
            <w:b/>
            <w:bCs/>
            <w:color w:val="FF6600"/>
            <w:sz w:val="28"/>
            <w:szCs w:val="28"/>
          </w:rPr>
          <w:t>What</w:t>
        </w:r>
        <w:proofErr w:type="gramEnd"/>
        <w:r w:rsidRPr="000F4347">
          <w:rPr>
            <w:rFonts w:ascii="Verdana" w:eastAsia="Times New Roman" w:hAnsi="Verdana" w:cs="Arial"/>
            <w:b/>
            <w:bCs/>
            <w:color w:val="FF6600"/>
            <w:sz w:val="28"/>
            <w:szCs w:val="28"/>
          </w:rPr>
          <w:t xml:space="preserve"> is the difference between SVG and Canvas elements?</w:t>
        </w:r>
      </w:ins>
    </w:p>
    <w:p w:rsidR="000F4347" w:rsidRPr="000F4347" w:rsidRDefault="000F4347" w:rsidP="000F4347">
      <w:pPr>
        <w:shd w:val="clear" w:color="auto" w:fill="FFFFFF"/>
        <w:spacing w:after="0" w:line="240" w:lineRule="auto"/>
        <w:rPr>
          <w:ins w:id="507" w:author="Unknown"/>
          <w:rFonts w:ascii="Verdana" w:eastAsia="Times New Roman" w:hAnsi="Verdana" w:cs="Arial"/>
          <w:color w:val="3A3A3A"/>
          <w:sz w:val="28"/>
          <w:szCs w:val="28"/>
        </w:rPr>
      </w:pPr>
      <w:ins w:id="508" w:author="Unknown">
        <w:r w:rsidRPr="000F4347">
          <w:rPr>
            <w:rFonts w:ascii="Verdana" w:eastAsia="Times New Roman" w:hAnsi="Verdana" w:cs="Arial"/>
            <w:b/>
            <w:bCs/>
            <w:color w:val="3A3A3A"/>
            <w:sz w:val="28"/>
            <w:szCs w:val="28"/>
          </w:rPr>
          <w:t>Answer:</w:t>
        </w:r>
      </w:ins>
    </w:p>
    <w:tbl>
      <w:tblPr>
        <w:tblW w:w="7584" w:type="dxa"/>
        <w:shd w:val="clear" w:color="auto" w:fill="FFFFFF"/>
        <w:tblCellMar>
          <w:left w:w="0" w:type="dxa"/>
          <w:right w:w="0" w:type="dxa"/>
        </w:tblCellMar>
        <w:tblLook w:val="04A0"/>
      </w:tblPr>
      <w:tblGrid>
        <w:gridCol w:w="3743"/>
        <w:gridCol w:w="3841"/>
      </w:tblGrid>
      <w:tr w:rsidR="000F4347" w:rsidRPr="000F4347" w:rsidTr="000F4347">
        <w:trPr>
          <w:tblHeader/>
        </w:trPr>
        <w:tc>
          <w:tcPr>
            <w:tcW w:w="0" w:type="auto"/>
            <w:tcBorders>
              <w:top w:val="nil"/>
              <w:left w:val="nil"/>
              <w:bottom w:val="single" w:sz="4" w:space="0" w:color="DDDDDD"/>
              <w:right w:val="nil"/>
            </w:tcBorders>
            <w:shd w:val="clear" w:color="auto" w:fill="D9EDF7"/>
            <w:tcMar>
              <w:top w:w="80" w:type="dxa"/>
              <w:left w:w="80" w:type="dxa"/>
              <w:bottom w:w="80" w:type="dxa"/>
              <w:right w:w="80" w:type="dxa"/>
            </w:tcMar>
            <w:vAlign w:val="center"/>
            <w:hideMark/>
          </w:tcPr>
          <w:p w:rsidR="000F4347" w:rsidRPr="000F4347" w:rsidRDefault="000F4347" w:rsidP="000F4347">
            <w:pPr>
              <w:spacing w:after="0" w:line="240" w:lineRule="auto"/>
              <w:rPr>
                <w:rFonts w:ascii="Verdana" w:eastAsia="Times New Roman" w:hAnsi="Verdana" w:cs="Arial"/>
                <w:b/>
                <w:bCs/>
                <w:color w:val="3A3A3A"/>
                <w:sz w:val="28"/>
                <w:szCs w:val="28"/>
              </w:rPr>
            </w:pPr>
            <w:r w:rsidRPr="000F4347">
              <w:rPr>
                <w:rFonts w:ascii="Verdana" w:eastAsia="Times New Roman" w:hAnsi="Verdana" w:cs="Arial"/>
                <w:b/>
                <w:bCs/>
                <w:color w:val="3A3A3A"/>
                <w:sz w:val="28"/>
                <w:szCs w:val="28"/>
              </w:rPr>
              <w:t>SVG</w:t>
            </w:r>
          </w:p>
        </w:tc>
        <w:tc>
          <w:tcPr>
            <w:tcW w:w="0" w:type="auto"/>
            <w:tcBorders>
              <w:top w:val="nil"/>
              <w:left w:val="nil"/>
              <w:bottom w:val="single" w:sz="4" w:space="0" w:color="DDDDDD"/>
              <w:right w:val="nil"/>
            </w:tcBorders>
            <w:shd w:val="clear" w:color="auto" w:fill="D9EDF7"/>
            <w:tcMar>
              <w:top w:w="80" w:type="dxa"/>
              <w:left w:w="80" w:type="dxa"/>
              <w:bottom w:w="80" w:type="dxa"/>
              <w:right w:w="80" w:type="dxa"/>
            </w:tcMar>
            <w:vAlign w:val="center"/>
            <w:hideMark/>
          </w:tcPr>
          <w:p w:rsidR="000F4347" w:rsidRPr="000F4347" w:rsidRDefault="000F4347" w:rsidP="000F4347">
            <w:pPr>
              <w:spacing w:after="0" w:line="240" w:lineRule="auto"/>
              <w:rPr>
                <w:rFonts w:ascii="Verdana" w:eastAsia="Times New Roman" w:hAnsi="Verdana" w:cs="Arial"/>
                <w:b/>
                <w:bCs/>
                <w:color w:val="3A3A3A"/>
                <w:sz w:val="28"/>
                <w:szCs w:val="28"/>
              </w:rPr>
            </w:pPr>
            <w:r w:rsidRPr="000F4347">
              <w:rPr>
                <w:rFonts w:ascii="Verdana" w:eastAsia="Times New Roman" w:hAnsi="Verdana" w:cs="Arial"/>
                <w:b/>
                <w:bCs/>
                <w:color w:val="3A3A3A"/>
                <w:sz w:val="28"/>
                <w:szCs w:val="28"/>
              </w:rPr>
              <w:t>Canvas elements</w:t>
            </w:r>
          </w:p>
        </w:tc>
      </w:tr>
      <w:tr w:rsidR="000F4347" w:rsidRPr="000F4347" w:rsidTr="000F4347">
        <w:tc>
          <w:tcPr>
            <w:tcW w:w="0" w:type="auto"/>
            <w:tcBorders>
              <w:top w:val="nil"/>
              <w:left w:val="nil"/>
              <w:bottom w:val="nil"/>
              <w:right w:val="nil"/>
            </w:tcBorders>
            <w:shd w:val="clear" w:color="auto" w:fill="FFFFFF"/>
            <w:tcMar>
              <w:top w:w="80" w:type="dxa"/>
              <w:left w:w="80" w:type="dxa"/>
              <w:bottom w:w="80" w:type="dxa"/>
              <w:right w:w="80" w:type="dxa"/>
            </w:tcMar>
            <w:hideMark/>
          </w:tcPr>
          <w:p w:rsidR="000F4347" w:rsidRPr="000F4347" w:rsidRDefault="000F4347" w:rsidP="000F4347">
            <w:pPr>
              <w:spacing w:after="0" w:line="240" w:lineRule="auto"/>
              <w:rPr>
                <w:rFonts w:ascii="Verdana" w:eastAsia="Times New Roman" w:hAnsi="Verdana" w:cs="Arial"/>
                <w:color w:val="3A3A3A"/>
                <w:sz w:val="28"/>
                <w:szCs w:val="28"/>
              </w:rPr>
            </w:pPr>
            <w:r w:rsidRPr="000F4347">
              <w:rPr>
                <w:rFonts w:ascii="Verdana" w:eastAsia="Times New Roman" w:hAnsi="Verdana" w:cs="Arial"/>
                <w:color w:val="3A3A3A"/>
                <w:sz w:val="28"/>
                <w:szCs w:val="28"/>
              </w:rPr>
              <w:t>It is Object Model-based.</w:t>
            </w:r>
          </w:p>
        </w:tc>
        <w:tc>
          <w:tcPr>
            <w:tcW w:w="0" w:type="auto"/>
            <w:tcBorders>
              <w:top w:val="nil"/>
              <w:left w:val="nil"/>
              <w:bottom w:val="nil"/>
              <w:right w:val="nil"/>
            </w:tcBorders>
            <w:shd w:val="clear" w:color="auto" w:fill="FFFFFF"/>
            <w:tcMar>
              <w:top w:w="80" w:type="dxa"/>
              <w:left w:w="80" w:type="dxa"/>
              <w:bottom w:w="80" w:type="dxa"/>
              <w:right w:w="80" w:type="dxa"/>
            </w:tcMar>
            <w:hideMark/>
          </w:tcPr>
          <w:p w:rsidR="000F4347" w:rsidRPr="000F4347" w:rsidRDefault="000F4347" w:rsidP="000F4347">
            <w:pPr>
              <w:spacing w:after="0" w:line="240" w:lineRule="auto"/>
              <w:rPr>
                <w:rFonts w:ascii="Verdana" w:eastAsia="Times New Roman" w:hAnsi="Verdana" w:cs="Arial"/>
                <w:color w:val="3A3A3A"/>
                <w:sz w:val="28"/>
                <w:szCs w:val="28"/>
              </w:rPr>
            </w:pPr>
            <w:r w:rsidRPr="000F4347">
              <w:rPr>
                <w:rFonts w:ascii="Verdana" w:eastAsia="Times New Roman" w:hAnsi="Verdana" w:cs="Arial"/>
                <w:color w:val="3A3A3A"/>
                <w:sz w:val="28"/>
                <w:szCs w:val="28"/>
              </w:rPr>
              <w:t>It is pixel based.</w:t>
            </w:r>
          </w:p>
        </w:tc>
      </w:tr>
      <w:tr w:rsidR="000F4347" w:rsidRPr="000F4347" w:rsidTr="000F4347">
        <w:tc>
          <w:tcPr>
            <w:tcW w:w="0" w:type="auto"/>
            <w:tcBorders>
              <w:top w:val="single" w:sz="4" w:space="0" w:color="DDDDDD"/>
              <w:left w:val="nil"/>
              <w:bottom w:val="nil"/>
              <w:right w:val="nil"/>
            </w:tcBorders>
            <w:shd w:val="clear" w:color="auto" w:fill="F9F9F9"/>
            <w:tcMar>
              <w:top w:w="80" w:type="dxa"/>
              <w:left w:w="80" w:type="dxa"/>
              <w:bottom w:w="80" w:type="dxa"/>
              <w:right w:w="80" w:type="dxa"/>
            </w:tcMar>
            <w:hideMark/>
          </w:tcPr>
          <w:p w:rsidR="000F4347" w:rsidRPr="000F4347" w:rsidRDefault="000F4347" w:rsidP="000F4347">
            <w:pPr>
              <w:spacing w:after="0" w:line="240" w:lineRule="auto"/>
              <w:rPr>
                <w:rFonts w:ascii="Verdana" w:eastAsia="Times New Roman" w:hAnsi="Verdana" w:cs="Arial"/>
                <w:color w:val="3A3A3A"/>
                <w:sz w:val="28"/>
                <w:szCs w:val="28"/>
              </w:rPr>
            </w:pPr>
            <w:r w:rsidRPr="000F4347">
              <w:rPr>
                <w:rFonts w:ascii="Verdana" w:eastAsia="Times New Roman" w:hAnsi="Verdana" w:cs="Arial"/>
                <w:color w:val="3A3A3A"/>
                <w:sz w:val="28"/>
                <w:szCs w:val="28"/>
              </w:rPr>
              <w:t>Is suitable for using large rendering areas.</w:t>
            </w:r>
          </w:p>
        </w:tc>
        <w:tc>
          <w:tcPr>
            <w:tcW w:w="0" w:type="auto"/>
            <w:tcBorders>
              <w:top w:val="single" w:sz="4" w:space="0" w:color="DDDDDD"/>
              <w:left w:val="nil"/>
              <w:bottom w:val="nil"/>
              <w:right w:val="nil"/>
            </w:tcBorders>
            <w:shd w:val="clear" w:color="auto" w:fill="F9F9F9"/>
            <w:tcMar>
              <w:top w:w="80" w:type="dxa"/>
              <w:left w:w="80" w:type="dxa"/>
              <w:bottom w:w="80" w:type="dxa"/>
              <w:right w:w="80" w:type="dxa"/>
            </w:tcMar>
            <w:hideMark/>
          </w:tcPr>
          <w:p w:rsidR="000F4347" w:rsidRPr="000F4347" w:rsidRDefault="000F4347" w:rsidP="000F4347">
            <w:pPr>
              <w:spacing w:after="0" w:line="240" w:lineRule="auto"/>
              <w:rPr>
                <w:rFonts w:ascii="Verdana" w:eastAsia="Times New Roman" w:hAnsi="Verdana" w:cs="Arial"/>
                <w:color w:val="3A3A3A"/>
                <w:sz w:val="28"/>
                <w:szCs w:val="28"/>
              </w:rPr>
            </w:pPr>
            <w:r w:rsidRPr="000F4347">
              <w:rPr>
                <w:rFonts w:ascii="Verdana" w:eastAsia="Times New Roman" w:hAnsi="Verdana" w:cs="Arial"/>
                <w:color w:val="3A3A3A"/>
                <w:sz w:val="28"/>
                <w:szCs w:val="28"/>
              </w:rPr>
              <w:t>Is suitable for using small rendering areas.</w:t>
            </w:r>
          </w:p>
        </w:tc>
      </w:tr>
      <w:tr w:rsidR="000F4347" w:rsidRPr="000F4347" w:rsidTr="000F4347">
        <w:tc>
          <w:tcPr>
            <w:tcW w:w="0" w:type="auto"/>
            <w:tcBorders>
              <w:top w:val="single" w:sz="4" w:space="0" w:color="DDDDDD"/>
              <w:left w:val="nil"/>
              <w:bottom w:val="nil"/>
              <w:right w:val="nil"/>
            </w:tcBorders>
            <w:shd w:val="clear" w:color="auto" w:fill="FFFFFF"/>
            <w:tcMar>
              <w:top w:w="80" w:type="dxa"/>
              <w:left w:w="80" w:type="dxa"/>
              <w:bottom w:w="80" w:type="dxa"/>
              <w:right w:w="80" w:type="dxa"/>
            </w:tcMar>
            <w:hideMark/>
          </w:tcPr>
          <w:p w:rsidR="000F4347" w:rsidRPr="000F4347" w:rsidRDefault="000F4347" w:rsidP="000F4347">
            <w:pPr>
              <w:spacing w:after="0" w:line="240" w:lineRule="auto"/>
              <w:rPr>
                <w:rFonts w:ascii="Verdana" w:eastAsia="Times New Roman" w:hAnsi="Verdana" w:cs="Arial"/>
                <w:color w:val="3A3A3A"/>
                <w:sz w:val="28"/>
                <w:szCs w:val="28"/>
              </w:rPr>
            </w:pPr>
            <w:r w:rsidRPr="000F4347">
              <w:rPr>
                <w:rFonts w:ascii="Verdana" w:eastAsia="Times New Roman" w:hAnsi="Verdana" w:cs="Arial"/>
                <w:color w:val="3A3A3A"/>
                <w:sz w:val="28"/>
                <w:szCs w:val="28"/>
              </w:rPr>
              <w:t xml:space="preserve">SVG provides any support for event </w:t>
            </w:r>
            <w:proofErr w:type="gramStart"/>
            <w:r w:rsidRPr="000F4347">
              <w:rPr>
                <w:rFonts w:ascii="Verdana" w:eastAsia="Times New Roman" w:hAnsi="Verdana" w:cs="Arial"/>
                <w:color w:val="3A3A3A"/>
                <w:sz w:val="28"/>
                <w:szCs w:val="28"/>
              </w:rPr>
              <w:t>handlers .</w:t>
            </w:r>
            <w:proofErr w:type="gramEnd"/>
          </w:p>
        </w:tc>
        <w:tc>
          <w:tcPr>
            <w:tcW w:w="0" w:type="auto"/>
            <w:tcBorders>
              <w:top w:val="single" w:sz="4" w:space="0" w:color="DDDDDD"/>
              <w:left w:val="nil"/>
              <w:bottom w:val="nil"/>
              <w:right w:val="nil"/>
            </w:tcBorders>
            <w:shd w:val="clear" w:color="auto" w:fill="FFFFFF"/>
            <w:tcMar>
              <w:top w:w="80" w:type="dxa"/>
              <w:left w:w="80" w:type="dxa"/>
              <w:bottom w:w="80" w:type="dxa"/>
              <w:right w:w="80" w:type="dxa"/>
            </w:tcMar>
            <w:hideMark/>
          </w:tcPr>
          <w:p w:rsidR="000F4347" w:rsidRPr="000F4347" w:rsidRDefault="000F4347" w:rsidP="000F4347">
            <w:pPr>
              <w:spacing w:after="0" w:line="240" w:lineRule="auto"/>
              <w:rPr>
                <w:rFonts w:ascii="Verdana" w:eastAsia="Times New Roman" w:hAnsi="Verdana" w:cs="Arial"/>
                <w:color w:val="3A3A3A"/>
                <w:sz w:val="28"/>
                <w:szCs w:val="28"/>
              </w:rPr>
            </w:pPr>
            <w:r w:rsidRPr="000F4347">
              <w:rPr>
                <w:rFonts w:ascii="Verdana" w:eastAsia="Times New Roman" w:hAnsi="Verdana" w:cs="Arial"/>
                <w:color w:val="3A3A3A"/>
                <w:sz w:val="28"/>
                <w:szCs w:val="28"/>
              </w:rPr>
              <w:t>Canvas does not provide any recourse for event handlers.</w:t>
            </w:r>
          </w:p>
        </w:tc>
      </w:tr>
      <w:tr w:rsidR="000F4347" w:rsidRPr="000F4347" w:rsidTr="000F4347">
        <w:tc>
          <w:tcPr>
            <w:tcW w:w="0" w:type="auto"/>
            <w:tcBorders>
              <w:top w:val="single" w:sz="4" w:space="0" w:color="DDDDDD"/>
              <w:left w:val="nil"/>
              <w:bottom w:val="nil"/>
              <w:right w:val="nil"/>
            </w:tcBorders>
            <w:shd w:val="clear" w:color="auto" w:fill="F9F9F9"/>
            <w:tcMar>
              <w:top w:w="80" w:type="dxa"/>
              <w:left w:w="80" w:type="dxa"/>
              <w:bottom w:w="80" w:type="dxa"/>
              <w:right w:w="80" w:type="dxa"/>
            </w:tcMar>
            <w:hideMark/>
          </w:tcPr>
          <w:p w:rsidR="000F4347" w:rsidRPr="000F4347" w:rsidRDefault="000F4347" w:rsidP="000F4347">
            <w:pPr>
              <w:spacing w:after="0" w:line="240" w:lineRule="auto"/>
              <w:rPr>
                <w:rFonts w:ascii="Verdana" w:eastAsia="Times New Roman" w:hAnsi="Verdana" w:cs="Arial"/>
                <w:color w:val="3A3A3A"/>
                <w:sz w:val="28"/>
                <w:szCs w:val="28"/>
              </w:rPr>
            </w:pPr>
            <w:r w:rsidRPr="000F4347">
              <w:rPr>
                <w:rFonts w:ascii="Verdana" w:eastAsia="Times New Roman" w:hAnsi="Verdana" w:cs="Arial"/>
                <w:color w:val="3A3A3A"/>
                <w:sz w:val="28"/>
                <w:szCs w:val="28"/>
              </w:rPr>
              <w:t>Modification is allowed through script and CSS. </w:t>
            </w:r>
          </w:p>
        </w:tc>
        <w:tc>
          <w:tcPr>
            <w:tcW w:w="0" w:type="auto"/>
            <w:tcBorders>
              <w:top w:val="single" w:sz="4" w:space="0" w:color="DDDDDD"/>
              <w:left w:val="nil"/>
              <w:bottom w:val="nil"/>
              <w:right w:val="nil"/>
            </w:tcBorders>
            <w:shd w:val="clear" w:color="auto" w:fill="F9F9F9"/>
            <w:tcMar>
              <w:top w:w="80" w:type="dxa"/>
              <w:left w:w="80" w:type="dxa"/>
              <w:bottom w:w="80" w:type="dxa"/>
              <w:right w:w="80" w:type="dxa"/>
            </w:tcMar>
            <w:hideMark/>
          </w:tcPr>
          <w:p w:rsidR="000F4347" w:rsidRPr="000F4347" w:rsidRDefault="000F4347" w:rsidP="000F4347">
            <w:pPr>
              <w:spacing w:after="0" w:line="240" w:lineRule="auto"/>
              <w:rPr>
                <w:rFonts w:ascii="Verdana" w:eastAsia="Times New Roman" w:hAnsi="Verdana" w:cs="Arial"/>
                <w:color w:val="3A3A3A"/>
                <w:sz w:val="28"/>
                <w:szCs w:val="28"/>
              </w:rPr>
            </w:pPr>
            <w:r w:rsidRPr="000F4347">
              <w:rPr>
                <w:rFonts w:ascii="Verdana" w:eastAsia="Times New Roman" w:hAnsi="Verdana" w:cs="Arial"/>
                <w:color w:val="3A3A3A"/>
                <w:sz w:val="28"/>
                <w:szCs w:val="28"/>
              </w:rPr>
              <w:t>Modification is allowed through script only.</w:t>
            </w:r>
          </w:p>
        </w:tc>
      </w:tr>
      <w:tr w:rsidR="000F4347" w:rsidRPr="000F4347" w:rsidTr="000F4347">
        <w:tc>
          <w:tcPr>
            <w:tcW w:w="0" w:type="auto"/>
            <w:tcBorders>
              <w:top w:val="single" w:sz="4" w:space="0" w:color="DDDDDD"/>
              <w:left w:val="nil"/>
              <w:bottom w:val="nil"/>
              <w:right w:val="nil"/>
            </w:tcBorders>
            <w:shd w:val="clear" w:color="auto" w:fill="FFFFFF"/>
            <w:tcMar>
              <w:top w:w="80" w:type="dxa"/>
              <w:left w:w="80" w:type="dxa"/>
              <w:bottom w:w="80" w:type="dxa"/>
              <w:right w:w="80" w:type="dxa"/>
            </w:tcMar>
            <w:hideMark/>
          </w:tcPr>
          <w:p w:rsidR="000F4347" w:rsidRPr="000F4347" w:rsidRDefault="000F4347" w:rsidP="000F4347">
            <w:pPr>
              <w:spacing w:after="0" w:line="240" w:lineRule="auto"/>
              <w:rPr>
                <w:rFonts w:ascii="Verdana" w:eastAsia="Times New Roman" w:hAnsi="Verdana" w:cs="Arial"/>
                <w:color w:val="3A3A3A"/>
                <w:sz w:val="28"/>
                <w:szCs w:val="28"/>
              </w:rPr>
            </w:pPr>
            <w:r w:rsidRPr="000F4347">
              <w:rPr>
                <w:rFonts w:ascii="Verdana" w:eastAsia="Times New Roman" w:hAnsi="Verdana" w:cs="Arial"/>
                <w:color w:val="3A3A3A"/>
                <w:sz w:val="28"/>
                <w:szCs w:val="28"/>
              </w:rPr>
              <w:t>SVG has Better scalability</w:t>
            </w:r>
          </w:p>
        </w:tc>
        <w:tc>
          <w:tcPr>
            <w:tcW w:w="0" w:type="auto"/>
            <w:tcBorders>
              <w:top w:val="single" w:sz="4" w:space="0" w:color="DDDDDD"/>
              <w:left w:val="nil"/>
              <w:bottom w:val="nil"/>
              <w:right w:val="nil"/>
            </w:tcBorders>
            <w:shd w:val="clear" w:color="auto" w:fill="FFFFFF"/>
            <w:tcMar>
              <w:top w:w="80" w:type="dxa"/>
              <w:left w:w="80" w:type="dxa"/>
              <w:bottom w:w="80" w:type="dxa"/>
              <w:right w:w="80" w:type="dxa"/>
            </w:tcMar>
            <w:hideMark/>
          </w:tcPr>
          <w:p w:rsidR="000F4347" w:rsidRPr="000F4347" w:rsidRDefault="000F4347" w:rsidP="000F4347">
            <w:pPr>
              <w:spacing w:after="0" w:line="240" w:lineRule="auto"/>
              <w:rPr>
                <w:rFonts w:ascii="Verdana" w:eastAsia="Times New Roman" w:hAnsi="Verdana" w:cs="Arial"/>
                <w:color w:val="3A3A3A"/>
                <w:sz w:val="28"/>
                <w:szCs w:val="28"/>
              </w:rPr>
            </w:pPr>
            <w:r w:rsidRPr="000F4347">
              <w:rPr>
                <w:rFonts w:ascii="Verdana" w:eastAsia="Times New Roman" w:hAnsi="Verdana" w:cs="Arial"/>
                <w:color w:val="3A3A3A"/>
                <w:sz w:val="28"/>
                <w:szCs w:val="28"/>
              </w:rPr>
              <w:t>Canvas has poor scalability.</w:t>
            </w:r>
          </w:p>
        </w:tc>
      </w:tr>
      <w:tr w:rsidR="000F4347" w:rsidRPr="000F4347" w:rsidTr="000F4347">
        <w:tc>
          <w:tcPr>
            <w:tcW w:w="0" w:type="auto"/>
            <w:tcBorders>
              <w:top w:val="single" w:sz="4" w:space="0" w:color="DDDDDD"/>
              <w:left w:val="nil"/>
              <w:bottom w:val="nil"/>
              <w:right w:val="nil"/>
            </w:tcBorders>
            <w:shd w:val="clear" w:color="auto" w:fill="F9F9F9"/>
            <w:tcMar>
              <w:top w:w="80" w:type="dxa"/>
              <w:left w:w="80" w:type="dxa"/>
              <w:bottom w:w="80" w:type="dxa"/>
              <w:right w:w="80" w:type="dxa"/>
            </w:tcMar>
            <w:hideMark/>
          </w:tcPr>
          <w:p w:rsidR="000F4347" w:rsidRPr="000F4347" w:rsidRDefault="000F4347" w:rsidP="000F4347">
            <w:pPr>
              <w:spacing w:after="0" w:line="240" w:lineRule="auto"/>
              <w:rPr>
                <w:rFonts w:ascii="Verdana" w:eastAsia="Times New Roman" w:hAnsi="Verdana" w:cs="Arial"/>
                <w:color w:val="3A3A3A"/>
                <w:sz w:val="28"/>
                <w:szCs w:val="28"/>
              </w:rPr>
            </w:pPr>
            <w:r w:rsidRPr="000F4347">
              <w:rPr>
                <w:rFonts w:ascii="Verdana" w:eastAsia="Times New Roman" w:hAnsi="Verdana" w:cs="Arial"/>
                <w:color w:val="3A3A3A"/>
                <w:sz w:val="28"/>
                <w:szCs w:val="28"/>
              </w:rPr>
              <w:t>SVG is Vector based (composed of shapes).</w:t>
            </w:r>
          </w:p>
        </w:tc>
        <w:tc>
          <w:tcPr>
            <w:tcW w:w="0" w:type="auto"/>
            <w:tcBorders>
              <w:top w:val="single" w:sz="4" w:space="0" w:color="DDDDDD"/>
              <w:left w:val="nil"/>
              <w:bottom w:val="nil"/>
              <w:right w:val="nil"/>
            </w:tcBorders>
            <w:shd w:val="clear" w:color="auto" w:fill="F9F9F9"/>
            <w:tcMar>
              <w:top w:w="80" w:type="dxa"/>
              <w:left w:w="80" w:type="dxa"/>
              <w:bottom w:w="80" w:type="dxa"/>
              <w:right w:w="80" w:type="dxa"/>
            </w:tcMar>
            <w:hideMark/>
          </w:tcPr>
          <w:p w:rsidR="000F4347" w:rsidRPr="000F4347" w:rsidRDefault="000F4347" w:rsidP="000F4347">
            <w:pPr>
              <w:spacing w:after="0" w:line="240" w:lineRule="auto"/>
              <w:rPr>
                <w:rFonts w:ascii="Verdana" w:eastAsia="Times New Roman" w:hAnsi="Verdana" w:cs="Arial"/>
                <w:color w:val="3A3A3A"/>
                <w:sz w:val="28"/>
                <w:szCs w:val="28"/>
              </w:rPr>
            </w:pPr>
            <w:r w:rsidRPr="000F4347">
              <w:rPr>
                <w:rFonts w:ascii="Verdana" w:eastAsia="Times New Roman" w:hAnsi="Verdana" w:cs="Arial"/>
                <w:color w:val="3A3A3A"/>
                <w:sz w:val="28"/>
                <w:szCs w:val="28"/>
              </w:rPr>
              <w:t> Canvas is Raster based (composed of a pixel).</w:t>
            </w:r>
          </w:p>
        </w:tc>
      </w:tr>
      <w:tr w:rsidR="000F4347" w:rsidRPr="000F4347" w:rsidTr="000F4347">
        <w:tc>
          <w:tcPr>
            <w:tcW w:w="0" w:type="auto"/>
            <w:tcBorders>
              <w:top w:val="single" w:sz="4" w:space="0" w:color="DDDDDD"/>
              <w:left w:val="nil"/>
              <w:bottom w:val="nil"/>
              <w:right w:val="nil"/>
            </w:tcBorders>
            <w:shd w:val="clear" w:color="auto" w:fill="FFFFFF"/>
            <w:tcMar>
              <w:top w:w="80" w:type="dxa"/>
              <w:left w:w="80" w:type="dxa"/>
              <w:bottom w:w="80" w:type="dxa"/>
              <w:right w:w="80" w:type="dxa"/>
            </w:tcMar>
            <w:hideMark/>
          </w:tcPr>
          <w:p w:rsidR="000F4347" w:rsidRPr="000F4347" w:rsidRDefault="000F4347" w:rsidP="000F4347">
            <w:pPr>
              <w:spacing w:after="0" w:line="240" w:lineRule="auto"/>
              <w:rPr>
                <w:rFonts w:ascii="Verdana" w:eastAsia="Times New Roman" w:hAnsi="Verdana" w:cs="Arial"/>
                <w:color w:val="3A3A3A"/>
                <w:sz w:val="28"/>
                <w:szCs w:val="28"/>
              </w:rPr>
            </w:pPr>
            <w:r w:rsidRPr="000F4347">
              <w:rPr>
                <w:rFonts w:ascii="Verdana" w:eastAsia="Times New Roman" w:hAnsi="Verdana" w:cs="Arial"/>
                <w:color w:val="3A3A3A"/>
                <w:sz w:val="28"/>
                <w:szCs w:val="28"/>
              </w:rPr>
              <w:t>SVG is not suitable for Games graphics.</w:t>
            </w:r>
          </w:p>
        </w:tc>
        <w:tc>
          <w:tcPr>
            <w:tcW w:w="0" w:type="auto"/>
            <w:tcBorders>
              <w:top w:val="single" w:sz="4" w:space="0" w:color="DDDDDD"/>
              <w:left w:val="nil"/>
              <w:bottom w:val="nil"/>
              <w:right w:val="nil"/>
            </w:tcBorders>
            <w:shd w:val="clear" w:color="auto" w:fill="FFFFFF"/>
            <w:tcMar>
              <w:top w:w="80" w:type="dxa"/>
              <w:left w:w="80" w:type="dxa"/>
              <w:bottom w:w="80" w:type="dxa"/>
              <w:right w:w="80" w:type="dxa"/>
            </w:tcMar>
            <w:hideMark/>
          </w:tcPr>
          <w:p w:rsidR="000F4347" w:rsidRPr="000F4347" w:rsidRDefault="000F4347" w:rsidP="000F4347">
            <w:pPr>
              <w:spacing w:after="0" w:line="240" w:lineRule="auto"/>
              <w:rPr>
                <w:rFonts w:ascii="Verdana" w:eastAsia="Times New Roman" w:hAnsi="Verdana" w:cs="Arial"/>
                <w:color w:val="3A3A3A"/>
                <w:sz w:val="28"/>
                <w:szCs w:val="28"/>
              </w:rPr>
            </w:pPr>
            <w:r w:rsidRPr="000F4347">
              <w:rPr>
                <w:rFonts w:ascii="Verdana" w:eastAsia="Times New Roman" w:hAnsi="Verdana" w:cs="Arial"/>
                <w:color w:val="3A3A3A"/>
                <w:sz w:val="28"/>
                <w:szCs w:val="28"/>
              </w:rPr>
              <w:t>Canvas is suitable for games graphics.</w:t>
            </w:r>
          </w:p>
        </w:tc>
      </w:tr>
      <w:tr w:rsidR="000F4347" w:rsidRPr="000F4347" w:rsidTr="000F4347">
        <w:tc>
          <w:tcPr>
            <w:tcW w:w="0" w:type="auto"/>
            <w:tcBorders>
              <w:top w:val="single" w:sz="4" w:space="0" w:color="DDDDDD"/>
              <w:left w:val="nil"/>
              <w:bottom w:val="nil"/>
              <w:right w:val="nil"/>
            </w:tcBorders>
            <w:shd w:val="clear" w:color="auto" w:fill="F9F9F9"/>
            <w:tcMar>
              <w:top w:w="80" w:type="dxa"/>
              <w:left w:w="80" w:type="dxa"/>
              <w:bottom w:w="80" w:type="dxa"/>
              <w:right w:w="80" w:type="dxa"/>
            </w:tcMar>
            <w:hideMark/>
          </w:tcPr>
          <w:p w:rsidR="000F4347" w:rsidRPr="000F4347" w:rsidRDefault="000F4347" w:rsidP="000F4347">
            <w:pPr>
              <w:spacing w:after="0" w:line="240" w:lineRule="auto"/>
              <w:rPr>
                <w:rFonts w:ascii="Verdana" w:eastAsia="Times New Roman" w:hAnsi="Verdana" w:cs="Arial"/>
                <w:color w:val="3A3A3A"/>
                <w:sz w:val="28"/>
                <w:szCs w:val="28"/>
              </w:rPr>
            </w:pPr>
            <w:r w:rsidRPr="000F4347">
              <w:rPr>
                <w:rFonts w:ascii="Verdana" w:eastAsia="Times New Roman" w:hAnsi="Verdana" w:cs="Arial"/>
                <w:color w:val="3A3A3A"/>
                <w:sz w:val="28"/>
                <w:szCs w:val="28"/>
              </w:rPr>
              <w:t>SVG does not depend on resolution.</w:t>
            </w:r>
          </w:p>
        </w:tc>
        <w:tc>
          <w:tcPr>
            <w:tcW w:w="0" w:type="auto"/>
            <w:tcBorders>
              <w:top w:val="single" w:sz="4" w:space="0" w:color="DDDDDD"/>
              <w:left w:val="nil"/>
              <w:bottom w:val="nil"/>
              <w:right w:val="nil"/>
            </w:tcBorders>
            <w:shd w:val="clear" w:color="auto" w:fill="F9F9F9"/>
            <w:tcMar>
              <w:top w:w="80" w:type="dxa"/>
              <w:left w:w="80" w:type="dxa"/>
              <w:bottom w:w="80" w:type="dxa"/>
              <w:right w:w="80" w:type="dxa"/>
            </w:tcMar>
            <w:hideMark/>
          </w:tcPr>
          <w:p w:rsidR="000F4347" w:rsidRPr="000F4347" w:rsidRDefault="000F4347" w:rsidP="000F4347">
            <w:pPr>
              <w:spacing w:after="0" w:line="240" w:lineRule="auto"/>
              <w:rPr>
                <w:rFonts w:ascii="Verdana" w:eastAsia="Times New Roman" w:hAnsi="Verdana" w:cs="Arial"/>
                <w:color w:val="3A3A3A"/>
                <w:sz w:val="28"/>
                <w:szCs w:val="28"/>
              </w:rPr>
            </w:pPr>
            <w:r w:rsidRPr="000F4347">
              <w:rPr>
                <w:rFonts w:ascii="Verdana" w:eastAsia="Times New Roman" w:hAnsi="Verdana" w:cs="Arial"/>
                <w:color w:val="3A3A3A"/>
                <w:sz w:val="28"/>
                <w:szCs w:val="28"/>
              </w:rPr>
              <w:t>Canvas is completely dependent on resolution.</w:t>
            </w:r>
          </w:p>
        </w:tc>
      </w:tr>
      <w:tr w:rsidR="000F4347" w:rsidRPr="000F4347" w:rsidTr="000F4347">
        <w:tc>
          <w:tcPr>
            <w:tcW w:w="0" w:type="auto"/>
            <w:tcBorders>
              <w:top w:val="single" w:sz="4" w:space="0" w:color="DDDDDD"/>
              <w:left w:val="nil"/>
              <w:bottom w:val="nil"/>
              <w:right w:val="nil"/>
            </w:tcBorders>
            <w:shd w:val="clear" w:color="auto" w:fill="FFFFFF"/>
            <w:tcMar>
              <w:top w:w="80" w:type="dxa"/>
              <w:left w:w="80" w:type="dxa"/>
              <w:bottom w:w="80" w:type="dxa"/>
              <w:right w:w="80" w:type="dxa"/>
            </w:tcMar>
            <w:hideMark/>
          </w:tcPr>
          <w:p w:rsidR="000F4347" w:rsidRPr="000F4347" w:rsidRDefault="000F4347" w:rsidP="000F4347">
            <w:pPr>
              <w:spacing w:after="0" w:line="240" w:lineRule="auto"/>
              <w:rPr>
                <w:rFonts w:ascii="Verdana" w:eastAsia="Times New Roman" w:hAnsi="Verdana" w:cs="Arial"/>
                <w:color w:val="3A3A3A"/>
                <w:sz w:val="28"/>
                <w:szCs w:val="28"/>
              </w:rPr>
            </w:pPr>
            <w:r w:rsidRPr="000F4347">
              <w:rPr>
                <w:rFonts w:ascii="Verdana" w:eastAsia="Times New Roman" w:hAnsi="Verdana" w:cs="Arial"/>
                <w:color w:val="3A3A3A"/>
                <w:sz w:val="28"/>
                <w:szCs w:val="28"/>
              </w:rPr>
              <w:t>SVG is capable for API animation. </w:t>
            </w:r>
          </w:p>
        </w:tc>
        <w:tc>
          <w:tcPr>
            <w:tcW w:w="0" w:type="auto"/>
            <w:tcBorders>
              <w:top w:val="single" w:sz="4" w:space="0" w:color="DDDDDD"/>
              <w:left w:val="nil"/>
              <w:bottom w:val="nil"/>
              <w:right w:val="nil"/>
            </w:tcBorders>
            <w:shd w:val="clear" w:color="auto" w:fill="FFFFFF"/>
            <w:tcMar>
              <w:top w:w="80" w:type="dxa"/>
              <w:left w:w="80" w:type="dxa"/>
              <w:bottom w:w="80" w:type="dxa"/>
              <w:right w:w="80" w:type="dxa"/>
            </w:tcMar>
            <w:hideMark/>
          </w:tcPr>
          <w:p w:rsidR="000F4347" w:rsidRPr="000F4347" w:rsidRDefault="000F4347" w:rsidP="000F4347">
            <w:pPr>
              <w:spacing w:after="0" w:line="240" w:lineRule="auto"/>
              <w:rPr>
                <w:rFonts w:ascii="Verdana" w:eastAsia="Times New Roman" w:hAnsi="Verdana" w:cs="Arial"/>
                <w:color w:val="3A3A3A"/>
                <w:sz w:val="28"/>
                <w:szCs w:val="28"/>
              </w:rPr>
            </w:pPr>
            <w:r w:rsidRPr="000F4347">
              <w:rPr>
                <w:rFonts w:ascii="Verdana" w:eastAsia="Times New Roman" w:hAnsi="Verdana" w:cs="Arial"/>
                <w:color w:val="3A3A3A"/>
                <w:sz w:val="28"/>
                <w:szCs w:val="28"/>
              </w:rPr>
              <w:t>Canvas has no any API for animation.</w:t>
            </w:r>
          </w:p>
        </w:tc>
      </w:tr>
      <w:tr w:rsidR="000F4347" w:rsidRPr="000F4347" w:rsidTr="000F4347">
        <w:tc>
          <w:tcPr>
            <w:tcW w:w="0" w:type="auto"/>
            <w:tcBorders>
              <w:top w:val="single" w:sz="4" w:space="0" w:color="DDDDDD"/>
              <w:left w:val="nil"/>
              <w:bottom w:val="nil"/>
              <w:right w:val="nil"/>
            </w:tcBorders>
            <w:shd w:val="clear" w:color="auto" w:fill="F9F9F9"/>
            <w:tcMar>
              <w:top w:w="80" w:type="dxa"/>
              <w:left w:w="80" w:type="dxa"/>
              <w:bottom w:w="80" w:type="dxa"/>
              <w:right w:w="80" w:type="dxa"/>
            </w:tcMar>
            <w:hideMark/>
          </w:tcPr>
          <w:p w:rsidR="000F4347" w:rsidRPr="000F4347" w:rsidRDefault="000F4347" w:rsidP="000F4347">
            <w:pPr>
              <w:spacing w:after="0" w:line="240" w:lineRule="auto"/>
              <w:rPr>
                <w:rFonts w:ascii="Verdana" w:eastAsia="Times New Roman" w:hAnsi="Verdana" w:cs="Arial"/>
                <w:color w:val="3A3A3A"/>
                <w:sz w:val="28"/>
                <w:szCs w:val="28"/>
              </w:rPr>
            </w:pPr>
            <w:r w:rsidRPr="000F4347">
              <w:rPr>
                <w:rFonts w:ascii="Verdana" w:eastAsia="Times New Roman" w:hAnsi="Verdana" w:cs="Arial"/>
                <w:color w:val="3A3A3A"/>
                <w:sz w:val="28"/>
                <w:szCs w:val="28"/>
              </w:rPr>
              <w:t>SVG is suitable for printing with high quality and any resolution.</w:t>
            </w:r>
          </w:p>
        </w:tc>
        <w:tc>
          <w:tcPr>
            <w:tcW w:w="0" w:type="auto"/>
            <w:tcBorders>
              <w:top w:val="single" w:sz="4" w:space="0" w:color="DDDDDD"/>
              <w:left w:val="nil"/>
              <w:bottom w:val="nil"/>
              <w:right w:val="nil"/>
            </w:tcBorders>
            <w:shd w:val="clear" w:color="auto" w:fill="F9F9F9"/>
            <w:tcMar>
              <w:top w:w="80" w:type="dxa"/>
              <w:left w:w="80" w:type="dxa"/>
              <w:bottom w:w="80" w:type="dxa"/>
              <w:right w:w="80" w:type="dxa"/>
            </w:tcMar>
            <w:hideMark/>
          </w:tcPr>
          <w:p w:rsidR="000F4347" w:rsidRPr="000F4347" w:rsidRDefault="000F4347" w:rsidP="000F4347">
            <w:pPr>
              <w:spacing w:after="0" w:line="240" w:lineRule="auto"/>
              <w:rPr>
                <w:rFonts w:ascii="Verdana" w:eastAsia="Times New Roman" w:hAnsi="Verdana" w:cs="Arial"/>
                <w:color w:val="3A3A3A"/>
                <w:sz w:val="28"/>
                <w:szCs w:val="28"/>
              </w:rPr>
            </w:pPr>
            <w:r w:rsidRPr="000F4347">
              <w:rPr>
                <w:rFonts w:ascii="Verdana" w:eastAsia="Times New Roman" w:hAnsi="Verdana" w:cs="Arial"/>
                <w:color w:val="3A3A3A"/>
                <w:sz w:val="28"/>
                <w:szCs w:val="28"/>
              </w:rPr>
              <w:t>Canvas is not suitable for printing high quality and high resolution.</w:t>
            </w:r>
          </w:p>
        </w:tc>
      </w:tr>
    </w:tbl>
    <w:p w:rsidR="000F4347" w:rsidRPr="000F4347" w:rsidRDefault="000F4347" w:rsidP="000F4347">
      <w:pPr>
        <w:shd w:val="clear" w:color="auto" w:fill="FFFFFF"/>
        <w:spacing w:after="0" w:line="240" w:lineRule="auto"/>
        <w:rPr>
          <w:ins w:id="509" w:author="Unknown"/>
          <w:rFonts w:ascii="Verdana" w:eastAsia="Times New Roman" w:hAnsi="Verdana" w:cs="Arial"/>
          <w:color w:val="3A3A3A"/>
          <w:sz w:val="28"/>
          <w:szCs w:val="28"/>
        </w:rPr>
      </w:pPr>
      <w:ins w:id="510" w:author="Unknown">
        <w:r w:rsidRPr="000F4347">
          <w:rPr>
            <w:rFonts w:ascii="Verdana" w:eastAsia="Times New Roman" w:hAnsi="Verdana" w:cs="Arial"/>
            <w:b/>
            <w:bCs/>
            <w:color w:val="FF6600"/>
            <w:sz w:val="28"/>
            <w:szCs w:val="28"/>
          </w:rPr>
          <w:t xml:space="preserve">Q #33) </w:t>
        </w:r>
        <w:proofErr w:type="gramStart"/>
        <w:r w:rsidRPr="000F4347">
          <w:rPr>
            <w:rFonts w:ascii="Verdana" w:eastAsia="Times New Roman" w:hAnsi="Verdana" w:cs="Arial"/>
            <w:b/>
            <w:bCs/>
            <w:color w:val="FF6600"/>
            <w:sz w:val="28"/>
            <w:szCs w:val="28"/>
          </w:rPr>
          <w:t>What</w:t>
        </w:r>
        <w:proofErr w:type="gramEnd"/>
        <w:r w:rsidRPr="000F4347">
          <w:rPr>
            <w:rFonts w:ascii="Verdana" w:eastAsia="Times New Roman" w:hAnsi="Verdana" w:cs="Arial"/>
            <w:b/>
            <w:bCs/>
            <w:color w:val="FF6600"/>
            <w:sz w:val="28"/>
            <w:szCs w:val="28"/>
          </w:rPr>
          <w:t xml:space="preserve"> is the use of &lt;figure&gt; tag in HTML5?</w:t>
        </w:r>
      </w:ins>
    </w:p>
    <w:p w:rsidR="000F4347" w:rsidRPr="000F4347" w:rsidRDefault="000F4347" w:rsidP="000F4347">
      <w:pPr>
        <w:shd w:val="clear" w:color="auto" w:fill="FFFFFF"/>
        <w:spacing w:after="0" w:line="240" w:lineRule="auto"/>
        <w:rPr>
          <w:ins w:id="511" w:author="Unknown"/>
          <w:rFonts w:ascii="Verdana" w:eastAsia="Times New Roman" w:hAnsi="Verdana" w:cs="Arial"/>
          <w:color w:val="3A3A3A"/>
          <w:sz w:val="28"/>
          <w:szCs w:val="28"/>
        </w:rPr>
      </w:pPr>
      <w:ins w:id="512" w:author="Unknown">
        <w:r w:rsidRPr="000F4347">
          <w:rPr>
            <w:rFonts w:ascii="Verdana" w:eastAsia="Times New Roman" w:hAnsi="Verdana" w:cs="Arial"/>
            <w:b/>
            <w:bCs/>
            <w:color w:val="3A3A3A"/>
            <w:sz w:val="28"/>
            <w:szCs w:val="28"/>
          </w:rPr>
          <w:t>Answer:</w:t>
        </w:r>
        <w:r w:rsidRPr="000F4347">
          <w:rPr>
            <w:rFonts w:ascii="Verdana" w:eastAsia="Times New Roman" w:hAnsi="Verdana" w:cs="Arial"/>
            <w:color w:val="3A3A3A"/>
            <w:sz w:val="28"/>
            <w:szCs w:val="28"/>
          </w:rPr>
          <w:t> The figure tag is used to add an image in the document on a web page.</w:t>
        </w:r>
      </w:ins>
    </w:p>
    <w:p w:rsidR="000F4347" w:rsidRPr="000F4347" w:rsidRDefault="000F4347" w:rsidP="000F4347">
      <w:pPr>
        <w:shd w:val="clear" w:color="auto" w:fill="FFFFFF"/>
        <w:spacing w:after="0" w:line="240" w:lineRule="auto"/>
        <w:rPr>
          <w:ins w:id="513" w:author="Unknown"/>
          <w:rFonts w:ascii="Verdana" w:eastAsia="Times New Roman" w:hAnsi="Verdana" w:cs="Arial"/>
          <w:color w:val="3A3A3A"/>
          <w:sz w:val="28"/>
          <w:szCs w:val="28"/>
        </w:rPr>
      </w:pPr>
      <w:ins w:id="514" w:author="Unknown">
        <w:r w:rsidRPr="000F4347">
          <w:rPr>
            <w:rFonts w:ascii="Verdana" w:eastAsia="Times New Roman" w:hAnsi="Verdana" w:cs="Arial"/>
            <w:b/>
            <w:bCs/>
            <w:color w:val="FF6600"/>
            <w:sz w:val="28"/>
            <w:szCs w:val="28"/>
          </w:rPr>
          <w:t xml:space="preserve">Q #34) </w:t>
        </w:r>
        <w:proofErr w:type="gramStart"/>
        <w:r w:rsidRPr="000F4347">
          <w:rPr>
            <w:rFonts w:ascii="Verdana" w:eastAsia="Times New Roman" w:hAnsi="Verdana" w:cs="Arial"/>
            <w:b/>
            <w:bCs/>
            <w:color w:val="FF6600"/>
            <w:sz w:val="28"/>
            <w:szCs w:val="28"/>
          </w:rPr>
          <w:t>What</w:t>
        </w:r>
        <w:proofErr w:type="gramEnd"/>
        <w:r w:rsidRPr="000F4347">
          <w:rPr>
            <w:rFonts w:ascii="Verdana" w:eastAsia="Times New Roman" w:hAnsi="Verdana" w:cs="Arial"/>
            <w:b/>
            <w:bCs/>
            <w:color w:val="FF6600"/>
            <w:sz w:val="28"/>
            <w:szCs w:val="28"/>
          </w:rPr>
          <w:t xml:space="preserve"> is </w:t>
        </w:r>
        <w:proofErr w:type="spellStart"/>
        <w:r w:rsidRPr="000F4347">
          <w:rPr>
            <w:rFonts w:ascii="Verdana" w:eastAsia="Times New Roman" w:hAnsi="Verdana" w:cs="Arial"/>
            <w:b/>
            <w:bCs/>
            <w:color w:val="FF6600"/>
            <w:sz w:val="28"/>
            <w:szCs w:val="28"/>
          </w:rPr>
          <w:t>Microdata</w:t>
        </w:r>
        <w:proofErr w:type="spellEnd"/>
        <w:r w:rsidRPr="000F4347">
          <w:rPr>
            <w:rFonts w:ascii="Verdana" w:eastAsia="Times New Roman" w:hAnsi="Verdana" w:cs="Arial"/>
            <w:b/>
            <w:bCs/>
            <w:color w:val="FF6600"/>
            <w:sz w:val="28"/>
            <w:szCs w:val="28"/>
          </w:rPr>
          <w:t xml:space="preserve"> in HTML5?</w:t>
        </w:r>
      </w:ins>
    </w:p>
    <w:p w:rsidR="000F4347" w:rsidRPr="000F4347" w:rsidRDefault="000F4347" w:rsidP="000F4347">
      <w:pPr>
        <w:shd w:val="clear" w:color="auto" w:fill="FFFFFF"/>
        <w:spacing w:after="0" w:line="240" w:lineRule="auto"/>
        <w:rPr>
          <w:ins w:id="515" w:author="Unknown"/>
          <w:rFonts w:ascii="Verdana" w:eastAsia="Times New Roman" w:hAnsi="Verdana" w:cs="Arial"/>
          <w:color w:val="3A3A3A"/>
          <w:sz w:val="28"/>
          <w:szCs w:val="28"/>
        </w:rPr>
      </w:pPr>
      <w:ins w:id="516" w:author="Unknown">
        <w:r w:rsidRPr="000F4347">
          <w:rPr>
            <w:rFonts w:ascii="Verdana" w:eastAsia="Times New Roman" w:hAnsi="Verdana" w:cs="Arial"/>
            <w:b/>
            <w:bCs/>
            <w:color w:val="3A3A3A"/>
            <w:sz w:val="28"/>
            <w:szCs w:val="28"/>
          </w:rPr>
          <w:t>Answer:</w:t>
        </w:r>
        <w:r w:rsidRPr="000F4347">
          <w:rPr>
            <w:rFonts w:ascii="Verdana" w:eastAsia="Times New Roman" w:hAnsi="Verdana" w:cs="Arial"/>
            <w:color w:val="3A3A3A"/>
            <w:sz w:val="28"/>
            <w:szCs w:val="28"/>
          </w:rPr>
          <w:t> </w:t>
        </w:r>
        <w:proofErr w:type="spellStart"/>
        <w:r w:rsidRPr="000F4347">
          <w:rPr>
            <w:rFonts w:ascii="Verdana" w:eastAsia="Times New Roman" w:hAnsi="Verdana" w:cs="Arial"/>
            <w:color w:val="3A3A3A"/>
            <w:sz w:val="28"/>
            <w:szCs w:val="28"/>
          </w:rPr>
          <w:t>Microdata</w:t>
        </w:r>
        <w:proofErr w:type="spellEnd"/>
        <w:r w:rsidRPr="000F4347">
          <w:rPr>
            <w:rFonts w:ascii="Verdana" w:eastAsia="Times New Roman" w:hAnsi="Verdana" w:cs="Arial"/>
            <w:color w:val="3A3A3A"/>
            <w:sz w:val="28"/>
            <w:szCs w:val="28"/>
          </w:rPr>
          <w:t xml:space="preserve"> is a new simple semantic syntax, that is used to add the nested groups of name and value pair of data to documents, that are commonly based on the page content. </w:t>
        </w:r>
        <w:proofErr w:type="spellStart"/>
        <w:r w:rsidRPr="000F4347">
          <w:rPr>
            <w:rFonts w:ascii="Verdana" w:eastAsia="Times New Roman" w:hAnsi="Verdana" w:cs="Arial"/>
            <w:color w:val="3A3A3A"/>
            <w:sz w:val="28"/>
            <w:szCs w:val="28"/>
          </w:rPr>
          <w:t>Microdata</w:t>
        </w:r>
        <w:proofErr w:type="spellEnd"/>
        <w:r w:rsidRPr="000F4347">
          <w:rPr>
            <w:rFonts w:ascii="Verdana" w:eastAsia="Times New Roman" w:hAnsi="Verdana" w:cs="Arial"/>
            <w:color w:val="3A3A3A"/>
            <w:sz w:val="28"/>
            <w:szCs w:val="28"/>
          </w:rPr>
          <w:t xml:space="preserve"> </w:t>
        </w:r>
        <w:proofErr w:type="gramStart"/>
        <w:r w:rsidRPr="000F4347">
          <w:rPr>
            <w:rFonts w:ascii="Verdana" w:eastAsia="Times New Roman" w:hAnsi="Verdana" w:cs="Arial"/>
            <w:color w:val="3A3A3A"/>
            <w:sz w:val="28"/>
            <w:szCs w:val="28"/>
          </w:rPr>
          <w:t>is</w:t>
        </w:r>
        <w:proofErr w:type="gramEnd"/>
        <w:r w:rsidRPr="000F4347">
          <w:rPr>
            <w:rFonts w:ascii="Verdana" w:eastAsia="Times New Roman" w:hAnsi="Verdana" w:cs="Arial"/>
            <w:color w:val="3A3A3A"/>
            <w:sz w:val="28"/>
            <w:szCs w:val="28"/>
          </w:rPr>
          <w:t xml:space="preserve"> used for new global attributes.</w:t>
        </w:r>
      </w:ins>
    </w:p>
    <w:p w:rsidR="000F4347" w:rsidRPr="000F4347" w:rsidRDefault="000F4347" w:rsidP="000F4347">
      <w:pPr>
        <w:shd w:val="clear" w:color="auto" w:fill="FFFFFF"/>
        <w:spacing w:after="0" w:line="240" w:lineRule="auto"/>
        <w:rPr>
          <w:ins w:id="517" w:author="Unknown"/>
          <w:rFonts w:ascii="Verdana" w:eastAsia="Times New Roman" w:hAnsi="Verdana" w:cs="Arial"/>
          <w:color w:val="3A3A3A"/>
          <w:sz w:val="28"/>
          <w:szCs w:val="28"/>
        </w:rPr>
      </w:pPr>
      <w:ins w:id="518" w:author="Unknown">
        <w:r w:rsidRPr="000F4347">
          <w:rPr>
            <w:rFonts w:ascii="Verdana" w:eastAsia="Times New Roman" w:hAnsi="Verdana" w:cs="Arial"/>
            <w:b/>
            <w:bCs/>
            <w:color w:val="FF6600"/>
            <w:sz w:val="28"/>
            <w:szCs w:val="28"/>
          </w:rPr>
          <w:t>Q #35) Explain Meta tags.</w:t>
        </w:r>
      </w:ins>
    </w:p>
    <w:p w:rsidR="000F4347" w:rsidRPr="000F4347" w:rsidRDefault="000F4347" w:rsidP="000F4347">
      <w:pPr>
        <w:shd w:val="clear" w:color="auto" w:fill="FFFFFF"/>
        <w:spacing w:after="0" w:line="240" w:lineRule="auto"/>
        <w:rPr>
          <w:ins w:id="519" w:author="Unknown"/>
          <w:rFonts w:ascii="Verdana" w:eastAsia="Times New Roman" w:hAnsi="Verdana" w:cs="Arial"/>
          <w:color w:val="3A3A3A"/>
          <w:sz w:val="28"/>
          <w:szCs w:val="28"/>
        </w:rPr>
      </w:pPr>
      <w:ins w:id="520" w:author="Unknown">
        <w:r w:rsidRPr="000F4347">
          <w:rPr>
            <w:rFonts w:ascii="Verdana" w:eastAsia="Times New Roman" w:hAnsi="Verdana" w:cs="Arial"/>
            <w:b/>
            <w:bCs/>
            <w:color w:val="3A3A3A"/>
            <w:sz w:val="28"/>
            <w:szCs w:val="28"/>
          </w:rPr>
          <w:t>Answer:</w:t>
        </w:r>
        <w:r w:rsidRPr="000F4347">
          <w:rPr>
            <w:rFonts w:ascii="Verdana" w:eastAsia="Times New Roman" w:hAnsi="Verdana" w:cs="Arial"/>
            <w:color w:val="3A3A3A"/>
            <w:sz w:val="28"/>
            <w:szCs w:val="28"/>
          </w:rPr>
          <w:t> Meta tags are used to provide useful information to our web pages.</w:t>
        </w:r>
      </w:ins>
    </w:p>
    <w:p w:rsidR="000F4347" w:rsidRPr="000F4347" w:rsidRDefault="000F4347" w:rsidP="000F4347">
      <w:pPr>
        <w:shd w:val="clear" w:color="auto" w:fill="FFFFFF"/>
        <w:spacing w:after="0" w:line="240" w:lineRule="auto"/>
        <w:rPr>
          <w:ins w:id="521" w:author="Unknown"/>
          <w:rFonts w:ascii="Verdana" w:eastAsia="Times New Roman" w:hAnsi="Verdana" w:cs="Arial"/>
          <w:color w:val="3A3A3A"/>
          <w:sz w:val="28"/>
          <w:szCs w:val="28"/>
        </w:rPr>
      </w:pPr>
      <w:ins w:id="522" w:author="Unknown">
        <w:r w:rsidRPr="000F4347">
          <w:rPr>
            <w:rFonts w:ascii="Verdana" w:eastAsia="Times New Roman" w:hAnsi="Verdana" w:cs="Arial"/>
            <w:b/>
            <w:bCs/>
            <w:color w:val="3A3A3A"/>
            <w:sz w:val="28"/>
            <w:szCs w:val="28"/>
          </w:rPr>
          <w:t>Some of the tags include:</w:t>
        </w:r>
      </w:ins>
    </w:p>
    <w:p w:rsidR="000F4347" w:rsidRPr="000F4347" w:rsidRDefault="000F4347" w:rsidP="000F4347">
      <w:pPr>
        <w:numPr>
          <w:ilvl w:val="0"/>
          <w:numId w:val="21"/>
        </w:numPr>
        <w:shd w:val="clear" w:color="auto" w:fill="FFFFFF"/>
        <w:spacing w:after="0" w:line="240" w:lineRule="auto"/>
        <w:rPr>
          <w:ins w:id="523" w:author="Unknown"/>
          <w:rFonts w:ascii="Verdana" w:eastAsia="Times New Roman" w:hAnsi="Verdana" w:cs="Arial"/>
          <w:color w:val="3A3A3A"/>
          <w:sz w:val="28"/>
          <w:szCs w:val="28"/>
        </w:rPr>
      </w:pPr>
      <w:ins w:id="524" w:author="Unknown">
        <w:r w:rsidRPr="000F4347">
          <w:rPr>
            <w:rFonts w:ascii="Verdana" w:eastAsia="Times New Roman" w:hAnsi="Verdana" w:cs="Arial"/>
            <w:b/>
            <w:bCs/>
            <w:color w:val="3A3A3A"/>
            <w:sz w:val="28"/>
            <w:szCs w:val="28"/>
          </w:rPr>
          <w:t>Title:</w:t>
        </w:r>
        <w:r w:rsidRPr="000F4347">
          <w:rPr>
            <w:rFonts w:ascii="Verdana" w:eastAsia="Times New Roman" w:hAnsi="Verdana" w:cs="Arial"/>
            <w:color w:val="3A3A3A"/>
            <w:sz w:val="28"/>
            <w:szCs w:val="28"/>
          </w:rPr>
          <w:t> Provides a title to the web page.</w:t>
        </w:r>
      </w:ins>
    </w:p>
    <w:p w:rsidR="000F4347" w:rsidRPr="000F4347" w:rsidRDefault="000F4347" w:rsidP="000F4347">
      <w:pPr>
        <w:numPr>
          <w:ilvl w:val="0"/>
          <w:numId w:val="21"/>
        </w:numPr>
        <w:shd w:val="clear" w:color="auto" w:fill="FFFFFF"/>
        <w:spacing w:after="0" w:line="240" w:lineRule="auto"/>
        <w:rPr>
          <w:ins w:id="525" w:author="Unknown"/>
          <w:rFonts w:ascii="Verdana" w:eastAsia="Times New Roman" w:hAnsi="Verdana" w:cs="Arial"/>
          <w:color w:val="3A3A3A"/>
          <w:sz w:val="28"/>
          <w:szCs w:val="28"/>
        </w:rPr>
      </w:pPr>
      <w:ins w:id="526" w:author="Unknown">
        <w:r w:rsidRPr="000F4347">
          <w:rPr>
            <w:rFonts w:ascii="Verdana" w:eastAsia="Times New Roman" w:hAnsi="Verdana" w:cs="Arial"/>
            <w:b/>
            <w:bCs/>
            <w:color w:val="3A3A3A"/>
            <w:sz w:val="28"/>
            <w:szCs w:val="28"/>
          </w:rPr>
          <w:t>Style: </w:t>
        </w:r>
        <w:r w:rsidRPr="000F4347">
          <w:rPr>
            <w:rFonts w:ascii="Verdana" w:eastAsia="Times New Roman" w:hAnsi="Verdana" w:cs="Arial"/>
            <w:color w:val="3A3A3A"/>
            <w:sz w:val="28"/>
            <w:szCs w:val="28"/>
          </w:rPr>
          <w:t>Inserts some styles and CSS details to the web page.</w:t>
        </w:r>
      </w:ins>
    </w:p>
    <w:p w:rsidR="000F4347" w:rsidRPr="000F4347" w:rsidRDefault="000F4347" w:rsidP="000F4347">
      <w:pPr>
        <w:numPr>
          <w:ilvl w:val="0"/>
          <w:numId w:val="21"/>
        </w:numPr>
        <w:shd w:val="clear" w:color="auto" w:fill="FFFFFF"/>
        <w:spacing w:after="0" w:line="240" w:lineRule="auto"/>
        <w:rPr>
          <w:ins w:id="527" w:author="Unknown"/>
          <w:rFonts w:ascii="Verdana" w:eastAsia="Times New Roman" w:hAnsi="Verdana" w:cs="Arial"/>
          <w:color w:val="3A3A3A"/>
          <w:sz w:val="28"/>
          <w:szCs w:val="28"/>
        </w:rPr>
      </w:pPr>
      <w:ins w:id="528" w:author="Unknown">
        <w:r w:rsidRPr="000F4347">
          <w:rPr>
            <w:rFonts w:ascii="Verdana" w:eastAsia="Times New Roman" w:hAnsi="Verdana" w:cs="Arial"/>
            <w:b/>
            <w:bCs/>
            <w:color w:val="3A3A3A"/>
            <w:sz w:val="28"/>
            <w:szCs w:val="28"/>
          </w:rPr>
          <w:t>Link:</w:t>
        </w:r>
        <w:r w:rsidRPr="000F4347">
          <w:rPr>
            <w:rFonts w:ascii="Verdana" w:eastAsia="Times New Roman" w:hAnsi="Verdana" w:cs="Arial"/>
            <w:color w:val="3A3A3A"/>
            <w:sz w:val="28"/>
            <w:szCs w:val="28"/>
          </w:rPr>
          <w:t> Defines the relationship between one page to another page and an external source.</w:t>
        </w:r>
      </w:ins>
    </w:p>
    <w:p w:rsidR="000F4347" w:rsidRPr="000F4347" w:rsidRDefault="000F4347" w:rsidP="000F4347">
      <w:pPr>
        <w:shd w:val="clear" w:color="auto" w:fill="FFFFFF"/>
        <w:spacing w:after="0" w:line="288" w:lineRule="atLeast"/>
        <w:outlineLvl w:val="2"/>
        <w:rPr>
          <w:ins w:id="529" w:author="Unknown"/>
          <w:rFonts w:ascii="Verdana" w:eastAsia="Times New Roman" w:hAnsi="Verdana" w:cs="Arial"/>
          <w:color w:val="3A3A3A"/>
          <w:sz w:val="28"/>
          <w:szCs w:val="28"/>
        </w:rPr>
      </w:pPr>
      <w:ins w:id="530" w:author="Unknown">
        <w:r w:rsidRPr="000F4347">
          <w:rPr>
            <w:rFonts w:ascii="Verdana" w:eastAsia="Times New Roman" w:hAnsi="Verdana" w:cs="Arial"/>
            <w:color w:val="3A3A3A"/>
            <w:sz w:val="28"/>
            <w:szCs w:val="28"/>
            <w:bdr w:val="none" w:sz="0" w:space="0" w:color="auto" w:frame="1"/>
          </w:rPr>
          <w:t>Some Useful Abbreviations</w:t>
        </w:r>
      </w:ins>
    </w:p>
    <w:p w:rsidR="000F4347" w:rsidRPr="000F4347" w:rsidRDefault="000F4347" w:rsidP="000F4347">
      <w:pPr>
        <w:numPr>
          <w:ilvl w:val="0"/>
          <w:numId w:val="22"/>
        </w:numPr>
        <w:shd w:val="clear" w:color="auto" w:fill="FFFFFF"/>
        <w:spacing w:after="0" w:line="240" w:lineRule="auto"/>
        <w:rPr>
          <w:ins w:id="531" w:author="Unknown"/>
          <w:rFonts w:ascii="Verdana" w:eastAsia="Times New Roman" w:hAnsi="Verdana" w:cs="Arial"/>
          <w:color w:val="3A3A3A"/>
          <w:sz w:val="28"/>
          <w:szCs w:val="28"/>
        </w:rPr>
      </w:pPr>
      <w:ins w:id="532" w:author="Unknown">
        <w:r w:rsidRPr="000F4347">
          <w:rPr>
            <w:rFonts w:ascii="Verdana" w:eastAsia="Times New Roman" w:hAnsi="Verdana" w:cs="Arial"/>
            <w:b/>
            <w:bCs/>
            <w:color w:val="3A3A3A"/>
            <w:sz w:val="28"/>
            <w:szCs w:val="28"/>
          </w:rPr>
          <w:t>XML: </w:t>
        </w:r>
        <w:r w:rsidRPr="000F4347">
          <w:rPr>
            <w:rFonts w:ascii="Verdana" w:eastAsia="Times New Roman" w:hAnsi="Verdana" w:cs="Arial"/>
            <w:color w:val="3A3A3A"/>
            <w:sz w:val="28"/>
            <w:szCs w:val="28"/>
          </w:rPr>
          <w:t>Extensible Markup Language</w:t>
        </w:r>
      </w:ins>
    </w:p>
    <w:p w:rsidR="000F4347" w:rsidRPr="000F4347" w:rsidRDefault="000F4347" w:rsidP="000F4347">
      <w:pPr>
        <w:numPr>
          <w:ilvl w:val="0"/>
          <w:numId w:val="22"/>
        </w:numPr>
        <w:shd w:val="clear" w:color="auto" w:fill="FFFFFF"/>
        <w:spacing w:after="0" w:line="240" w:lineRule="auto"/>
        <w:rPr>
          <w:ins w:id="533" w:author="Unknown"/>
          <w:rFonts w:ascii="Verdana" w:eastAsia="Times New Roman" w:hAnsi="Verdana" w:cs="Arial"/>
          <w:color w:val="3A3A3A"/>
          <w:sz w:val="28"/>
          <w:szCs w:val="28"/>
        </w:rPr>
      </w:pPr>
      <w:ins w:id="534" w:author="Unknown">
        <w:r w:rsidRPr="000F4347">
          <w:rPr>
            <w:rFonts w:ascii="Verdana" w:eastAsia="Times New Roman" w:hAnsi="Verdana" w:cs="Arial"/>
            <w:b/>
            <w:bCs/>
            <w:color w:val="3A3A3A"/>
            <w:sz w:val="28"/>
            <w:szCs w:val="28"/>
          </w:rPr>
          <w:t>W3C: </w:t>
        </w:r>
        <w:r w:rsidRPr="000F4347">
          <w:rPr>
            <w:rFonts w:ascii="Verdana" w:eastAsia="Times New Roman" w:hAnsi="Verdana" w:cs="Arial"/>
            <w:color w:val="3A3A3A"/>
            <w:sz w:val="28"/>
            <w:szCs w:val="28"/>
          </w:rPr>
          <w:t>World Wide Web Consortium</w:t>
        </w:r>
      </w:ins>
    </w:p>
    <w:p w:rsidR="000F4347" w:rsidRPr="000F4347" w:rsidRDefault="000F4347" w:rsidP="000F4347">
      <w:pPr>
        <w:numPr>
          <w:ilvl w:val="0"/>
          <w:numId w:val="22"/>
        </w:numPr>
        <w:shd w:val="clear" w:color="auto" w:fill="FFFFFF"/>
        <w:spacing w:after="0" w:line="240" w:lineRule="auto"/>
        <w:rPr>
          <w:ins w:id="535" w:author="Unknown"/>
          <w:rFonts w:ascii="Verdana" w:eastAsia="Times New Roman" w:hAnsi="Verdana" w:cs="Arial"/>
          <w:color w:val="3A3A3A"/>
          <w:sz w:val="28"/>
          <w:szCs w:val="28"/>
        </w:rPr>
      </w:pPr>
      <w:ins w:id="536" w:author="Unknown">
        <w:r w:rsidRPr="000F4347">
          <w:rPr>
            <w:rFonts w:ascii="Verdana" w:eastAsia="Times New Roman" w:hAnsi="Verdana" w:cs="Arial"/>
            <w:b/>
            <w:bCs/>
            <w:color w:val="3A3A3A"/>
            <w:sz w:val="28"/>
            <w:szCs w:val="28"/>
          </w:rPr>
          <w:t>SQL: </w:t>
        </w:r>
        <w:r w:rsidRPr="000F4347">
          <w:rPr>
            <w:rFonts w:ascii="Verdana" w:eastAsia="Times New Roman" w:hAnsi="Verdana" w:cs="Arial"/>
            <w:color w:val="3A3A3A"/>
            <w:sz w:val="28"/>
            <w:szCs w:val="28"/>
          </w:rPr>
          <w:t>Structured Query Language</w:t>
        </w:r>
      </w:ins>
    </w:p>
    <w:p w:rsidR="000F4347" w:rsidRPr="000F4347" w:rsidRDefault="000F4347" w:rsidP="000F4347">
      <w:pPr>
        <w:numPr>
          <w:ilvl w:val="0"/>
          <w:numId w:val="22"/>
        </w:numPr>
        <w:shd w:val="clear" w:color="auto" w:fill="FFFFFF"/>
        <w:spacing w:after="0" w:line="240" w:lineRule="auto"/>
        <w:rPr>
          <w:ins w:id="537" w:author="Unknown"/>
          <w:rFonts w:ascii="Verdana" w:eastAsia="Times New Roman" w:hAnsi="Verdana" w:cs="Arial"/>
          <w:color w:val="3A3A3A"/>
          <w:sz w:val="28"/>
          <w:szCs w:val="28"/>
        </w:rPr>
      </w:pPr>
      <w:ins w:id="538" w:author="Unknown">
        <w:r w:rsidRPr="000F4347">
          <w:rPr>
            <w:rFonts w:ascii="Verdana" w:eastAsia="Times New Roman" w:hAnsi="Verdana" w:cs="Arial"/>
            <w:b/>
            <w:bCs/>
            <w:color w:val="3A3A3A"/>
            <w:sz w:val="28"/>
            <w:szCs w:val="28"/>
          </w:rPr>
          <w:t>JPEG: </w:t>
        </w:r>
        <w:r w:rsidRPr="000F4347">
          <w:rPr>
            <w:rFonts w:ascii="Verdana" w:eastAsia="Times New Roman" w:hAnsi="Verdana" w:cs="Arial"/>
            <w:color w:val="3A3A3A"/>
            <w:sz w:val="28"/>
            <w:szCs w:val="28"/>
          </w:rPr>
          <w:t>Joint Photographic Expert Group</w:t>
        </w:r>
      </w:ins>
    </w:p>
    <w:p w:rsidR="000F4347" w:rsidRPr="000F4347" w:rsidRDefault="000F4347" w:rsidP="000F4347">
      <w:pPr>
        <w:numPr>
          <w:ilvl w:val="0"/>
          <w:numId w:val="22"/>
        </w:numPr>
        <w:shd w:val="clear" w:color="auto" w:fill="FFFFFF"/>
        <w:spacing w:after="0" w:line="240" w:lineRule="auto"/>
        <w:rPr>
          <w:ins w:id="539" w:author="Unknown"/>
          <w:rFonts w:ascii="Verdana" w:eastAsia="Times New Roman" w:hAnsi="Verdana" w:cs="Arial"/>
          <w:color w:val="3A3A3A"/>
          <w:sz w:val="28"/>
          <w:szCs w:val="28"/>
        </w:rPr>
      </w:pPr>
      <w:ins w:id="540" w:author="Unknown">
        <w:r w:rsidRPr="000F4347">
          <w:rPr>
            <w:rFonts w:ascii="Verdana" w:eastAsia="Times New Roman" w:hAnsi="Verdana" w:cs="Arial"/>
            <w:b/>
            <w:bCs/>
            <w:color w:val="3A3A3A"/>
            <w:sz w:val="28"/>
            <w:szCs w:val="28"/>
          </w:rPr>
          <w:t>IP: </w:t>
        </w:r>
        <w:r w:rsidRPr="000F4347">
          <w:rPr>
            <w:rFonts w:ascii="Verdana" w:eastAsia="Times New Roman" w:hAnsi="Verdana" w:cs="Arial"/>
            <w:color w:val="3A3A3A"/>
            <w:sz w:val="28"/>
            <w:szCs w:val="28"/>
          </w:rPr>
          <w:t>Internet Protocol</w:t>
        </w:r>
      </w:ins>
    </w:p>
    <w:p w:rsidR="000F4347" w:rsidRPr="000F4347" w:rsidRDefault="000F4347" w:rsidP="000F4347">
      <w:pPr>
        <w:numPr>
          <w:ilvl w:val="0"/>
          <w:numId w:val="22"/>
        </w:numPr>
        <w:shd w:val="clear" w:color="auto" w:fill="FFFFFF"/>
        <w:spacing w:after="0" w:line="240" w:lineRule="auto"/>
        <w:rPr>
          <w:ins w:id="541" w:author="Unknown"/>
          <w:rFonts w:ascii="Verdana" w:eastAsia="Times New Roman" w:hAnsi="Verdana" w:cs="Arial"/>
          <w:color w:val="3A3A3A"/>
          <w:sz w:val="28"/>
          <w:szCs w:val="28"/>
        </w:rPr>
      </w:pPr>
      <w:ins w:id="542" w:author="Unknown">
        <w:r w:rsidRPr="000F4347">
          <w:rPr>
            <w:rFonts w:ascii="Verdana" w:eastAsia="Times New Roman" w:hAnsi="Verdana" w:cs="Arial"/>
            <w:b/>
            <w:bCs/>
            <w:color w:val="3A3A3A"/>
            <w:sz w:val="28"/>
            <w:szCs w:val="28"/>
          </w:rPr>
          <w:t>HTTP: </w:t>
        </w:r>
        <w:r w:rsidRPr="000F4347">
          <w:rPr>
            <w:rFonts w:ascii="Verdana" w:eastAsia="Times New Roman" w:hAnsi="Verdana" w:cs="Arial"/>
            <w:color w:val="3A3A3A"/>
            <w:sz w:val="28"/>
            <w:szCs w:val="28"/>
          </w:rPr>
          <w:t>Hypertext Transfer Protocol</w:t>
        </w:r>
      </w:ins>
    </w:p>
    <w:p w:rsidR="000F4347" w:rsidRPr="000F4347" w:rsidRDefault="000F4347" w:rsidP="000F4347">
      <w:pPr>
        <w:numPr>
          <w:ilvl w:val="0"/>
          <w:numId w:val="22"/>
        </w:numPr>
        <w:shd w:val="clear" w:color="auto" w:fill="FFFFFF"/>
        <w:spacing w:after="0" w:line="240" w:lineRule="auto"/>
        <w:rPr>
          <w:ins w:id="543" w:author="Unknown"/>
          <w:rFonts w:ascii="Verdana" w:eastAsia="Times New Roman" w:hAnsi="Verdana" w:cs="Arial"/>
          <w:color w:val="3A3A3A"/>
          <w:sz w:val="28"/>
          <w:szCs w:val="28"/>
        </w:rPr>
      </w:pPr>
      <w:proofErr w:type="spellStart"/>
      <w:ins w:id="544" w:author="Unknown">
        <w:r w:rsidRPr="000F4347">
          <w:rPr>
            <w:rFonts w:ascii="Verdana" w:eastAsia="Times New Roman" w:hAnsi="Verdana" w:cs="Arial"/>
            <w:b/>
            <w:bCs/>
            <w:color w:val="3A3A3A"/>
            <w:sz w:val="28"/>
            <w:szCs w:val="28"/>
          </w:rPr>
          <w:t>href</w:t>
        </w:r>
        <w:proofErr w:type="spellEnd"/>
        <w:r w:rsidRPr="000F4347">
          <w:rPr>
            <w:rFonts w:ascii="Verdana" w:eastAsia="Times New Roman" w:hAnsi="Verdana" w:cs="Arial"/>
            <w:b/>
            <w:bCs/>
            <w:color w:val="3A3A3A"/>
            <w:sz w:val="28"/>
            <w:szCs w:val="28"/>
          </w:rPr>
          <w:t>: </w:t>
        </w:r>
        <w:r w:rsidRPr="000F4347">
          <w:rPr>
            <w:rFonts w:ascii="Verdana" w:eastAsia="Times New Roman" w:hAnsi="Verdana" w:cs="Arial"/>
            <w:color w:val="3A3A3A"/>
            <w:sz w:val="28"/>
            <w:szCs w:val="28"/>
          </w:rPr>
          <w:t>Hypertext Reference</w:t>
        </w:r>
      </w:ins>
    </w:p>
    <w:p w:rsidR="000F4347" w:rsidRPr="000F4347" w:rsidRDefault="000F4347" w:rsidP="000F4347">
      <w:pPr>
        <w:numPr>
          <w:ilvl w:val="0"/>
          <w:numId w:val="22"/>
        </w:numPr>
        <w:shd w:val="clear" w:color="auto" w:fill="FFFFFF"/>
        <w:spacing w:after="0" w:line="240" w:lineRule="auto"/>
        <w:rPr>
          <w:ins w:id="545" w:author="Unknown"/>
          <w:rFonts w:ascii="Verdana" w:eastAsia="Times New Roman" w:hAnsi="Verdana" w:cs="Arial"/>
          <w:color w:val="3A3A3A"/>
          <w:sz w:val="28"/>
          <w:szCs w:val="28"/>
        </w:rPr>
      </w:pPr>
      <w:ins w:id="546" w:author="Unknown">
        <w:r w:rsidRPr="000F4347">
          <w:rPr>
            <w:rFonts w:ascii="Verdana" w:eastAsia="Times New Roman" w:hAnsi="Verdana" w:cs="Arial"/>
            <w:b/>
            <w:bCs/>
            <w:color w:val="3A3A3A"/>
            <w:sz w:val="28"/>
            <w:szCs w:val="28"/>
          </w:rPr>
          <w:t>FTP: </w:t>
        </w:r>
        <w:r w:rsidRPr="000F4347">
          <w:rPr>
            <w:rFonts w:ascii="Verdana" w:eastAsia="Times New Roman" w:hAnsi="Verdana" w:cs="Arial"/>
            <w:color w:val="3A3A3A"/>
            <w:sz w:val="28"/>
            <w:szCs w:val="28"/>
          </w:rPr>
          <w:t>File Transfer Protocol</w:t>
        </w:r>
      </w:ins>
    </w:p>
    <w:p w:rsidR="000F4347" w:rsidRPr="000F4347" w:rsidRDefault="000F4347" w:rsidP="000F4347">
      <w:pPr>
        <w:numPr>
          <w:ilvl w:val="0"/>
          <w:numId w:val="22"/>
        </w:numPr>
        <w:shd w:val="clear" w:color="auto" w:fill="FFFFFF"/>
        <w:spacing w:after="0" w:line="240" w:lineRule="auto"/>
        <w:rPr>
          <w:ins w:id="547" w:author="Unknown"/>
          <w:rFonts w:ascii="Verdana" w:eastAsia="Times New Roman" w:hAnsi="Verdana" w:cs="Arial"/>
          <w:color w:val="3A3A3A"/>
          <w:sz w:val="28"/>
          <w:szCs w:val="28"/>
        </w:rPr>
      </w:pPr>
      <w:ins w:id="548" w:author="Unknown">
        <w:r w:rsidRPr="000F4347">
          <w:rPr>
            <w:rFonts w:ascii="Verdana" w:eastAsia="Times New Roman" w:hAnsi="Verdana" w:cs="Arial"/>
            <w:b/>
            <w:bCs/>
            <w:color w:val="3A3A3A"/>
            <w:sz w:val="28"/>
            <w:szCs w:val="28"/>
          </w:rPr>
          <w:t>API: </w:t>
        </w:r>
        <w:r w:rsidRPr="000F4347">
          <w:rPr>
            <w:rFonts w:ascii="Verdana" w:eastAsia="Times New Roman" w:hAnsi="Verdana" w:cs="Arial"/>
            <w:color w:val="3A3A3A"/>
            <w:sz w:val="28"/>
            <w:szCs w:val="28"/>
          </w:rPr>
          <w:t>Application Programming Interface</w:t>
        </w:r>
      </w:ins>
    </w:p>
    <w:p w:rsidR="000F4347" w:rsidRPr="000F4347" w:rsidRDefault="000F4347" w:rsidP="000F4347">
      <w:pPr>
        <w:numPr>
          <w:ilvl w:val="0"/>
          <w:numId w:val="22"/>
        </w:numPr>
        <w:shd w:val="clear" w:color="auto" w:fill="FFFFFF"/>
        <w:spacing w:after="0" w:line="240" w:lineRule="auto"/>
        <w:rPr>
          <w:ins w:id="549" w:author="Unknown"/>
          <w:rFonts w:ascii="Verdana" w:eastAsia="Times New Roman" w:hAnsi="Verdana" w:cs="Arial"/>
          <w:color w:val="3A3A3A"/>
          <w:sz w:val="28"/>
          <w:szCs w:val="28"/>
        </w:rPr>
      </w:pPr>
      <w:ins w:id="550" w:author="Unknown">
        <w:r w:rsidRPr="000F4347">
          <w:rPr>
            <w:rFonts w:ascii="Verdana" w:eastAsia="Times New Roman" w:hAnsi="Verdana" w:cs="Arial"/>
            <w:b/>
            <w:bCs/>
            <w:color w:val="3A3A3A"/>
            <w:sz w:val="28"/>
            <w:szCs w:val="28"/>
          </w:rPr>
          <w:t>IDE: </w:t>
        </w:r>
        <w:r w:rsidRPr="000F4347">
          <w:rPr>
            <w:rFonts w:ascii="Verdana" w:eastAsia="Times New Roman" w:hAnsi="Verdana" w:cs="Arial"/>
            <w:color w:val="3A3A3A"/>
            <w:sz w:val="28"/>
            <w:szCs w:val="28"/>
          </w:rPr>
          <w:t>Integrated Development Environment</w:t>
        </w:r>
      </w:ins>
    </w:p>
    <w:p w:rsidR="000F4347" w:rsidRPr="000F4347" w:rsidRDefault="000F4347" w:rsidP="000F4347">
      <w:pPr>
        <w:numPr>
          <w:ilvl w:val="0"/>
          <w:numId w:val="22"/>
        </w:numPr>
        <w:shd w:val="clear" w:color="auto" w:fill="FFFFFF"/>
        <w:spacing w:after="0" w:line="240" w:lineRule="auto"/>
        <w:rPr>
          <w:ins w:id="551" w:author="Unknown"/>
          <w:rFonts w:ascii="Verdana" w:eastAsia="Times New Roman" w:hAnsi="Verdana" w:cs="Arial"/>
          <w:color w:val="3A3A3A"/>
          <w:sz w:val="28"/>
          <w:szCs w:val="28"/>
        </w:rPr>
      </w:pPr>
      <w:ins w:id="552" w:author="Unknown">
        <w:r w:rsidRPr="000F4347">
          <w:rPr>
            <w:rFonts w:ascii="Verdana" w:eastAsia="Times New Roman" w:hAnsi="Verdana" w:cs="Arial"/>
            <w:b/>
            <w:bCs/>
            <w:color w:val="3A3A3A"/>
            <w:sz w:val="28"/>
            <w:szCs w:val="28"/>
          </w:rPr>
          <w:t>WEFT: </w:t>
        </w:r>
        <w:r w:rsidRPr="000F4347">
          <w:rPr>
            <w:rFonts w:ascii="Verdana" w:eastAsia="Times New Roman" w:hAnsi="Verdana" w:cs="Arial"/>
            <w:color w:val="3A3A3A"/>
            <w:sz w:val="28"/>
            <w:szCs w:val="28"/>
          </w:rPr>
          <w:t>Web Embedding Fonts Tool</w:t>
        </w:r>
      </w:ins>
    </w:p>
    <w:p w:rsidR="000F4347" w:rsidRPr="000F4347" w:rsidRDefault="000F4347" w:rsidP="000F4347">
      <w:pPr>
        <w:numPr>
          <w:ilvl w:val="0"/>
          <w:numId w:val="22"/>
        </w:numPr>
        <w:shd w:val="clear" w:color="auto" w:fill="FFFFFF"/>
        <w:spacing w:after="0" w:line="240" w:lineRule="auto"/>
        <w:rPr>
          <w:ins w:id="553" w:author="Unknown"/>
          <w:rFonts w:ascii="Verdana" w:eastAsia="Times New Roman" w:hAnsi="Verdana" w:cs="Arial"/>
          <w:color w:val="3A3A3A"/>
          <w:sz w:val="28"/>
          <w:szCs w:val="28"/>
        </w:rPr>
      </w:pPr>
      <w:ins w:id="554" w:author="Unknown">
        <w:r w:rsidRPr="000F4347">
          <w:rPr>
            <w:rFonts w:ascii="Verdana" w:eastAsia="Times New Roman" w:hAnsi="Verdana" w:cs="Arial"/>
            <w:b/>
            <w:bCs/>
            <w:color w:val="3A3A3A"/>
            <w:sz w:val="28"/>
            <w:szCs w:val="28"/>
          </w:rPr>
          <w:t>DOM: </w:t>
        </w:r>
        <w:r w:rsidRPr="000F4347">
          <w:rPr>
            <w:rFonts w:ascii="Verdana" w:eastAsia="Times New Roman" w:hAnsi="Verdana" w:cs="Arial"/>
            <w:color w:val="3A3A3A"/>
            <w:sz w:val="28"/>
            <w:szCs w:val="28"/>
          </w:rPr>
          <w:t>Document Object Model</w:t>
        </w:r>
      </w:ins>
    </w:p>
    <w:p w:rsidR="000F4347" w:rsidRPr="000F4347" w:rsidRDefault="000F4347" w:rsidP="000F4347">
      <w:pPr>
        <w:numPr>
          <w:ilvl w:val="0"/>
          <w:numId w:val="22"/>
        </w:numPr>
        <w:shd w:val="clear" w:color="auto" w:fill="FFFFFF"/>
        <w:spacing w:after="0" w:line="240" w:lineRule="auto"/>
        <w:rPr>
          <w:ins w:id="555" w:author="Unknown"/>
          <w:rFonts w:ascii="Verdana" w:eastAsia="Times New Roman" w:hAnsi="Verdana" w:cs="Arial"/>
          <w:color w:val="3A3A3A"/>
          <w:sz w:val="28"/>
          <w:szCs w:val="28"/>
        </w:rPr>
      </w:pPr>
      <w:proofErr w:type="spellStart"/>
      <w:ins w:id="556" w:author="Unknown">
        <w:r w:rsidRPr="000F4347">
          <w:rPr>
            <w:rFonts w:ascii="Verdana" w:eastAsia="Times New Roman" w:hAnsi="Verdana" w:cs="Arial"/>
            <w:b/>
            <w:bCs/>
            <w:color w:val="3A3A3A"/>
            <w:sz w:val="28"/>
            <w:szCs w:val="28"/>
          </w:rPr>
          <w:t>Url</w:t>
        </w:r>
        <w:proofErr w:type="spellEnd"/>
        <w:r w:rsidRPr="000F4347">
          <w:rPr>
            <w:rFonts w:ascii="Verdana" w:eastAsia="Times New Roman" w:hAnsi="Verdana" w:cs="Arial"/>
            <w:b/>
            <w:bCs/>
            <w:color w:val="3A3A3A"/>
            <w:sz w:val="28"/>
            <w:szCs w:val="28"/>
          </w:rPr>
          <w:t>: </w:t>
        </w:r>
        <w:r w:rsidRPr="000F4347">
          <w:rPr>
            <w:rFonts w:ascii="Verdana" w:eastAsia="Times New Roman" w:hAnsi="Verdana" w:cs="Arial"/>
            <w:color w:val="3A3A3A"/>
            <w:sz w:val="28"/>
            <w:szCs w:val="28"/>
          </w:rPr>
          <w:t>Uniform Resource Locator</w:t>
        </w:r>
      </w:ins>
    </w:p>
    <w:p w:rsidR="00106EC0" w:rsidRPr="000F4347" w:rsidRDefault="000F4347">
      <w:pPr>
        <w:rPr>
          <w:rFonts w:ascii="Verdana" w:hAnsi="Verdana"/>
          <w:sz w:val="28"/>
          <w:szCs w:val="28"/>
        </w:rPr>
      </w:pPr>
    </w:p>
    <w:sectPr w:rsidR="00106EC0" w:rsidRPr="000F4347" w:rsidSect="007B5E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21067"/>
    <w:multiLevelType w:val="multilevel"/>
    <w:tmpl w:val="0914A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23511A"/>
    <w:multiLevelType w:val="multilevel"/>
    <w:tmpl w:val="2D72B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33B6E52"/>
    <w:multiLevelType w:val="multilevel"/>
    <w:tmpl w:val="E67CA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7AE23AD"/>
    <w:multiLevelType w:val="multilevel"/>
    <w:tmpl w:val="A9E65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D1D0F31"/>
    <w:multiLevelType w:val="multilevel"/>
    <w:tmpl w:val="04F8F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DFF6A77"/>
    <w:multiLevelType w:val="multilevel"/>
    <w:tmpl w:val="6CBCC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5F72B5A"/>
    <w:multiLevelType w:val="multilevel"/>
    <w:tmpl w:val="98964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0502EF8"/>
    <w:multiLevelType w:val="multilevel"/>
    <w:tmpl w:val="2668E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5D44744"/>
    <w:multiLevelType w:val="multilevel"/>
    <w:tmpl w:val="8E721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85A0B2E"/>
    <w:multiLevelType w:val="multilevel"/>
    <w:tmpl w:val="1B0A9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BAF714F"/>
    <w:multiLevelType w:val="multilevel"/>
    <w:tmpl w:val="5C9C5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CF831C0"/>
    <w:multiLevelType w:val="multilevel"/>
    <w:tmpl w:val="8B1AF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E7650DA"/>
    <w:multiLevelType w:val="multilevel"/>
    <w:tmpl w:val="22B4B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EE446DF"/>
    <w:multiLevelType w:val="multilevel"/>
    <w:tmpl w:val="4D120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F46767E"/>
    <w:multiLevelType w:val="multilevel"/>
    <w:tmpl w:val="1E1ED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58219DB"/>
    <w:multiLevelType w:val="multilevel"/>
    <w:tmpl w:val="5BE25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8A74141"/>
    <w:multiLevelType w:val="multilevel"/>
    <w:tmpl w:val="4C920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3B722D1"/>
    <w:multiLevelType w:val="multilevel"/>
    <w:tmpl w:val="DD661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A2C60A3"/>
    <w:multiLevelType w:val="multilevel"/>
    <w:tmpl w:val="218A2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A434BD1"/>
    <w:multiLevelType w:val="multilevel"/>
    <w:tmpl w:val="C29A1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F15360C"/>
    <w:multiLevelType w:val="multilevel"/>
    <w:tmpl w:val="2F54F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F00712B"/>
    <w:multiLevelType w:val="multilevel"/>
    <w:tmpl w:val="9006E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21"/>
  </w:num>
  <w:num w:numId="3">
    <w:abstractNumId w:val="0"/>
  </w:num>
  <w:num w:numId="4">
    <w:abstractNumId w:val="9"/>
  </w:num>
  <w:num w:numId="5">
    <w:abstractNumId w:val="14"/>
  </w:num>
  <w:num w:numId="6">
    <w:abstractNumId w:val="11"/>
  </w:num>
  <w:num w:numId="7">
    <w:abstractNumId w:val="1"/>
  </w:num>
  <w:num w:numId="8">
    <w:abstractNumId w:val="7"/>
  </w:num>
  <w:num w:numId="9">
    <w:abstractNumId w:val="16"/>
  </w:num>
  <w:num w:numId="10">
    <w:abstractNumId w:val="15"/>
  </w:num>
  <w:num w:numId="11">
    <w:abstractNumId w:val="10"/>
  </w:num>
  <w:num w:numId="12">
    <w:abstractNumId w:val="13"/>
  </w:num>
  <w:num w:numId="13">
    <w:abstractNumId w:val="17"/>
  </w:num>
  <w:num w:numId="14">
    <w:abstractNumId w:val="8"/>
  </w:num>
  <w:num w:numId="15">
    <w:abstractNumId w:val="4"/>
  </w:num>
  <w:num w:numId="16">
    <w:abstractNumId w:val="5"/>
  </w:num>
  <w:num w:numId="17">
    <w:abstractNumId w:val="18"/>
  </w:num>
  <w:num w:numId="18">
    <w:abstractNumId w:val="12"/>
  </w:num>
  <w:num w:numId="19">
    <w:abstractNumId w:val="6"/>
  </w:num>
  <w:num w:numId="20">
    <w:abstractNumId w:val="19"/>
  </w:num>
  <w:num w:numId="21">
    <w:abstractNumId w:val="3"/>
  </w:num>
  <w:num w:numId="22">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savePreviewPicture/>
  <w:compat/>
  <w:rsids>
    <w:rsidRoot w:val="000F4347"/>
    <w:rsid w:val="000F4347"/>
    <w:rsid w:val="00660151"/>
    <w:rsid w:val="007B5EA6"/>
    <w:rsid w:val="00F511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5EA6"/>
  </w:style>
  <w:style w:type="paragraph" w:styleId="Heading3">
    <w:name w:val="heading 3"/>
    <w:basedOn w:val="Normal"/>
    <w:link w:val="Heading3Char"/>
    <w:uiPriority w:val="9"/>
    <w:qFormat/>
    <w:rsid w:val="000F43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F434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F434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F4347"/>
    <w:rPr>
      <w:i/>
      <w:iCs/>
    </w:rPr>
  </w:style>
  <w:style w:type="character" w:styleId="Strong">
    <w:name w:val="Strong"/>
    <w:basedOn w:val="DefaultParagraphFont"/>
    <w:uiPriority w:val="22"/>
    <w:qFormat/>
    <w:rsid w:val="000F4347"/>
    <w:rPr>
      <w:b/>
      <w:bCs/>
    </w:rPr>
  </w:style>
  <w:style w:type="character" w:styleId="Hyperlink">
    <w:name w:val="Hyperlink"/>
    <w:basedOn w:val="DefaultParagraphFont"/>
    <w:uiPriority w:val="99"/>
    <w:semiHidden/>
    <w:unhideWhenUsed/>
    <w:rsid w:val="000F4347"/>
    <w:rPr>
      <w:color w:val="0000FF"/>
      <w:u w:val="single"/>
    </w:rPr>
  </w:style>
  <w:style w:type="character" w:styleId="FollowedHyperlink">
    <w:name w:val="FollowedHyperlink"/>
    <w:basedOn w:val="DefaultParagraphFont"/>
    <w:uiPriority w:val="99"/>
    <w:semiHidden/>
    <w:unhideWhenUsed/>
    <w:rsid w:val="000F4347"/>
    <w:rPr>
      <w:color w:val="800080"/>
      <w:u w:val="single"/>
    </w:rPr>
  </w:style>
  <w:style w:type="paragraph" w:customStyle="1" w:styleId="toctitle">
    <w:name w:val="toc_title"/>
    <w:basedOn w:val="Normal"/>
    <w:rsid w:val="000F43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_toggle"/>
    <w:basedOn w:val="DefaultParagraphFont"/>
    <w:rsid w:val="000F4347"/>
  </w:style>
  <w:style w:type="paragraph" w:styleId="HTMLPreformatted">
    <w:name w:val="HTML Preformatted"/>
    <w:basedOn w:val="Normal"/>
    <w:link w:val="HTMLPreformattedChar"/>
    <w:uiPriority w:val="99"/>
    <w:semiHidden/>
    <w:unhideWhenUsed/>
    <w:rsid w:val="000F4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4347"/>
    <w:rPr>
      <w:rFonts w:ascii="Courier New" w:eastAsia="Times New Roman" w:hAnsi="Courier New" w:cs="Courier New"/>
      <w:sz w:val="20"/>
      <w:szCs w:val="20"/>
    </w:rPr>
  </w:style>
  <w:style w:type="character" w:styleId="HTMLCode">
    <w:name w:val="HTML Code"/>
    <w:basedOn w:val="DefaultParagraphFont"/>
    <w:uiPriority w:val="99"/>
    <w:semiHidden/>
    <w:unhideWhenUsed/>
    <w:rsid w:val="000F434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F43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34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57370813">
      <w:bodyDiv w:val="1"/>
      <w:marLeft w:val="0"/>
      <w:marRight w:val="0"/>
      <w:marTop w:val="0"/>
      <w:marBottom w:val="0"/>
      <w:divBdr>
        <w:top w:val="none" w:sz="0" w:space="0" w:color="auto"/>
        <w:left w:val="none" w:sz="0" w:space="0" w:color="auto"/>
        <w:bottom w:val="none" w:sz="0" w:space="0" w:color="auto"/>
        <w:right w:val="none" w:sz="0" w:space="0" w:color="auto"/>
      </w:divBdr>
      <w:divsChild>
        <w:div w:id="1556818853">
          <w:marLeft w:val="0"/>
          <w:marRight w:val="0"/>
          <w:marTop w:val="0"/>
          <w:marBottom w:val="240"/>
          <w:divBdr>
            <w:top w:val="single" w:sz="4" w:space="5" w:color="AAAAAA"/>
            <w:left w:val="single" w:sz="4" w:space="5" w:color="AAAAAA"/>
            <w:bottom w:val="single" w:sz="4" w:space="5" w:color="AAAAAA"/>
            <w:right w:val="single" w:sz="4" w:space="5" w:color="AAAAAA"/>
          </w:divBdr>
        </w:div>
        <w:div w:id="578902683">
          <w:marLeft w:val="0"/>
          <w:marRight w:val="0"/>
          <w:marTop w:val="0"/>
          <w:marBottom w:val="0"/>
          <w:divBdr>
            <w:top w:val="none" w:sz="0" w:space="0" w:color="auto"/>
            <w:left w:val="none" w:sz="0" w:space="0" w:color="auto"/>
            <w:bottom w:val="none" w:sz="0" w:space="0" w:color="auto"/>
            <w:right w:val="none" w:sz="0" w:space="0" w:color="auto"/>
          </w:divBdr>
        </w:div>
        <w:div w:id="207034411">
          <w:marLeft w:val="0"/>
          <w:marRight w:val="0"/>
          <w:marTop w:val="0"/>
          <w:marBottom w:val="0"/>
          <w:divBdr>
            <w:top w:val="none" w:sz="0" w:space="0" w:color="auto"/>
            <w:left w:val="none" w:sz="0" w:space="0" w:color="auto"/>
            <w:bottom w:val="none" w:sz="0" w:space="0" w:color="auto"/>
            <w:right w:val="none" w:sz="0" w:space="0" w:color="auto"/>
          </w:divBdr>
          <w:divsChild>
            <w:div w:id="1110246320">
              <w:marLeft w:val="0"/>
              <w:marRight w:val="0"/>
              <w:marTop w:val="0"/>
              <w:marBottom w:val="0"/>
              <w:divBdr>
                <w:top w:val="none" w:sz="0" w:space="0" w:color="auto"/>
                <w:left w:val="none" w:sz="0" w:space="0" w:color="auto"/>
                <w:bottom w:val="none" w:sz="0" w:space="0" w:color="auto"/>
                <w:right w:val="none" w:sz="0" w:space="0" w:color="auto"/>
              </w:divBdr>
              <w:divsChild>
                <w:div w:id="1471706843">
                  <w:marLeft w:val="0"/>
                  <w:marRight w:val="0"/>
                  <w:marTop w:val="0"/>
                  <w:marBottom w:val="0"/>
                  <w:divBdr>
                    <w:top w:val="none" w:sz="0" w:space="0" w:color="auto"/>
                    <w:left w:val="none" w:sz="0" w:space="0" w:color="auto"/>
                    <w:bottom w:val="none" w:sz="0" w:space="0" w:color="auto"/>
                    <w:right w:val="none" w:sz="0" w:space="0" w:color="auto"/>
                  </w:divBdr>
                </w:div>
                <w:div w:id="139230364">
                  <w:marLeft w:val="0"/>
                  <w:marRight w:val="0"/>
                  <w:marTop w:val="0"/>
                  <w:marBottom w:val="0"/>
                  <w:divBdr>
                    <w:top w:val="none" w:sz="0" w:space="0" w:color="auto"/>
                    <w:left w:val="none" w:sz="0" w:space="0" w:color="auto"/>
                    <w:bottom w:val="none" w:sz="0" w:space="0" w:color="auto"/>
                    <w:right w:val="none" w:sz="0" w:space="0" w:color="auto"/>
                  </w:divBdr>
                </w:div>
                <w:div w:id="1029137342">
                  <w:marLeft w:val="0"/>
                  <w:marRight w:val="0"/>
                  <w:marTop w:val="0"/>
                  <w:marBottom w:val="0"/>
                  <w:divBdr>
                    <w:top w:val="none" w:sz="0" w:space="0" w:color="auto"/>
                    <w:left w:val="none" w:sz="0" w:space="0" w:color="auto"/>
                    <w:bottom w:val="none" w:sz="0" w:space="0" w:color="auto"/>
                    <w:right w:val="none" w:sz="0" w:space="0" w:color="auto"/>
                  </w:divBdr>
                </w:div>
                <w:div w:id="1380401719">
                  <w:marLeft w:val="0"/>
                  <w:marRight w:val="0"/>
                  <w:marTop w:val="0"/>
                  <w:marBottom w:val="0"/>
                  <w:divBdr>
                    <w:top w:val="none" w:sz="0" w:space="0" w:color="auto"/>
                    <w:left w:val="none" w:sz="0" w:space="0" w:color="auto"/>
                    <w:bottom w:val="none" w:sz="0" w:space="0" w:color="auto"/>
                    <w:right w:val="none" w:sz="0" w:space="0" w:color="auto"/>
                  </w:divBdr>
                </w:div>
                <w:div w:id="1492024736">
                  <w:marLeft w:val="0"/>
                  <w:marRight w:val="0"/>
                  <w:marTop w:val="0"/>
                  <w:marBottom w:val="0"/>
                  <w:divBdr>
                    <w:top w:val="none" w:sz="0" w:space="0" w:color="auto"/>
                    <w:left w:val="none" w:sz="0" w:space="0" w:color="auto"/>
                    <w:bottom w:val="none" w:sz="0" w:space="0" w:color="auto"/>
                    <w:right w:val="none" w:sz="0" w:space="0" w:color="auto"/>
                  </w:divBdr>
                </w:div>
                <w:div w:id="1084569885">
                  <w:marLeft w:val="0"/>
                  <w:marRight w:val="0"/>
                  <w:marTop w:val="0"/>
                  <w:marBottom w:val="0"/>
                  <w:divBdr>
                    <w:top w:val="none" w:sz="0" w:space="0" w:color="auto"/>
                    <w:left w:val="none" w:sz="0" w:space="0" w:color="auto"/>
                    <w:bottom w:val="none" w:sz="0" w:space="0" w:color="auto"/>
                    <w:right w:val="none" w:sz="0" w:space="0" w:color="auto"/>
                  </w:divBdr>
                </w:div>
                <w:div w:id="187062502">
                  <w:marLeft w:val="0"/>
                  <w:marRight w:val="0"/>
                  <w:marTop w:val="0"/>
                  <w:marBottom w:val="0"/>
                  <w:divBdr>
                    <w:top w:val="none" w:sz="0" w:space="0" w:color="auto"/>
                    <w:left w:val="none" w:sz="0" w:space="0" w:color="auto"/>
                    <w:bottom w:val="none" w:sz="0" w:space="0" w:color="auto"/>
                    <w:right w:val="none" w:sz="0" w:space="0" w:color="auto"/>
                  </w:divBdr>
                </w:div>
                <w:div w:id="1930381371">
                  <w:marLeft w:val="0"/>
                  <w:marRight w:val="0"/>
                  <w:marTop w:val="0"/>
                  <w:marBottom w:val="0"/>
                  <w:divBdr>
                    <w:top w:val="none" w:sz="0" w:space="0" w:color="auto"/>
                    <w:left w:val="none" w:sz="0" w:space="0" w:color="auto"/>
                    <w:bottom w:val="none" w:sz="0" w:space="0" w:color="auto"/>
                    <w:right w:val="none" w:sz="0" w:space="0" w:color="auto"/>
                  </w:divBdr>
                </w:div>
                <w:div w:id="660425766">
                  <w:marLeft w:val="0"/>
                  <w:marRight w:val="0"/>
                  <w:marTop w:val="0"/>
                  <w:marBottom w:val="0"/>
                  <w:divBdr>
                    <w:top w:val="none" w:sz="0" w:space="0" w:color="auto"/>
                    <w:left w:val="none" w:sz="0" w:space="0" w:color="auto"/>
                    <w:bottom w:val="none" w:sz="0" w:space="0" w:color="auto"/>
                    <w:right w:val="none" w:sz="0" w:space="0" w:color="auto"/>
                  </w:divBdr>
                </w:div>
                <w:div w:id="1093085292">
                  <w:marLeft w:val="0"/>
                  <w:marRight w:val="0"/>
                  <w:marTop w:val="0"/>
                  <w:marBottom w:val="0"/>
                  <w:divBdr>
                    <w:top w:val="none" w:sz="0" w:space="0" w:color="auto"/>
                    <w:left w:val="none" w:sz="0" w:space="0" w:color="auto"/>
                    <w:bottom w:val="none" w:sz="0" w:space="0" w:color="auto"/>
                    <w:right w:val="none" w:sz="0" w:space="0" w:color="auto"/>
                  </w:divBdr>
                </w:div>
                <w:div w:id="1692996100">
                  <w:marLeft w:val="0"/>
                  <w:marRight w:val="0"/>
                  <w:marTop w:val="0"/>
                  <w:marBottom w:val="0"/>
                  <w:divBdr>
                    <w:top w:val="none" w:sz="0" w:space="0" w:color="auto"/>
                    <w:left w:val="none" w:sz="0" w:space="0" w:color="auto"/>
                    <w:bottom w:val="none" w:sz="0" w:space="0" w:color="auto"/>
                    <w:right w:val="none" w:sz="0" w:space="0" w:color="auto"/>
                  </w:divBdr>
                </w:div>
                <w:div w:id="1013844596">
                  <w:marLeft w:val="0"/>
                  <w:marRight w:val="0"/>
                  <w:marTop w:val="0"/>
                  <w:marBottom w:val="0"/>
                  <w:divBdr>
                    <w:top w:val="none" w:sz="0" w:space="0" w:color="auto"/>
                    <w:left w:val="none" w:sz="0" w:space="0" w:color="auto"/>
                    <w:bottom w:val="none" w:sz="0" w:space="0" w:color="auto"/>
                    <w:right w:val="none" w:sz="0" w:space="0" w:color="auto"/>
                  </w:divBdr>
                </w:div>
                <w:div w:id="1276132181">
                  <w:marLeft w:val="0"/>
                  <w:marRight w:val="0"/>
                  <w:marTop w:val="0"/>
                  <w:marBottom w:val="0"/>
                  <w:divBdr>
                    <w:top w:val="none" w:sz="0" w:space="0" w:color="auto"/>
                    <w:left w:val="none" w:sz="0" w:space="0" w:color="auto"/>
                    <w:bottom w:val="none" w:sz="0" w:space="0" w:color="auto"/>
                    <w:right w:val="none" w:sz="0" w:space="0" w:color="auto"/>
                  </w:divBdr>
                </w:div>
                <w:div w:id="82725300">
                  <w:marLeft w:val="0"/>
                  <w:marRight w:val="0"/>
                  <w:marTop w:val="0"/>
                  <w:marBottom w:val="0"/>
                  <w:divBdr>
                    <w:top w:val="none" w:sz="0" w:space="0" w:color="auto"/>
                    <w:left w:val="none" w:sz="0" w:space="0" w:color="auto"/>
                    <w:bottom w:val="none" w:sz="0" w:space="0" w:color="auto"/>
                    <w:right w:val="none" w:sz="0" w:space="0" w:color="auto"/>
                  </w:divBdr>
                </w:div>
                <w:div w:id="473762966">
                  <w:marLeft w:val="0"/>
                  <w:marRight w:val="0"/>
                  <w:marTop w:val="0"/>
                  <w:marBottom w:val="0"/>
                  <w:divBdr>
                    <w:top w:val="none" w:sz="0" w:space="0" w:color="auto"/>
                    <w:left w:val="none" w:sz="0" w:space="0" w:color="auto"/>
                    <w:bottom w:val="none" w:sz="0" w:space="0" w:color="auto"/>
                    <w:right w:val="none" w:sz="0" w:space="0" w:color="auto"/>
                  </w:divBdr>
                </w:div>
                <w:div w:id="70996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29399">
          <w:marLeft w:val="0"/>
          <w:marRight w:val="0"/>
          <w:marTop w:val="0"/>
          <w:marBottom w:val="0"/>
          <w:divBdr>
            <w:top w:val="none" w:sz="0" w:space="0" w:color="auto"/>
            <w:left w:val="none" w:sz="0" w:space="0" w:color="auto"/>
            <w:bottom w:val="none" w:sz="0" w:space="0" w:color="auto"/>
            <w:right w:val="none" w:sz="0" w:space="0" w:color="auto"/>
          </w:divBdr>
          <w:divsChild>
            <w:div w:id="1185359103">
              <w:marLeft w:val="0"/>
              <w:marRight w:val="0"/>
              <w:marTop w:val="0"/>
              <w:marBottom w:val="0"/>
              <w:divBdr>
                <w:top w:val="none" w:sz="0" w:space="0" w:color="auto"/>
                <w:left w:val="none" w:sz="0" w:space="0" w:color="auto"/>
                <w:bottom w:val="none" w:sz="0" w:space="0" w:color="auto"/>
                <w:right w:val="none" w:sz="0" w:space="0" w:color="auto"/>
              </w:divBdr>
              <w:divsChild>
                <w:div w:id="1628731683">
                  <w:marLeft w:val="0"/>
                  <w:marRight w:val="0"/>
                  <w:marTop w:val="0"/>
                  <w:marBottom w:val="0"/>
                  <w:divBdr>
                    <w:top w:val="none" w:sz="0" w:space="0" w:color="auto"/>
                    <w:left w:val="none" w:sz="0" w:space="0" w:color="auto"/>
                    <w:bottom w:val="none" w:sz="0" w:space="0" w:color="auto"/>
                    <w:right w:val="none" w:sz="0" w:space="0" w:color="auto"/>
                  </w:divBdr>
                </w:div>
                <w:div w:id="1269848787">
                  <w:marLeft w:val="0"/>
                  <w:marRight w:val="0"/>
                  <w:marTop w:val="0"/>
                  <w:marBottom w:val="0"/>
                  <w:divBdr>
                    <w:top w:val="none" w:sz="0" w:space="0" w:color="auto"/>
                    <w:left w:val="none" w:sz="0" w:space="0" w:color="auto"/>
                    <w:bottom w:val="none" w:sz="0" w:space="0" w:color="auto"/>
                    <w:right w:val="none" w:sz="0" w:space="0" w:color="auto"/>
                  </w:divBdr>
                </w:div>
                <w:div w:id="1975476336">
                  <w:marLeft w:val="0"/>
                  <w:marRight w:val="0"/>
                  <w:marTop w:val="0"/>
                  <w:marBottom w:val="0"/>
                  <w:divBdr>
                    <w:top w:val="none" w:sz="0" w:space="0" w:color="auto"/>
                    <w:left w:val="none" w:sz="0" w:space="0" w:color="auto"/>
                    <w:bottom w:val="none" w:sz="0" w:space="0" w:color="auto"/>
                    <w:right w:val="none" w:sz="0" w:space="0" w:color="auto"/>
                  </w:divBdr>
                </w:div>
                <w:div w:id="275260667">
                  <w:marLeft w:val="0"/>
                  <w:marRight w:val="0"/>
                  <w:marTop w:val="0"/>
                  <w:marBottom w:val="0"/>
                  <w:divBdr>
                    <w:top w:val="none" w:sz="0" w:space="0" w:color="auto"/>
                    <w:left w:val="none" w:sz="0" w:space="0" w:color="auto"/>
                    <w:bottom w:val="none" w:sz="0" w:space="0" w:color="auto"/>
                    <w:right w:val="none" w:sz="0" w:space="0" w:color="auto"/>
                  </w:divBdr>
                </w:div>
                <w:div w:id="864714235">
                  <w:marLeft w:val="0"/>
                  <w:marRight w:val="0"/>
                  <w:marTop w:val="0"/>
                  <w:marBottom w:val="0"/>
                  <w:divBdr>
                    <w:top w:val="none" w:sz="0" w:space="0" w:color="auto"/>
                    <w:left w:val="none" w:sz="0" w:space="0" w:color="auto"/>
                    <w:bottom w:val="none" w:sz="0" w:space="0" w:color="auto"/>
                    <w:right w:val="none" w:sz="0" w:space="0" w:color="auto"/>
                  </w:divBdr>
                </w:div>
                <w:div w:id="1494759273">
                  <w:marLeft w:val="0"/>
                  <w:marRight w:val="0"/>
                  <w:marTop w:val="0"/>
                  <w:marBottom w:val="0"/>
                  <w:divBdr>
                    <w:top w:val="none" w:sz="0" w:space="0" w:color="auto"/>
                    <w:left w:val="none" w:sz="0" w:space="0" w:color="auto"/>
                    <w:bottom w:val="none" w:sz="0" w:space="0" w:color="auto"/>
                    <w:right w:val="none" w:sz="0" w:space="0" w:color="auto"/>
                  </w:divBdr>
                </w:div>
                <w:div w:id="1560556782">
                  <w:marLeft w:val="0"/>
                  <w:marRight w:val="0"/>
                  <w:marTop w:val="0"/>
                  <w:marBottom w:val="0"/>
                  <w:divBdr>
                    <w:top w:val="none" w:sz="0" w:space="0" w:color="auto"/>
                    <w:left w:val="none" w:sz="0" w:space="0" w:color="auto"/>
                    <w:bottom w:val="none" w:sz="0" w:space="0" w:color="auto"/>
                    <w:right w:val="none" w:sz="0" w:space="0" w:color="auto"/>
                  </w:divBdr>
                </w:div>
                <w:div w:id="55373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90254">
          <w:marLeft w:val="0"/>
          <w:marRight w:val="0"/>
          <w:marTop w:val="0"/>
          <w:marBottom w:val="0"/>
          <w:divBdr>
            <w:top w:val="none" w:sz="0" w:space="0" w:color="auto"/>
            <w:left w:val="none" w:sz="0" w:space="0" w:color="auto"/>
            <w:bottom w:val="none" w:sz="0" w:space="0" w:color="auto"/>
            <w:right w:val="none" w:sz="0" w:space="0" w:color="auto"/>
          </w:divBdr>
          <w:divsChild>
            <w:div w:id="1486971372">
              <w:marLeft w:val="0"/>
              <w:marRight w:val="0"/>
              <w:marTop w:val="0"/>
              <w:marBottom w:val="0"/>
              <w:divBdr>
                <w:top w:val="none" w:sz="0" w:space="0" w:color="auto"/>
                <w:left w:val="none" w:sz="0" w:space="0" w:color="auto"/>
                <w:bottom w:val="none" w:sz="0" w:space="0" w:color="auto"/>
                <w:right w:val="none" w:sz="0" w:space="0" w:color="auto"/>
              </w:divBdr>
              <w:divsChild>
                <w:div w:id="1110248567">
                  <w:marLeft w:val="0"/>
                  <w:marRight w:val="0"/>
                  <w:marTop w:val="0"/>
                  <w:marBottom w:val="0"/>
                  <w:divBdr>
                    <w:top w:val="none" w:sz="0" w:space="0" w:color="auto"/>
                    <w:left w:val="none" w:sz="0" w:space="0" w:color="auto"/>
                    <w:bottom w:val="none" w:sz="0" w:space="0" w:color="auto"/>
                    <w:right w:val="none" w:sz="0" w:space="0" w:color="auto"/>
                  </w:divBdr>
                </w:div>
                <w:div w:id="1727995359">
                  <w:marLeft w:val="0"/>
                  <w:marRight w:val="0"/>
                  <w:marTop w:val="0"/>
                  <w:marBottom w:val="0"/>
                  <w:divBdr>
                    <w:top w:val="none" w:sz="0" w:space="0" w:color="auto"/>
                    <w:left w:val="none" w:sz="0" w:space="0" w:color="auto"/>
                    <w:bottom w:val="none" w:sz="0" w:space="0" w:color="auto"/>
                    <w:right w:val="none" w:sz="0" w:space="0" w:color="auto"/>
                  </w:divBdr>
                </w:div>
                <w:div w:id="1165126771">
                  <w:marLeft w:val="0"/>
                  <w:marRight w:val="0"/>
                  <w:marTop w:val="0"/>
                  <w:marBottom w:val="0"/>
                  <w:divBdr>
                    <w:top w:val="none" w:sz="0" w:space="0" w:color="auto"/>
                    <w:left w:val="none" w:sz="0" w:space="0" w:color="auto"/>
                    <w:bottom w:val="none" w:sz="0" w:space="0" w:color="auto"/>
                    <w:right w:val="none" w:sz="0" w:space="0" w:color="auto"/>
                  </w:divBdr>
                </w:div>
                <w:div w:id="1083255723">
                  <w:marLeft w:val="0"/>
                  <w:marRight w:val="0"/>
                  <w:marTop w:val="0"/>
                  <w:marBottom w:val="0"/>
                  <w:divBdr>
                    <w:top w:val="none" w:sz="0" w:space="0" w:color="auto"/>
                    <w:left w:val="none" w:sz="0" w:space="0" w:color="auto"/>
                    <w:bottom w:val="none" w:sz="0" w:space="0" w:color="auto"/>
                    <w:right w:val="none" w:sz="0" w:space="0" w:color="auto"/>
                  </w:divBdr>
                </w:div>
                <w:div w:id="1578595059">
                  <w:marLeft w:val="0"/>
                  <w:marRight w:val="0"/>
                  <w:marTop w:val="0"/>
                  <w:marBottom w:val="0"/>
                  <w:divBdr>
                    <w:top w:val="none" w:sz="0" w:space="0" w:color="auto"/>
                    <w:left w:val="none" w:sz="0" w:space="0" w:color="auto"/>
                    <w:bottom w:val="none" w:sz="0" w:space="0" w:color="auto"/>
                    <w:right w:val="none" w:sz="0" w:space="0" w:color="auto"/>
                  </w:divBdr>
                </w:div>
                <w:div w:id="492138652">
                  <w:marLeft w:val="0"/>
                  <w:marRight w:val="0"/>
                  <w:marTop w:val="0"/>
                  <w:marBottom w:val="0"/>
                  <w:divBdr>
                    <w:top w:val="none" w:sz="0" w:space="0" w:color="auto"/>
                    <w:left w:val="none" w:sz="0" w:space="0" w:color="auto"/>
                    <w:bottom w:val="none" w:sz="0" w:space="0" w:color="auto"/>
                    <w:right w:val="none" w:sz="0" w:space="0" w:color="auto"/>
                  </w:divBdr>
                </w:div>
                <w:div w:id="1443838226">
                  <w:marLeft w:val="0"/>
                  <w:marRight w:val="0"/>
                  <w:marTop w:val="0"/>
                  <w:marBottom w:val="0"/>
                  <w:divBdr>
                    <w:top w:val="none" w:sz="0" w:space="0" w:color="auto"/>
                    <w:left w:val="none" w:sz="0" w:space="0" w:color="auto"/>
                    <w:bottom w:val="none" w:sz="0" w:space="0" w:color="auto"/>
                    <w:right w:val="none" w:sz="0" w:space="0" w:color="auto"/>
                  </w:divBdr>
                </w:div>
                <w:div w:id="1242375223">
                  <w:marLeft w:val="0"/>
                  <w:marRight w:val="0"/>
                  <w:marTop w:val="0"/>
                  <w:marBottom w:val="0"/>
                  <w:divBdr>
                    <w:top w:val="none" w:sz="0" w:space="0" w:color="auto"/>
                    <w:left w:val="none" w:sz="0" w:space="0" w:color="auto"/>
                    <w:bottom w:val="none" w:sz="0" w:space="0" w:color="auto"/>
                    <w:right w:val="none" w:sz="0" w:space="0" w:color="auto"/>
                  </w:divBdr>
                </w:div>
                <w:div w:id="372265643">
                  <w:marLeft w:val="0"/>
                  <w:marRight w:val="0"/>
                  <w:marTop w:val="0"/>
                  <w:marBottom w:val="0"/>
                  <w:divBdr>
                    <w:top w:val="none" w:sz="0" w:space="0" w:color="auto"/>
                    <w:left w:val="none" w:sz="0" w:space="0" w:color="auto"/>
                    <w:bottom w:val="none" w:sz="0" w:space="0" w:color="auto"/>
                    <w:right w:val="none" w:sz="0" w:space="0" w:color="auto"/>
                  </w:divBdr>
                </w:div>
                <w:div w:id="2071994844">
                  <w:marLeft w:val="0"/>
                  <w:marRight w:val="0"/>
                  <w:marTop w:val="0"/>
                  <w:marBottom w:val="0"/>
                  <w:divBdr>
                    <w:top w:val="none" w:sz="0" w:space="0" w:color="auto"/>
                    <w:left w:val="none" w:sz="0" w:space="0" w:color="auto"/>
                    <w:bottom w:val="none" w:sz="0" w:space="0" w:color="auto"/>
                    <w:right w:val="none" w:sz="0" w:space="0" w:color="auto"/>
                  </w:divBdr>
                </w:div>
                <w:div w:id="185480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6765">
          <w:marLeft w:val="0"/>
          <w:marRight w:val="0"/>
          <w:marTop w:val="0"/>
          <w:marBottom w:val="0"/>
          <w:divBdr>
            <w:top w:val="none" w:sz="0" w:space="0" w:color="auto"/>
            <w:left w:val="none" w:sz="0" w:space="0" w:color="auto"/>
            <w:bottom w:val="none" w:sz="0" w:space="0" w:color="auto"/>
            <w:right w:val="none" w:sz="0" w:space="0" w:color="auto"/>
          </w:divBdr>
          <w:divsChild>
            <w:div w:id="1729954676">
              <w:marLeft w:val="0"/>
              <w:marRight w:val="0"/>
              <w:marTop w:val="0"/>
              <w:marBottom w:val="0"/>
              <w:divBdr>
                <w:top w:val="none" w:sz="0" w:space="0" w:color="auto"/>
                <w:left w:val="none" w:sz="0" w:space="0" w:color="auto"/>
                <w:bottom w:val="none" w:sz="0" w:space="0" w:color="auto"/>
                <w:right w:val="none" w:sz="0" w:space="0" w:color="auto"/>
              </w:divBdr>
              <w:divsChild>
                <w:div w:id="316037415">
                  <w:marLeft w:val="0"/>
                  <w:marRight w:val="0"/>
                  <w:marTop w:val="0"/>
                  <w:marBottom w:val="0"/>
                  <w:divBdr>
                    <w:top w:val="none" w:sz="0" w:space="0" w:color="auto"/>
                    <w:left w:val="none" w:sz="0" w:space="0" w:color="auto"/>
                    <w:bottom w:val="none" w:sz="0" w:space="0" w:color="auto"/>
                    <w:right w:val="none" w:sz="0" w:space="0" w:color="auto"/>
                  </w:divBdr>
                </w:div>
                <w:div w:id="1322851513">
                  <w:marLeft w:val="0"/>
                  <w:marRight w:val="0"/>
                  <w:marTop w:val="0"/>
                  <w:marBottom w:val="0"/>
                  <w:divBdr>
                    <w:top w:val="none" w:sz="0" w:space="0" w:color="auto"/>
                    <w:left w:val="none" w:sz="0" w:space="0" w:color="auto"/>
                    <w:bottom w:val="none" w:sz="0" w:space="0" w:color="auto"/>
                    <w:right w:val="none" w:sz="0" w:space="0" w:color="auto"/>
                  </w:divBdr>
                </w:div>
                <w:div w:id="1537347181">
                  <w:marLeft w:val="0"/>
                  <w:marRight w:val="0"/>
                  <w:marTop w:val="0"/>
                  <w:marBottom w:val="0"/>
                  <w:divBdr>
                    <w:top w:val="none" w:sz="0" w:space="0" w:color="auto"/>
                    <w:left w:val="none" w:sz="0" w:space="0" w:color="auto"/>
                    <w:bottom w:val="none" w:sz="0" w:space="0" w:color="auto"/>
                    <w:right w:val="none" w:sz="0" w:space="0" w:color="auto"/>
                  </w:divBdr>
                </w:div>
                <w:div w:id="1559704838">
                  <w:marLeft w:val="0"/>
                  <w:marRight w:val="0"/>
                  <w:marTop w:val="0"/>
                  <w:marBottom w:val="0"/>
                  <w:divBdr>
                    <w:top w:val="none" w:sz="0" w:space="0" w:color="auto"/>
                    <w:left w:val="none" w:sz="0" w:space="0" w:color="auto"/>
                    <w:bottom w:val="none" w:sz="0" w:space="0" w:color="auto"/>
                    <w:right w:val="none" w:sz="0" w:space="0" w:color="auto"/>
                  </w:divBdr>
                </w:div>
                <w:div w:id="676734074">
                  <w:marLeft w:val="0"/>
                  <w:marRight w:val="0"/>
                  <w:marTop w:val="0"/>
                  <w:marBottom w:val="0"/>
                  <w:divBdr>
                    <w:top w:val="none" w:sz="0" w:space="0" w:color="auto"/>
                    <w:left w:val="none" w:sz="0" w:space="0" w:color="auto"/>
                    <w:bottom w:val="none" w:sz="0" w:space="0" w:color="auto"/>
                    <w:right w:val="none" w:sz="0" w:space="0" w:color="auto"/>
                  </w:divBdr>
                </w:div>
                <w:div w:id="94805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07198">
          <w:marLeft w:val="0"/>
          <w:marRight w:val="0"/>
          <w:marTop w:val="0"/>
          <w:marBottom w:val="0"/>
          <w:divBdr>
            <w:top w:val="none" w:sz="0" w:space="0" w:color="auto"/>
            <w:left w:val="none" w:sz="0" w:space="0" w:color="auto"/>
            <w:bottom w:val="none" w:sz="0" w:space="0" w:color="auto"/>
            <w:right w:val="none" w:sz="0" w:space="0" w:color="auto"/>
          </w:divBdr>
          <w:divsChild>
            <w:div w:id="2045670675">
              <w:marLeft w:val="0"/>
              <w:marRight w:val="0"/>
              <w:marTop w:val="0"/>
              <w:marBottom w:val="0"/>
              <w:divBdr>
                <w:top w:val="none" w:sz="0" w:space="0" w:color="auto"/>
                <w:left w:val="none" w:sz="0" w:space="0" w:color="auto"/>
                <w:bottom w:val="none" w:sz="0" w:space="0" w:color="auto"/>
                <w:right w:val="none" w:sz="0" w:space="0" w:color="auto"/>
              </w:divBdr>
              <w:divsChild>
                <w:div w:id="2076469707">
                  <w:marLeft w:val="0"/>
                  <w:marRight w:val="0"/>
                  <w:marTop w:val="0"/>
                  <w:marBottom w:val="0"/>
                  <w:divBdr>
                    <w:top w:val="none" w:sz="0" w:space="0" w:color="auto"/>
                    <w:left w:val="none" w:sz="0" w:space="0" w:color="auto"/>
                    <w:bottom w:val="none" w:sz="0" w:space="0" w:color="auto"/>
                    <w:right w:val="none" w:sz="0" w:space="0" w:color="auto"/>
                  </w:divBdr>
                </w:div>
                <w:div w:id="1424305346">
                  <w:marLeft w:val="0"/>
                  <w:marRight w:val="0"/>
                  <w:marTop w:val="0"/>
                  <w:marBottom w:val="0"/>
                  <w:divBdr>
                    <w:top w:val="none" w:sz="0" w:space="0" w:color="auto"/>
                    <w:left w:val="none" w:sz="0" w:space="0" w:color="auto"/>
                    <w:bottom w:val="none" w:sz="0" w:space="0" w:color="auto"/>
                    <w:right w:val="none" w:sz="0" w:space="0" w:color="auto"/>
                  </w:divBdr>
                </w:div>
                <w:div w:id="1771663346">
                  <w:marLeft w:val="0"/>
                  <w:marRight w:val="0"/>
                  <w:marTop w:val="0"/>
                  <w:marBottom w:val="0"/>
                  <w:divBdr>
                    <w:top w:val="none" w:sz="0" w:space="0" w:color="auto"/>
                    <w:left w:val="none" w:sz="0" w:space="0" w:color="auto"/>
                    <w:bottom w:val="none" w:sz="0" w:space="0" w:color="auto"/>
                    <w:right w:val="none" w:sz="0" w:space="0" w:color="auto"/>
                  </w:divBdr>
                </w:div>
                <w:div w:id="66979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0082">
          <w:marLeft w:val="0"/>
          <w:marRight w:val="0"/>
          <w:marTop w:val="0"/>
          <w:marBottom w:val="0"/>
          <w:divBdr>
            <w:top w:val="none" w:sz="0" w:space="0" w:color="auto"/>
            <w:left w:val="none" w:sz="0" w:space="0" w:color="auto"/>
            <w:bottom w:val="none" w:sz="0" w:space="0" w:color="auto"/>
            <w:right w:val="none" w:sz="0" w:space="0" w:color="auto"/>
          </w:divBdr>
          <w:divsChild>
            <w:div w:id="2050690296">
              <w:marLeft w:val="0"/>
              <w:marRight w:val="0"/>
              <w:marTop w:val="0"/>
              <w:marBottom w:val="0"/>
              <w:divBdr>
                <w:top w:val="none" w:sz="0" w:space="0" w:color="auto"/>
                <w:left w:val="none" w:sz="0" w:space="0" w:color="auto"/>
                <w:bottom w:val="none" w:sz="0" w:space="0" w:color="auto"/>
                <w:right w:val="none" w:sz="0" w:space="0" w:color="auto"/>
              </w:divBdr>
              <w:divsChild>
                <w:div w:id="655229683">
                  <w:marLeft w:val="0"/>
                  <w:marRight w:val="0"/>
                  <w:marTop w:val="0"/>
                  <w:marBottom w:val="0"/>
                  <w:divBdr>
                    <w:top w:val="none" w:sz="0" w:space="0" w:color="auto"/>
                    <w:left w:val="none" w:sz="0" w:space="0" w:color="auto"/>
                    <w:bottom w:val="none" w:sz="0" w:space="0" w:color="auto"/>
                    <w:right w:val="none" w:sz="0" w:space="0" w:color="auto"/>
                  </w:divBdr>
                </w:div>
                <w:div w:id="109402366">
                  <w:marLeft w:val="0"/>
                  <w:marRight w:val="0"/>
                  <w:marTop w:val="0"/>
                  <w:marBottom w:val="0"/>
                  <w:divBdr>
                    <w:top w:val="none" w:sz="0" w:space="0" w:color="auto"/>
                    <w:left w:val="none" w:sz="0" w:space="0" w:color="auto"/>
                    <w:bottom w:val="none" w:sz="0" w:space="0" w:color="auto"/>
                    <w:right w:val="none" w:sz="0" w:space="0" w:color="auto"/>
                  </w:divBdr>
                </w:div>
                <w:div w:id="2025396067">
                  <w:marLeft w:val="0"/>
                  <w:marRight w:val="0"/>
                  <w:marTop w:val="0"/>
                  <w:marBottom w:val="0"/>
                  <w:divBdr>
                    <w:top w:val="none" w:sz="0" w:space="0" w:color="auto"/>
                    <w:left w:val="none" w:sz="0" w:space="0" w:color="auto"/>
                    <w:bottom w:val="none" w:sz="0" w:space="0" w:color="auto"/>
                    <w:right w:val="none" w:sz="0" w:space="0" w:color="auto"/>
                  </w:divBdr>
                </w:div>
                <w:div w:id="92214401">
                  <w:marLeft w:val="0"/>
                  <w:marRight w:val="0"/>
                  <w:marTop w:val="0"/>
                  <w:marBottom w:val="0"/>
                  <w:divBdr>
                    <w:top w:val="none" w:sz="0" w:space="0" w:color="auto"/>
                    <w:left w:val="none" w:sz="0" w:space="0" w:color="auto"/>
                    <w:bottom w:val="none" w:sz="0" w:space="0" w:color="auto"/>
                    <w:right w:val="none" w:sz="0" w:space="0" w:color="auto"/>
                  </w:divBdr>
                </w:div>
                <w:div w:id="159307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77636">
          <w:marLeft w:val="0"/>
          <w:marRight w:val="0"/>
          <w:marTop w:val="0"/>
          <w:marBottom w:val="0"/>
          <w:divBdr>
            <w:top w:val="none" w:sz="0" w:space="0" w:color="auto"/>
            <w:left w:val="none" w:sz="0" w:space="0" w:color="auto"/>
            <w:bottom w:val="none" w:sz="0" w:space="0" w:color="auto"/>
            <w:right w:val="none" w:sz="0" w:space="0" w:color="auto"/>
          </w:divBdr>
          <w:divsChild>
            <w:div w:id="2095319196">
              <w:marLeft w:val="0"/>
              <w:marRight w:val="0"/>
              <w:marTop w:val="0"/>
              <w:marBottom w:val="0"/>
              <w:divBdr>
                <w:top w:val="none" w:sz="0" w:space="0" w:color="auto"/>
                <w:left w:val="none" w:sz="0" w:space="0" w:color="auto"/>
                <w:bottom w:val="none" w:sz="0" w:space="0" w:color="auto"/>
                <w:right w:val="none" w:sz="0" w:space="0" w:color="auto"/>
              </w:divBdr>
              <w:divsChild>
                <w:div w:id="1488982031">
                  <w:marLeft w:val="0"/>
                  <w:marRight w:val="0"/>
                  <w:marTop w:val="0"/>
                  <w:marBottom w:val="0"/>
                  <w:divBdr>
                    <w:top w:val="none" w:sz="0" w:space="0" w:color="auto"/>
                    <w:left w:val="none" w:sz="0" w:space="0" w:color="auto"/>
                    <w:bottom w:val="none" w:sz="0" w:space="0" w:color="auto"/>
                    <w:right w:val="none" w:sz="0" w:space="0" w:color="auto"/>
                  </w:divBdr>
                </w:div>
                <w:div w:id="569729057">
                  <w:marLeft w:val="0"/>
                  <w:marRight w:val="0"/>
                  <w:marTop w:val="0"/>
                  <w:marBottom w:val="0"/>
                  <w:divBdr>
                    <w:top w:val="none" w:sz="0" w:space="0" w:color="auto"/>
                    <w:left w:val="none" w:sz="0" w:space="0" w:color="auto"/>
                    <w:bottom w:val="none" w:sz="0" w:space="0" w:color="auto"/>
                    <w:right w:val="none" w:sz="0" w:space="0" w:color="auto"/>
                  </w:divBdr>
                </w:div>
                <w:div w:id="1949924627">
                  <w:marLeft w:val="0"/>
                  <w:marRight w:val="0"/>
                  <w:marTop w:val="0"/>
                  <w:marBottom w:val="0"/>
                  <w:divBdr>
                    <w:top w:val="none" w:sz="0" w:space="0" w:color="auto"/>
                    <w:left w:val="none" w:sz="0" w:space="0" w:color="auto"/>
                    <w:bottom w:val="none" w:sz="0" w:space="0" w:color="auto"/>
                    <w:right w:val="none" w:sz="0" w:space="0" w:color="auto"/>
                  </w:divBdr>
                </w:div>
                <w:div w:id="139762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4409">
          <w:marLeft w:val="0"/>
          <w:marRight w:val="0"/>
          <w:marTop w:val="0"/>
          <w:marBottom w:val="0"/>
          <w:divBdr>
            <w:top w:val="none" w:sz="0" w:space="0" w:color="auto"/>
            <w:left w:val="none" w:sz="0" w:space="0" w:color="auto"/>
            <w:bottom w:val="none" w:sz="0" w:space="0" w:color="auto"/>
            <w:right w:val="none" w:sz="0" w:space="0" w:color="auto"/>
          </w:divBdr>
          <w:divsChild>
            <w:div w:id="402676602">
              <w:marLeft w:val="0"/>
              <w:marRight w:val="0"/>
              <w:marTop w:val="0"/>
              <w:marBottom w:val="0"/>
              <w:divBdr>
                <w:top w:val="none" w:sz="0" w:space="0" w:color="auto"/>
                <w:left w:val="none" w:sz="0" w:space="0" w:color="auto"/>
                <w:bottom w:val="none" w:sz="0" w:space="0" w:color="auto"/>
                <w:right w:val="none" w:sz="0" w:space="0" w:color="auto"/>
              </w:divBdr>
              <w:divsChild>
                <w:div w:id="1529487719">
                  <w:marLeft w:val="0"/>
                  <w:marRight w:val="0"/>
                  <w:marTop w:val="0"/>
                  <w:marBottom w:val="0"/>
                  <w:divBdr>
                    <w:top w:val="none" w:sz="0" w:space="0" w:color="auto"/>
                    <w:left w:val="none" w:sz="0" w:space="0" w:color="auto"/>
                    <w:bottom w:val="none" w:sz="0" w:space="0" w:color="auto"/>
                    <w:right w:val="none" w:sz="0" w:space="0" w:color="auto"/>
                  </w:divBdr>
                </w:div>
                <w:div w:id="1715538695">
                  <w:marLeft w:val="0"/>
                  <w:marRight w:val="0"/>
                  <w:marTop w:val="0"/>
                  <w:marBottom w:val="0"/>
                  <w:divBdr>
                    <w:top w:val="none" w:sz="0" w:space="0" w:color="auto"/>
                    <w:left w:val="none" w:sz="0" w:space="0" w:color="auto"/>
                    <w:bottom w:val="none" w:sz="0" w:space="0" w:color="auto"/>
                    <w:right w:val="none" w:sz="0" w:space="0" w:color="auto"/>
                  </w:divBdr>
                </w:div>
                <w:div w:id="931473883">
                  <w:marLeft w:val="0"/>
                  <w:marRight w:val="0"/>
                  <w:marTop w:val="0"/>
                  <w:marBottom w:val="0"/>
                  <w:divBdr>
                    <w:top w:val="none" w:sz="0" w:space="0" w:color="auto"/>
                    <w:left w:val="none" w:sz="0" w:space="0" w:color="auto"/>
                    <w:bottom w:val="none" w:sz="0" w:space="0" w:color="auto"/>
                    <w:right w:val="none" w:sz="0" w:space="0" w:color="auto"/>
                  </w:divBdr>
                </w:div>
                <w:div w:id="43406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18</Pages>
  <Words>3144</Words>
  <Characters>17926</Characters>
  <Application>Microsoft Office Word</Application>
  <DocSecurity>0</DocSecurity>
  <Lines>149</Lines>
  <Paragraphs>42</Paragraphs>
  <ScaleCrop>false</ScaleCrop>
  <Company/>
  <LinksUpToDate>false</LinksUpToDate>
  <CharactersWithSpaces>21028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Komal</dc:creator>
  <cp:lastModifiedBy>Komal</cp:lastModifiedBy>
  <cp:revision>1</cp:revision>
  <dcterms:created xsi:type="dcterms:W3CDTF">2019-07-10T08:17:00Z</dcterms:created>
  <dcterms:modified xsi:type="dcterms:W3CDTF">2019-07-10T08:22:00Z</dcterms:modified>
</cp:coreProperties>
</file>