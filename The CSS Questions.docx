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9CC" w:rsidRPr="008429CC" w:rsidRDefault="008429CC" w:rsidP="008429CC">
      <w:pPr>
        <w:pStyle w:val="NormalWeb"/>
        <w:shd w:val="clear" w:color="auto" w:fill="FFFFFF"/>
        <w:spacing w:before="0" w:beforeAutospacing="0" w:after="0" w:afterAutospacing="0"/>
        <w:rPr>
          <w:color w:val="3A3A3A"/>
          <w:sz w:val="28"/>
          <w:szCs w:val="28"/>
        </w:rPr>
      </w:pPr>
      <w:r w:rsidRPr="008429CC">
        <w:rPr>
          <w:rStyle w:val="Strong"/>
          <w:color w:val="3A3A3A"/>
          <w:sz w:val="28"/>
          <w:szCs w:val="28"/>
          <w:bdr w:val="none" w:sz="0" w:space="0" w:color="auto" w:frame="1"/>
        </w:rPr>
        <w:t>The CSS Questions</w:t>
      </w:r>
      <w:r w:rsidRPr="008429CC">
        <w:rPr>
          <w:color w:val="3A3A3A"/>
          <w:sz w:val="28"/>
          <w:szCs w:val="28"/>
        </w:rPr>
        <w:t> covering almost all the basic and advanced CSS categories are explained with examples.</w:t>
      </w:r>
    </w:p>
    <w:p w:rsidR="008429CC" w:rsidRPr="008429CC" w:rsidRDefault="008429CC" w:rsidP="008429CC">
      <w:pPr>
        <w:pStyle w:val="NormalWeb"/>
        <w:shd w:val="clear" w:color="auto" w:fill="FFFFFF"/>
        <w:spacing w:before="0" w:beforeAutospacing="0" w:after="336" w:afterAutospacing="0"/>
        <w:rPr>
          <w:color w:val="3A3A3A"/>
          <w:sz w:val="28"/>
          <w:szCs w:val="28"/>
        </w:rPr>
      </w:pPr>
      <w:r w:rsidRPr="008429CC">
        <w:rPr>
          <w:color w:val="3A3A3A"/>
          <w:sz w:val="28"/>
          <w:szCs w:val="28"/>
        </w:rPr>
        <w:t>CSS is one of the most essential features of Web development. It is a language by which we can describe the appearance of web pages.</w:t>
      </w:r>
    </w:p>
    <w:p w:rsidR="008429CC" w:rsidRPr="008429CC" w:rsidRDefault="008429CC" w:rsidP="008429CC">
      <w:pPr>
        <w:pStyle w:val="NormalWeb"/>
        <w:shd w:val="clear" w:color="auto" w:fill="FFFFFF"/>
        <w:spacing w:before="0" w:beforeAutospacing="0" w:after="336" w:afterAutospacing="0"/>
        <w:rPr>
          <w:color w:val="3A3A3A"/>
          <w:sz w:val="28"/>
          <w:szCs w:val="28"/>
        </w:rPr>
      </w:pPr>
      <w:r w:rsidRPr="008429CC">
        <w:rPr>
          <w:color w:val="3A3A3A"/>
          <w:sz w:val="28"/>
          <w:szCs w:val="28"/>
        </w:rPr>
        <w:t>Hence, it is essential to cover up all the basic and advanced portions of the CSS. In order to become a good web developer and crack the web developer interview successfully, you need to learn CSS.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 xml:space="preserve">Q #1)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CSS?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 xml:space="preserve">CSS outline the style of an HTML </w:t>
      </w:r>
      <w:proofErr w:type="gramStart"/>
      <w:r w:rsidRPr="008429CC">
        <w:rPr>
          <w:rFonts w:ascii="Times New Roman" w:eastAsia="Times New Roman" w:hAnsi="Times New Roman" w:cs="Times New Roman"/>
          <w:color w:val="3A3A3A"/>
          <w:sz w:val="28"/>
          <w:szCs w:val="28"/>
        </w:rPr>
        <w:t>webpage,</w:t>
      </w:r>
      <w:proofErr w:type="gramEnd"/>
      <w:r w:rsidRPr="008429CC">
        <w:rPr>
          <w:rFonts w:ascii="Times New Roman" w:eastAsia="Times New Roman" w:hAnsi="Times New Roman" w:cs="Times New Roman"/>
          <w:color w:val="3A3A3A"/>
          <w:sz w:val="28"/>
          <w:szCs w:val="28"/>
        </w:rPr>
        <w:t xml:space="preserve"> it is a language by which we can set the behavior of an HTML webpage. It describes how the HTML content will be shown on screen.</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CSS controls the layout of several HTML web pages. CSS is referred to as the Cascading Style Sheet.</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#2) Name all the modules which are used in the current version of CSS.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There are several modules in CSS as stated below:</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Selectors</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Box Model</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Backgrounds and Borders</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Text Effects</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2D/3D Transformations</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Animations</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Multiple Column Layout</w:t>
      </w:r>
    </w:p>
    <w:p w:rsidR="008429CC" w:rsidRPr="008429CC" w:rsidRDefault="008429CC" w:rsidP="008429CC">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User Interface.</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#3) Distinguish between CSS2 and CSS3.</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There are several differences between CSS2 and CSS3.</w:t>
      </w:r>
    </w:p>
    <w:p w:rsidR="008429CC" w:rsidRPr="008429CC" w:rsidRDefault="008429CC" w:rsidP="008429C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CSS3 is divided into two various sections which are called as a module. Whereas in CSS2 everything accedes into a single document with all the information in it.</w:t>
      </w:r>
    </w:p>
    <w:p w:rsidR="008429CC" w:rsidRPr="008429CC" w:rsidRDefault="008429CC" w:rsidP="008429C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CSS3 modules are supported almost on every browser and on the other hand modules of CSS and CSS2 are not supported in every browser.</w:t>
      </w:r>
    </w:p>
    <w:p w:rsidR="008429CC" w:rsidRPr="008429CC" w:rsidRDefault="008429CC" w:rsidP="008429C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In CSS3 we will find that many graphics related characteristics have been introduced like “Border-radius or box-shadow, </w:t>
      </w:r>
      <w:proofErr w:type="spellStart"/>
      <w:r w:rsidRPr="008429CC">
        <w:rPr>
          <w:rFonts w:ascii="Times New Roman" w:eastAsia="Times New Roman" w:hAnsi="Times New Roman" w:cs="Times New Roman"/>
          <w:color w:val="3A3A3A"/>
          <w:sz w:val="28"/>
          <w:szCs w:val="28"/>
        </w:rPr>
        <w:t>flexbox</w:t>
      </w:r>
      <w:proofErr w:type="spellEnd"/>
      <w:r w:rsidRPr="008429CC">
        <w:rPr>
          <w:rFonts w:ascii="Times New Roman" w:eastAsia="Times New Roman" w:hAnsi="Times New Roman" w:cs="Times New Roman"/>
          <w:color w:val="3A3A3A"/>
          <w:sz w:val="28"/>
          <w:szCs w:val="28"/>
        </w:rPr>
        <w:t>.</w:t>
      </w:r>
    </w:p>
    <w:p w:rsidR="008429CC" w:rsidRPr="008429CC" w:rsidRDefault="008429CC" w:rsidP="008429C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In CSS3, a user can precise multiple background images on a webpage by using properties like background-image, background-position, and background-repeat styles.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#4) Cite different types of CSS.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There are three types of CSS as mentioned below.</w:t>
      </w:r>
    </w:p>
    <w:p w:rsidR="008429CC" w:rsidRPr="008429CC" w:rsidRDefault="008429CC" w:rsidP="008429CC">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lastRenderedPageBreak/>
        <w:t>External – </w:t>
      </w:r>
      <w:r w:rsidRPr="008429CC">
        <w:rPr>
          <w:rFonts w:ascii="Times New Roman" w:eastAsia="Times New Roman" w:hAnsi="Times New Roman" w:cs="Times New Roman"/>
          <w:color w:val="3A3A3A"/>
          <w:sz w:val="28"/>
          <w:szCs w:val="28"/>
        </w:rPr>
        <w:t>These are written in separate files.</w:t>
      </w:r>
    </w:p>
    <w:p w:rsidR="008429CC" w:rsidRPr="008429CC" w:rsidRDefault="008429CC" w:rsidP="008429CC">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Internal – </w:t>
      </w:r>
      <w:r w:rsidRPr="008429CC">
        <w:rPr>
          <w:rFonts w:ascii="Times New Roman" w:eastAsia="Times New Roman" w:hAnsi="Times New Roman" w:cs="Times New Roman"/>
          <w:color w:val="3A3A3A"/>
          <w:sz w:val="28"/>
          <w:szCs w:val="28"/>
        </w:rPr>
        <w:t>These are cited at the top of the web page code document.</w:t>
      </w:r>
    </w:p>
    <w:p w:rsidR="008429CC" w:rsidRPr="008429CC" w:rsidRDefault="008429CC" w:rsidP="008429CC">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Inline –</w:t>
      </w:r>
      <w:r w:rsidRPr="008429CC">
        <w:rPr>
          <w:rFonts w:ascii="Times New Roman" w:eastAsia="Times New Roman" w:hAnsi="Times New Roman" w:cs="Times New Roman"/>
          <w:color w:val="3A3A3A"/>
          <w:sz w:val="28"/>
          <w:szCs w:val="28"/>
        </w:rPr>
        <w:t> These are written right next to the text.</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#5) Why is the external style sheet useful?</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External style sheet is very useful as we write all the styling codes in a single file and it can be used anywhere by just referencing the link of that external style sheet file.</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So if we do any changes in that external file, then the changes can also be observed on the webpage. So we can say that it is very useful and it makes your work easy while working on larger files.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 xml:space="preserve">Q #6)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are the uses of embedded style sheet</w:t>
      </w:r>
      <w:r w:rsidRPr="008429CC">
        <w:rPr>
          <w:rFonts w:ascii="Times New Roman" w:eastAsia="Times New Roman" w:hAnsi="Times New Roman" w:cs="Times New Roman"/>
          <w:color w:val="FF6600"/>
          <w:sz w:val="28"/>
          <w:szCs w:val="28"/>
          <w:bdr w:val="none" w:sz="0" w:space="0" w:color="auto" w:frame="1"/>
        </w:rPr>
        <w:t>?</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Embedded style sheet gives us the privilege to define styles at one place in an HTML document.</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We can generate multiple classes using an embedded style sheet to use on multiple tag types of a web page and also there is no extra downloading required for importing the information.</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u w:val="single"/>
        </w:rPr>
        <w:t>Example:</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roofErr w:type="gramStart"/>
      <w:r w:rsidRPr="008429CC">
        <w:rPr>
          <w:rFonts w:ascii="Times New Roman" w:eastAsia="Times New Roman" w:hAnsi="Times New Roman" w:cs="Times New Roman"/>
          <w:color w:val="3A3A3A"/>
          <w:sz w:val="28"/>
          <w:szCs w:val="28"/>
        </w:rPr>
        <w:t>&lt;!DOCTYPE</w:t>
      </w:r>
      <w:proofErr w:type="gramEnd"/>
      <w:r w:rsidRPr="008429CC">
        <w:rPr>
          <w:rFonts w:ascii="Times New Roman" w:eastAsia="Times New Roman" w:hAnsi="Times New Roman" w:cs="Times New Roman"/>
          <w:color w:val="3A3A3A"/>
          <w:sz w:val="28"/>
          <w:szCs w:val="28"/>
        </w:rPr>
        <w:t xml:space="preserve"> html&gt;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html</w:t>
      </w:r>
      <w:proofErr w:type="gramEnd"/>
      <w:r w:rsidRPr="008429CC">
        <w:rPr>
          <w:rFonts w:ascii="Times New Roman" w:eastAsia="Times New Roman" w:hAnsi="Times New Roman" w:cs="Times New Roman"/>
          <w:color w:val="3A3A3A"/>
          <w:sz w:val="28"/>
          <w:szCs w:val="28"/>
        </w:rPr>
        <w:t>&gt;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head</w:t>
      </w:r>
      <w:proofErr w:type="gramEnd"/>
      <w:r w:rsidRPr="008429CC">
        <w:rPr>
          <w:rFonts w:ascii="Times New Roman" w:eastAsia="Times New Roman" w:hAnsi="Times New Roman" w:cs="Times New Roman"/>
          <w:color w:val="3A3A3A"/>
          <w:sz w:val="28"/>
          <w:szCs w:val="28"/>
        </w:rPr>
        <w:t>&gt;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&lt;style type="text/</w:t>
      </w:r>
      <w:proofErr w:type="spellStart"/>
      <w:r w:rsidRPr="008429CC">
        <w:rPr>
          <w:rFonts w:ascii="Times New Roman" w:eastAsia="Times New Roman" w:hAnsi="Times New Roman" w:cs="Times New Roman"/>
          <w:color w:val="3A3A3A"/>
          <w:sz w:val="28"/>
          <w:szCs w:val="28"/>
        </w:rPr>
        <w:t>css</w:t>
      </w:r>
      <w:proofErr w:type="spellEnd"/>
      <w:r w:rsidRPr="008429CC">
        <w:rPr>
          <w:rFonts w:ascii="Times New Roman" w:eastAsia="Times New Roman" w:hAnsi="Times New Roman" w:cs="Times New Roman"/>
          <w:color w:val="3A3A3A"/>
          <w:sz w:val="28"/>
          <w:szCs w:val="28"/>
        </w:rPr>
        <w:t>"&gt;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roofErr w:type="gramStart"/>
      <w:r w:rsidRPr="008429CC">
        <w:rPr>
          <w:rFonts w:ascii="Times New Roman" w:eastAsia="Times New Roman" w:hAnsi="Times New Roman" w:cs="Times New Roman"/>
          <w:color w:val="3A3A3A"/>
          <w:sz w:val="28"/>
          <w:szCs w:val="28"/>
        </w:rPr>
        <w:t>p</w:t>
      </w:r>
      <w:proofErr w:type="gramEnd"/>
      <w:r w:rsidRPr="008429CC">
        <w:rPr>
          <w:rFonts w:ascii="Times New Roman" w:eastAsia="Times New Roman" w:hAnsi="Times New Roman" w:cs="Times New Roman"/>
          <w:color w:val="3A3A3A"/>
          <w:sz w:val="28"/>
          <w:szCs w:val="28"/>
        </w:rPr>
        <w:t xml:space="preserve">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font-family</w:t>
      </w:r>
      <w:proofErr w:type="gramEnd"/>
      <w:r w:rsidRPr="008429CC">
        <w:rPr>
          <w:rFonts w:ascii="Times New Roman" w:eastAsia="Times New Roman" w:hAnsi="Times New Roman" w:cs="Times New Roman"/>
          <w:color w:val="3A3A3A"/>
          <w:sz w:val="28"/>
          <w:szCs w:val="28"/>
        </w:rPr>
        <w:t xml:space="preserve">: </w:t>
      </w:r>
      <w:proofErr w:type="spellStart"/>
      <w:r w:rsidRPr="008429CC">
        <w:rPr>
          <w:rFonts w:ascii="Times New Roman" w:eastAsia="Times New Roman" w:hAnsi="Times New Roman" w:cs="Times New Roman"/>
          <w:color w:val="3A3A3A"/>
          <w:sz w:val="28"/>
          <w:szCs w:val="28"/>
        </w:rPr>
        <w:t>georgia</w:t>
      </w:r>
      <w:proofErr w:type="spellEnd"/>
      <w:r w:rsidRPr="008429CC">
        <w:rPr>
          <w:rFonts w:ascii="Times New Roman" w:eastAsia="Times New Roman" w:hAnsi="Times New Roman" w:cs="Times New Roman"/>
          <w:color w:val="3A3A3A"/>
          <w:sz w:val="28"/>
          <w:szCs w:val="28"/>
        </w:rPr>
        <w:t>, serif;</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font-size</w:t>
      </w:r>
      <w:proofErr w:type="gramEnd"/>
      <w:r w:rsidRPr="008429CC">
        <w:rPr>
          <w:rFonts w:ascii="Times New Roman" w:eastAsia="Times New Roman" w:hAnsi="Times New Roman" w:cs="Times New Roman"/>
          <w:color w:val="3A3A3A"/>
          <w:sz w:val="28"/>
          <w:szCs w:val="28"/>
        </w:rPr>
        <w:t>: x-large;</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color</w:t>
      </w:r>
      <w:proofErr w:type="gramEnd"/>
      <w:r w:rsidRPr="008429CC">
        <w:rPr>
          <w:rFonts w:ascii="Times New Roman" w:eastAsia="Times New Roman" w:hAnsi="Times New Roman" w:cs="Times New Roman"/>
          <w:color w:val="3A3A3A"/>
          <w:sz w:val="28"/>
          <w:szCs w:val="28"/>
        </w:rPr>
        <w:t>:#ff9900;</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roofErr w:type="gramStart"/>
      <w:r w:rsidRPr="008429CC">
        <w:rPr>
          <w:rFonts w:ascii="Times New Roman" w:eastAsia="Times New Roman" w:hAnsi="Times New Roman" w:cs="Times New Roman"/>
          <w:color w:val="3A3A3A"/>
          <w:sz w:val="28"/>
          <w:szCs w:val="28"/>
        </w:rPr>
        <w:t>a:</w:t>
      </w:r>
      <w:proofErr w:type="gramEnd"/>
      <w:r w:rsidRPr="008429CC">
        <w:rPr>
          <w:rFonts w:ascii="Times New Roman" w:eastAsia="Times New Roman" w:hAnsi="Times New Roman" w:cs="Times New Roman"/>
          <w:color w:val="3A3A3A"/>
          <w:sz w:val="28"/>
          <w:szCs w:val="28"/>
        </w:rPr>
        <w:t>hover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color</w:t>
      </w:r>
      <w:proofErr w:type="gramEnd"/>
      <w:r w:rsidRPr="008429CC">
        <w:rPr>
          <w:rFonts w:ascii="Times New Roman" w:eastAsia="Times New Roman" w:hAnsi="Times New Roman" w:cs="Times New Roman"/>
          <w:color w:val="3A3A3A"/>
          <w:sz w:val="28"/>
          <w:szCs w:val="28"/>
        </w:rPr>
        <w:t xml:space="preserve">: </w:t>
      </w:r>
      <w:proofErr w:type="spellStart"/>
      <w:r w:rsidRPr="008429CC">
        <w:rPr>
          <w:rFonts w:ascii="Times New Roman" w:eastAsia="Times New Roman" w:hAnsi="Times New Roman" w:cs="Times New Roman"/>
          <w:color w:val="3A3A3A"/>
          <w:sz w:val="28"/>
          <w:szCs w:val="28"/>
        </w:rPr>
        <w:t>LimeGreen</w:t>
      </w:r>
      <w:proofErr w:type="spellEnd"/>
      <w:r w:rsidRPr="008429CC">
        <w:rPr>
          <w:rFonts w:ascii="Times New Roman" w:eastAsia="Times New Roman" w:hAnsi="Times New Roman" w:cs="Times New Roman"/>
          <w:color w:val="3A3A3A"/>
          <w:sz w:val="28"/>
          <w:szCs w:val="28"/>
        </w:rPr>
        <w: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text-decoration</w:t>
      </w:r>
      <w:proofErr w:type="gramEnd"/>
      <w:r w:rsidRPr="008429CC">
        <w:rPr>
          <w:rFonts w:ascii="Times New Roman" w:eastAsia="Times New Roman" w:hAnsi="Times New Roman" w:cs="Times New Roman"/>
          <w:color w:val="3A3A3A"/>
          <w:sz w:val="28"/>
          <w:szCs w:val="28"/>
        </w:rPr>
        <w:t>: none;</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&lt;/style&gt;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&lt;/head&gt;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body</w:t>
      </w:r>
      <w:proofErr w:type="gramEnd"/>
      <w:r w:rsidRPr="008429CC">
        <w:rPr>
          <w:rFonts w:ascii="Times New Roman" w:eastAsia="Times New Roman" w:hAnsi="Times New Roman" w:cs="Times New Roman"/>
          <w:color w:val="3A3A3A"/>
          <w:sz w:val="28"/>
          <w:szCs w:val="28"/>
        </w:rPr>
        <w:t>&gt;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&lt;p&gt;Embedded style sheet gives us the privilege to define styles at one place in a HTML document.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We can generate multiple classes using embedded style sheet to use on multiple tag types a web page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roofErr w:type="gramStart"/>
      <w:r w:rsidRPr="008429CC">
        <w:rPr>
          <w:rFonts w:ascii="Times New Roman" w:eastAsia="Times New Roman" w:hAnsi="Times New Roman" w:cs="Times New Roman"/>
          <w:color w:val="3A3A3A"/>
          <w:sz w:val="28"/>
          <w:szCs w:val="28"/>
        </w:rPr>
        <w:t>and</w:t>
      </w:r>
      <w:proofErr w:type="gramEnd"/>
      <w:r w:rsidRPr="008429CC">
        <w:rPr>
          <w:rFonts w:ascii="Times New Roman" w:eastAsia="Times New Roman" w:hAnsi="Times New Roman" w:cs="Times New Roman"/>
          <w:color w:val="3A3A3A"/>
          <w:sz w:val="28"/>
          <w:szCs w:val="28"/>
        </w:rPr>
        <w:t xml:space="preserve"> also there is no extra downloading required importing the information.</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&lt;/p&gt;</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 xml:space="preserve">&lt;/body&gt; </w:t>
      </w: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&lt;/html&gt;</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noProof/>
          <w:color w:val="3A3A3A"/>
          <w:sz w:val="28"/>
          <w:szCs w:val="28"/>
        </w:rPr>
        <w:drawing>
          <wp:inline distT="0" distB="0" distL="0" distR="0">
            <wp:extent cx="5715000" cy="819150"/>
            <wp:effectExtent l="19050" t="0" r="0" b="0"/>
            <wp:docPr id="1" name="Picture 1" descr="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pic:cNvPicPr>
                      <a:picLocks noChangeAspect="1" noChangeArrowheads="1"/>
                    </pic:cNvPicPr>
                  </pic:nvPicPr>
                  <pic:blipFill>
                    <a:blip r:embed="rId5"/>
                    <a:srcRect/>
                    <a:stretch>
                      <a:fillRect/>
                    </a:stretch>
                  </pic:blipFill>
                  <pic:spPr bwMode="auto">
                    <a:xfrm>
                      <a:off x="0" y="0"/>
                      <a:ext cx="5715000" cy="819150"/>
                    </a:xfrm>
                    <a:prstGeom prst="rect">
                      <a:avLst/>
                    </a:prstGeom>
                    <a:noFill/>
                    <a:ln w="9525">
                      <a:noFill/>
                      <a:miter lim="800000"/>
                      <a:headEnd/>
                      <a:tailEnd/>
                    </a:ln>
                  </pic:spPr>
                </pic:pic>
              </a:graphicData>
            </a:graphic>
          </wp:inline>
        </w:drawing>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#7) How to use CSS selector?</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By using CSS selector, we can choose the content which we want to style so that we can say that it is a bridge between the style sheet and the HTML files.</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The syntax for CSS selector is “select” HTML elements created on their id, class, type etc.</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 xml:space="preserve">Q #8) Explain the concept of </w:t>
      </w:r>
      <w:proofErr w:type="spellStart"/>
      <w:r w:rsidRPr="008429CC">
        <w:rPr>
          <w:rFonts w:ascii="Times New Roman" w:eastAsia="Times New Roman" w:hAnsi="Times New Roman" w:cs="Times New Roman"/>
          <w:b/>
          <w:bCs/>
          <w:color w:val="FF6600"/>
          <w:sz w:val="28"/>
          <w:szCs w:val="28"/>
        </w:rPr>
        <w:t>Tweening</w:t>
      </w:r>
      <w:proofErr w:type="spellEnd"/>
      <w:r w:rsidRPr="008429CC">
        <w:rPr>
          <w:rFonts w:ascii="Times New Roman" w:eastAsia="Times New Roman" w:hAnsi="Times New Roman" w:cs="Times New Roman"/>
          <w:b/>
          <w:bCs/>
          <w:color w:val="FF6600"/>
          <w:sz w:val="28"/>
          <w:szCs w:val="28"/>
        </w:rPr>
        <w:t>.</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proofErr w:type="spellStart"/>
      <w:r w:rsidRPr="008429CC">
        <w:rPr>
          <w:rFonts w:ascii="Times New Roman" w:eastAsia="Times New Roman" w:hAnsi="Times New Roman" w:cs="Times New Roman"/>
          <w:color w:val="3A3A3A"/>
          <w:sz w:val="28"/>
          <w:szCs w:val="28"/>
        </w:rPr>
        <w:t>Tweening</w:t>
      </w:r>
      <w:proofErr w:type="spellEnd"/>
      <w:r w:rsidRPr="008429CC">
        <w:rPr>
          <w:rFonts w:ascii="Times New Roman" w:eastAsia="Times New Roman" w:hAnsi="Times New Roman" w:cs="Times New Roman"/>
          <w:color w:val="3A3A3A"/>
          <w:sz w:val="28"/>
          <w:szCs w:val="28"/>
        </w:rPr>
        <w:t xml:space="preserve"> is the process in which we create intermediate frames between two images to get the appearance of the first image which develops into the second image.</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It is mainly used for creating animation.</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#9) Define CSS image scripts.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proofErr w:type="gramStart"/>
      <w:r w:rsidRPr="008429CC">
        <w:rPr>
          <w:rFonts w:ascii="Times New Roman" w:eastAsia="Times New Roman" w:hAnsi="Times New Roman" w:cs="Times New Roman"/>
          <w:color w:val="3A3A3A"/>
          <w:sz w:val="28"/>
          <w:szCs w:val="28"/>
        </w:rPr>
        <w:t>CSS image scripts is</w:t>
      </w:r>
      <w:proofErr w:type="gramEnd"/>
      <w:r w:rsidRPr="008429CC">
        <w:rPr>
          <w:rFonts w:ascii="Times New Roman" w:eastAsia="Times New Roman" w:hAnsi="Times New Roman" w:cs="Times New Roman"/>
          <w:color w:val="3A3A3A"/>
          <w:sz w:val="28"/>
          <w:szCs w:val="28"/>
        </w:rPr>
        <w:t xml:space="preserve"> a group of images which is placed into one image.</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It reduces the load time and request number to the server while projecting multiple images into a single web page.</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Q #10) Explain the term Responsive web design.</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It is a method in which we design and develop a web page according to the user activities and conditions which are based on various components like the size of the screen, portability of the web page on different device etc.</w:t>
      </w:r>
    </w:p>
    <w:p w:rsidR="008429CC" w:rsidRPr="008429CC" w:rsidRDefault="008429CC" w:rsidP="008429CC">
      <w:pPr>
        <w:shd w:val="clear" w:color="auto" w:fill="FFFFFF"/>
        <w:spacing w:after="336"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color w:val="3A3A3A"/>
          <w:sz w:val="28"/>
          <w:szCs w:val="28"/>
        </w:rPr>
        <w:t>Hence it is done by using different flexible layouts and grids.</w:t>
      </w:r>
    </w:p>
    <w:p w:rsidR="008429CC" w:rsidRPr="008429CC" w:rsidRDefault="008429CC" w:rsidP="008429CC">
      <w:pPr>
        <w:shd w:val="clear" w:color="auto" w:fill="FFFFFF"/>
        <w:spacing w:after="0" w:line="240" w:lineRule="auto"/>
        <w:rPr>
          <w:rFonts w:ascii="Times New Roman" w:eastAsia="Times New Roman" w:hAnsi="Times New Roman" w:cs="Times New Roman"/>
          <w:color w:val="3A3A3A"/>
          <w:sz w:val="28"/>
          <w:szCs w:val="28"/>
        </w:rPr>
      </w:pPr>
      <w:r w:rsidRPr="008429CC">
        <w:rPr>
          <w:rFonts w:ascii="Times New Roman" w:eastAsia="Times New Roman" w:hAnsi="Times New Roman" w:cs="Times New Roman"/>
          <w:b/>
          <w:bCs/>
          <w:color w:val="FF6600"/>
          <w:sz w:val="28"/>
          <w:szCs w:val="28"/>
        </w:rPr>
        <w:t xml:space="preserve">Q #11)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are CSS counters?</w:t>
      </w:r>
    </w:p>
    <w:p w:rsidR="008429CC" w:rsidRPr="008429CC" w:rsidRDefault="008429CC" w:rsidP="008429CC">
      <w:pPr>
        <w:shd w:val="clear" w:color="auto" w:fill="FFFFFF"/>
        <w:spacing w:after="0" w:line="240" w:lineRule="auto"/>
        <w:rPr>
          <w:ins w:id="0" w:author="Unknown"/>
          <w:rFonts w:ascii="Times New Roman" w:eastAsia="Times New Roman" w:hAnsi="Times New Roman" w:cs="Times New Roman"/>
          <w:color w:val="3A3A3A"/>
          <w:sz w:val="28"/>
          <w:szCs w:val="28"/>
        </w:rPr>
      </w:pPr>
    </w:p>
    <w:p w:rsidR="008429CC" w:rsidRPr="008429CC" w:rsidRDefault="008429CC" w:rsidP="008429CC">
      <w:pPr>
        <w:shd w:val="clear" w:color="auto" w:fill="FFFFFF"/>
        <w:spacing w:after="0" w:line="240" w:lineRule="auto"/>
        <w:rPr>
          <w:ins w:id="1" w:author="Unknown"/>
          <w:rFonts w:ascii="Times New Roman" w:eastAsia="Times New Roman" w:hAnsi="Times New Roman" w:cs="Times New Roman"/>
          <w:color w:val="3A3A3A"/>
          <w:sz w:val="28"/>
          <w:szCs w:val="28"/>
        </w:rPr>
      </w:pPr>
      <w:ins w:id="2"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CSS counters are variables which can be incremented by rules of CSS that inspector track how many times the variable has been used.</w:t>
        </w:r>
      </w:ins>
    </w:p>
    <w:p w:rsidR="008429CC" w:rsidRPr="008429CC" w:rsidRDefault="008429CC" w:rsidP="008429CC">
      <w:pPr>
        <w:shd w:val="clear" w:color="auto" w:fill="FFFFFF"/>
        <w:spacing w:after="0" w:line="240" w:lineRule="auto"/>
        <w:rPr>
          <w:ins w:id="3" w:author="Unknown"/>
          <w:rFonts w:ascii="Times New Roman" w:eastAsia="Times New Roman" w:hAnsi="Times New Roman" w:cs="Times New Roman"/>
          <w:color w:val="3A3A3A"/>
          <w:sz w:val="28"/>
          <w:szCs w:val="28"/>
        </w:rPr>
      </w:pPr>
      <w:ins w:id="4" w:author="Unknown">
        <w:r w:rsidRPr="008429CC">
          <w:rPr>
            <w:rFonts w:ascii="Times New Roman" w:eastAsia="Times New Roman" w:hAnsi="Times New Roman" w:cs="Times New Roman"/>
            <w:b/>
            <w:bCs/>
            <w:color w:val="FF6600"/>
            <w:sz w:val="28"/>
            <w:szCs w:val="28"/>
          </w:rPr>
          <w:t xml:space="preserve">Q #12)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CSS specificity?</w:t>
        </w:r>
      </w:ins>
    </w:p>
    <w:p w:rsidR="008429CC" w:rsidRPr="008429CC" w:rsidRDefault="008429CC" w:rsidP="008429CC">
      <w:pPr>
        <w:shd w:val="clear" w:color="auto" w:fill="FFFFFF"/>
        <w:spacing w:after="0" w:line="240" w:lineRule="auto"/>
        <w:rPr>
          <w:ins w:id="5" w:author="Unknown"/>
          <w:rFonts w:ascii="Times New Roman" w:eastAsia="Times New Roman" w:hAnsi="Times New Roman" w:cs="Times New Roman"/>
          <w:color w:val="3A3A3A"/>
          <w:sz w:val="28"/>
          <w:szCs w:val="28"/>
        </w:rPr>
      </w:pPr>
      <w:ins w:id="6"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CSS specificity is a score or rank that decides which style declaration has to be used to an element.</w:t>
        </w:r>
      </w:ins>
    </w:p>
    <w:p w:rsidR="008429CC" w:rsidRPr="008429CC" w:rsidRDefault="008429CC" w:rsidP="008429CC">
      <w:pPr>
        <w:shd w:val="clear" w:color="auto" w:fill="FFFFFF"/>
        <w:spacing w:after="336" w:line="240" w:lineRule="auto"/>
        <w:rPr>
          <w:ins w:id="7" w:author="Unknown"/>
          <w:rFonts w:ascii="Times New Roman" w:eastAsia="Times New Roman" w:hAnsi="Times New Roman" w:cs="Times New Roman"/>
          <w:color w:val="3A3A3A"/>
          <w:sz w:val="28"/>
          <w:szCs w:val="28"/>
        </w:rPr>
      </w:pPr>
      <w:ins w:id="8" w:author="Unknown">
        <w:r w:rsidRPr="008429CC">
          <w:rPr>
            <w:rFonts w:ascii="Times New Roman" w:eastAsia="Times New Roman" w:hAnsi="Times New Roman" w:cs="Times New Roman"/>
            <w:color w:val="3A3A3A"/>
            <w:sz w:val="28"/>
            <w:szCs w:val="28"/>
          </w:rPr>
          <w:t>(*) this universal selector has low specificity while ID selectors have high specificity.</w:t>
        </w:r>
      </w:ins>
    </w:p>
    <w:p w:rsidR="008429CC" w:rsidRPr="008429CC" w:rsidRDefault="008429CC" w:rsidP="008429CC">
      <w:pPr>
        <w:shd w:val="clear" w:color="auto" w:fill="FFFFFF"/>
        <w:spacing w:after="0" w:line="240" w:lineRule="auto"/>
        <w:rPr>
          <w:ins w:id="9" w:author="Unknown"/>
          <w:rFonts w:ascii="Times New Roman" w:eastAsia="Times New Roman" w:hAnsi="Times New Roman" w:cs="Times New Roman"/>
          <w:color w:val="3A3A3A"/>
          <w:sz w:val="28"/>
          <w:szCs w:val="28"/>
        </w:rPr>
      </w:pPr>
      <w:ins w:id="10" w:author="Unknown">
        <w:r w:rsidRPr="008429CC">
          <w:rPr>
            <w:rFonts w:ascii="Times New Roman" w:eastAsia="Times New Roman" w:hAnsi="Times New Roman" w:cs="Times New Roman"/>
            <w:b/>
            <w:bCs/>
            <w:color w:val="3A3A3A"/>
            <w:sz w:val="28"/>
            <w:szCs w:val="28"/>
          </w:rPr>
          <w:t>There are four categories in CSS which authorized the specificity level of the selector.</w:t>
        </w:r>
      </w:ins>
    </w:p>
    <w:p w:rsidR="008429CC" w:rsidRPr="008429CC" w:rsidRDefault="008429CC" w:rsidP="008429CC">
      <w:pPr>
        <w:numPr>
          <w:ilvl w:val="0"/>
          <w:numId w:val="4"/>
        </w:numPr>
        <w:shd w:val="clear" w:color="auto" w:fill="FFFFFF"/>
        <w:spacing w:after="0" w:line="240" w:lineRule="auto"/>
        <w:rPr>
          <w:ins w:id="11" w:author="Unknown"/>
          <w:rFonts w:ascii="Times New Roman" w:eastAsia="Times New Roman" w:hAnsi="Times New Roman" w:cs="Times New Roman"/>
          <w:color w:val="3A3A3A"/>
          <w:sz w:val="28"/>
          <w:szCs w:val="28"/>
        </w:rPr>
      </w:pPr>
      <w:ins w:id="12" w:author="Unknown">
        <w:r w:rsidRPr="008429CC">
          <w:rPr>
            <w:rFonts w:ascii="Times New Roman" w:eastAsia="Times New Roman" w:hAnsi="Times New Roman" w:cs="Times New Roman"/>
            <w:color w:val="3A3A3A"/>
            <w:sz w:val="28"/>
            <w:szCs w:val="28"/>
          </w:rPr>
          <w:t>Inline style</w:t>
        </w:r>
      </w:ins>
    </w:p>
    <w:p w:rsidR="008429CC" w:rsidRPr="008429CC" w:rsidRDefault="008429CC" w:rsidP="008429CC">
      <w:pPr>
        <w:numPr>
          <w:ilvl w:val="0"/>
          <w:numId w:val="4"/>
        </w:numPr>
        <w:shd w:val="clear" w:color="auto" w:fill="FFFFFF"/>
        <w:spacing w:after="0" w:line="240" w:lineRule="auto"/>
        <w:rPr>
          <w:ins w:id="13" w:author="Unknown"/>
          <w:rFonts w:ascii="Times New Roman" w:eastAsia="Times New Roman" w:hAnsi="Times New Roman" w:cs="Times New Roman"/>
          <w:color w:val="3A3A3A"/>
          <w:sz w:val="28"/>
          <w:szCs w:val="28"/>
        </w:rPr>
      </w:pPr>
      <w:ins w:id="14" w:author="Unknown">
        <w:r w:rsidRPr="008429CC">
          <w:rPr>
            <w:rFonts w:ascii="Times New Roman" w:eastAsia="Times New Roman" w:hAnsi="Times New Roman" w:cs="Times New Roman"/>
            <w:color w:val="3A3A3A"/>
            <w:sz w:val="28"/>
            <w:szCs w:val="28"/>
          </w:rPr>
          <w:t>IDs</w:t>
        </w:r>
      </w:ins>
    </w:p>
    <w:p w:rsidR="008429CC" w:rsidRPr="008429CC" w:rsidRDefault="008429CC" w:rsidP="008429CC">
      <w:pPr>
        <w:numPr>
          <w:ilvl w:val="0"/>
          <w:numId w:val="4"/>
        </w:numPr>
        <w:shd w:val="clear" w:color="auto" w:fill="FFFFFF"/>
        <w:spacing w:after="0" w:line="240" w:lineRule="auto"/>
        <w:rPr>
          <w:ins w:id="15" w:author="Unknown"/>
          <w:rFonts w:ascii="Times New Roman" w:eastAsia="Times New Roman" w:hAnsi="Times New Roman" w:cs="Times New Roman"/>
          <w:color w:val="3A3A3A"/>
          <w:sz w:val="28"/>
          <w:szCs w:val="28"/>
        </w:rPr>
      </w:pPr>
      <w:ins w:id="16" w:author="Unknown">
        <w:r w:rsidRPr="008429CC">
          <w:rPr>
            <w:rFonts w:ascii="Times New Roman" w:eastAsia="Times New Roman" w:hAnsi="Times New Roman" w:cs="Times New Roman"/>
            <w:color w:val="3A3A3A"/>
            <w:sz w:val="28"/>
            <w:szCs w:val="28"/>
          </w:rPr>
          <w:t>Classes, Attributes, and pseudo-classes.</w:t>
        </w:r>
      </w:ins>
    </w:p>
    <w:p w:rsidR="008429CC" w:rsidRPr="008429CC" w:rsidRDefault="008429CC" w:rsidP="008429CC">
      <w:pPr>
        <w:numPr>
          <w:ilvl w:val="0"/>
          <w:numId w:val="4"/>
        </w:numPr>
        <w:shd w:val="clear" w:color="auto" w:fill="FFFFFF"/>
        <w:spacing w:after="0" w:line="240" w:lineRule="auto"/>
        <w:rPr>
          <w:ins w:id="17" w:author="Unknown"/>
          <w:rFonts w:ascii="Times New Roman" w:eastAsia="Times New Roman" w:hAnsi="Times New Roman" w:cs="Times New Roman"/>
          <w:color w:val="3A3A3A"/>
          <w:sz w:val="28"/>
          <w:szCs w:val="28"/>
        </w:rPr>
      </w:pPr>
      <w:ins w:id="18" w:author="Unknown">
        <w:r w:rsidRPr="008429CC">
          <w:rPr>
            <w:rFonts w:ascii="Times New Roman" w:eastAsia="Times New Roman" w:hAnsi="Times New Roman" w:cs="Times New Roman"/>
            <w:color w:val="3A3A3A"/>
            <w:sz w:val="28"/>
            <w:szCs w:val="28"/>
          </w:rPr>
          <w:t>Elements and pseudo elements.</w:t>
        </w:r>
      </w:ins>
    </w:p>
    <w:p w:rsidR="008429CC" w:rsidRPr="008429CC" w:rsidRDefault="008429CC" w:rsidP="008429CC">
      <w:pPr>
        <w:shd w:val="clear" w:color="auto" w:fill="FFFFFF"/>
        <w:spacing w:after="0" w:line="240" w:lineRule="auto"/>
        <w:rPr>
          <w:ins w:id="19" w:author="Unknown"/>
          <w:rFonts w:ascii="Times New Roman" w:eastAsia="Times New Roman" w:hAnsi="Times New Roman" w:cs="Times New Roman"/>
          <w:color w:val="3A3A3A"/>
          <w:sz w:val="28"/>
          <w:szCs w:val="28"/>
        </w:rPr>
      </w:pPr>
      <w:ins w:id="20" w:author="Unknown">
        <w:r w:rsidRPr="008429CC">
          <w:rPr>
            <w:rFonts w:ascii="Times New Roman" w:eastAsia="Times New Roman" w:hAnsi="Times New Roman" w:cs="Times New Roman"/>
            <w:b/>
            <w:bCs/>
            <w:color w:val="FF6600"/>
            <w:sz w:val="28"/>
            <w:szCs w:val="28"/>
          </w:rPr>
          <w:t>Q #13) How can we calculate specificity?</w:t>
        </w:r>
      </w:ins>
    </w:p>
    <w:p w:rsidR="008429CC" w:rsidRPr="008429CC" w:rsidRDefault="008429CC" w:rsidP="008429CC">
      <w:pPr>
        <w:shd w:val="clear" w:color="auto" w:fill="FFFFFF"/>
        <w:spacing w:after="0" w:line="240" w:lineRule="auto"/>
        <w:rPr>
          <w:ins w:id="21" w:author="Unknown"/>
          <w:rFonts w:ascii="Times New Roman" w:eastAsia="Times New Roman" w:hAnsi="Times New Roman" w:cs="Times New Roman"/>
          <w:color w:val="3A3A3A"/>
          <w:sz w:val="28"/>
          <w:szCs w:val="28"/>
        </w:rPr>
      </w:pPr>
      <w:ins w:id="22"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To calculate specificity we will start with 0, then we have to add 1000 for each ID and we have to add 10 to the attributes, classes or pseudo-classes with each element name or pseudo-element and later we have to add 1 to them.</w:t>
        </w:r>
      </w:ins>
    </w:p>
    <w:p w:rsidR="008429CC" w:rsidRPr="008429CC" w:rsidRDefault="008429CC" w:rsidP="008429CC">
      <w:pPr>
        <w:shd w:val="clear" w:color="auto" w:fill="FFFFFF"/>
        <w:spacing w:after="0" w:line="240" w:lineRule="auto"/>
        <w:rPr>
          <w:ins w:id="23" w:author="Unknown"/>
          <w:rFonts w:ascii="Times New Roman" w:eastAsia="Times New Roman" w:hAnsi="Times New Roman" w:cs="Times New Roman"/>
          <w:color w:val="3A3A3A"/>
          <w:sz w:val="28"/>
          <w:szCs w:val="28"/>
        </w:rPr>
      </w:pPr>
      <w:ins w:id="24"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 w:author="Unknown"/>
          <w:rFonts w:ascii="Times New Roman" w:eastAsia="Times New Roman" w:hAnsi="Times New Roman" w:cs="Times New Roman"/>
          <w:color w:val="3A3A3A"/>
          <w:sz w:val="28"/>
          <w:szCs w:val="28"/>
        </w:rPr>
      </w:pPr>
      <w:ins w:id="26" w:author="Unknown">
        <w:r w:rsidRPr="008429CC">
          <w:rPr>
            <w:rFonts w:ascii="Times New Roman" w:eastAsia="Times New Roman" w:hAnsi="Times New Roman" w:cs="Times New Roman"/>
            <w:color w:val="3A3A3A"/>
            <w:sz w:val="28"/>
            <w:szCs w:val="28"/>
          </w:rPr>
          <w:t>h2</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 w:author="Unknown"/>
          <w:rFonts w:ascii="Times New Roman" w:eastAsia="Times New Roman" w:hAnsi="Times New Roman" w:cs="Times New Roman"/>
          <w:color w:val="3A3A3A"/>
          <w:sz w:val="28"/>
          <w:szCs w:val="28"/>
        </w:rPr>
      </w:pPr>
      <w:ins w:id="28" w:author="Unknown">
        <w:r w:rsidRPr="008429CC">
          <w:rPr>
            <w:rFonts w:ascii="Times New Roman" w:eastAsia="Times New Roman" w:hAnsi="Times New Roman" w:cs="Times New Roman"/>
            <w:color w:val="3A3A3A"/>
            <w:sz w:val="28"/>
            <w:szCs w:val="28"/>
          </w:rPr>
          <w:t>             #content h2</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 w:author="Unknown"/>
          <w:rFonts w:ascii="Times New Roman" w:eastAsia="Times New Roman" w:hAnsi="Times New Roman" w:cs="Times New Roman"/>
          <w:color w:val="3A3A3A"/>
          <w:sz w:val="28"/>
          <w:szCs w:val="28"/>
        </w:rPr>
      </w:pPr>
      <w:ins w:id="30" w:author="Unknown">
        <w:r w:rsidRPr="008429CC">
          <w:rPr>
            <w:rFonts w:ascii="Times New Roman" w:eastAsia="Times New Roman" w:hAnsi="Times New Roman" w:cs="Times New Roman"/>
            <w:color w:val="3A3A3A"/>
            <w:sz w:val="28"/>
            <w:szCs w:val="28"/>
          </w:rPr>
          <w:t>            &lt;div id=”content”&gt;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 w:author="Unknown"/>
          <w:rFonts w:ascii="Times New Roman" w:eastAsia="Times New Roman" w:hAnsi="Times New Roman" w:cs="Times New Roman"/>
          <w:color w:val="3A3A3A"/>
          <w:sz w:val="28"/>
          <w:szCs w:val="28"/>
        </w:rPr>
      </w:pPr>
      <w:ins w:id="32" w:author="Unknown">
        <w:r w:rsidRPr="008429CC">
          <w:rPr>
            <w:rFonts w:ascii="Times New Roman" w:eastAsia="Times New Roman" w:hAnsi="Times New Roman" w:cs="Times New Roman"/>
            <w:color w:val="3A3A3A"/>
            <w:sz w:val="28"/>
            <w:szCs w:val="28"/>
          </w:rPr>
          <w:t>              &lt;h2 style=”color</w:t>
        </w:r>
        <w:proofErr w:type="gramStart"/>
        <w:r w:rsidRPr="008429CC">
          <w:rPr>
            <w:rFonts w:ascii="Times New Roman" w:eastAsia="Times New Roman" w:hAnsi="Times New Roman" w:cs="Times New Roman"/>
            <w:color w:val="3A3A3A"/>
            <w:sz w:val="28"/>
            <w:szCs w:val="28"/>
          </w:rPr>
          <w:t>:#</w:t>
        </w:r>
        <w:proofErr w:type="gramEnd"/>
        <w:r w:rsidRPr="008429CC">
          <w:rPr>
            <w:rFonts w:ascii="Times New Roman" w:eastAsia="Times New Roman" w:hAnsi="Times New Roman" w:cs="Times New Roman"/>
            <w:color w:val="3A3A3A"/>
            <w:sz w:val="28"/>
            <w:szCs w:val="28"/>
          </w:rPr>
          <w:t>FF0000”&gt;heading&lt;/h2&gt;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 w:author="Unknown"/>
          <w:rFonts w:ascii="Times New Roman" w:eastAsia="Times New Roman" w:hAnsi="Times New Roman" w:cs="Times New Roman"/>
          <w:color w:val="3A3A3A"/>
          <w:sz w:val="28"/>
          <w:szCs w:val="28"/>
        </w:rPr>
      </w:pPr>
      <w:ins w:id="34" w:author="Unknown">
        <w:r w:rsidRPr="008429CC">
          <w:rPr>
            <w:rFonts w:ascii="Times New Roman" w:eastAsia="Times New Roman" w:hAnsi="Times New Roman" w:cs="Times New Roman"/>
            <w:color w:val="3A3A3A"/>
            <w:sz w:val="28"/>
            <w:szCs w:val="28"/>
          </w:rPr>
          <w:t>            &lt;/div&gt;</w:t>
        </w:r>
      </w:ins>
    </w:p>
    <w:p w:rsidR="008429CC" w:rsidRPr="008429CC" w:rsidRDefault="008429CC" w:rsidP="008429CC">
      <w:pPr>
        <w:shd w:val="clear" w:color="auto" w:fill="FFFFFF"/>
        <w:spacing w:after="336" w:line="240" w:lineRule="auto"/>
        <w:rPr>
          <w:ins w:id="35" w:author="Unknown"/>
          <w:rFonts w:ascii="Times New Roman" w:eastAsia="Times New Roman" w:hAnsi="Times New Roman" w:cs="Times New Roman"/>
          <w:color w:val="3A3A3A"/>
          <w:sz w:val="28"/>
          <w:szCs w:val="28"/>
        </w:rPr>
      </w:pPr>
      <w:ins w:id="36" w:author="Unknown">
        <w:r w:rsidRPr="008429CC">
          <w:rPr>
            <w:rFonts w:ascii="Times New Roman" w:eastAsia="Times New Roman" w:hAnsi="Times New Roman" w:cs="Times New Roman"/>
            <w:color w:val="3A3A3A"/>
            <w:sz w:val="28"/>
            <w:szCs w:val="28"/>
          </w:rPr>
          <w:t> </w:t>
        </w:r>
      </w:ins>
    </w:p>
    <w:p w:rsidR="008429CC" w:rsidRPr="008429CC" w:rsidRDefault="008429CC" w:rsidP="008429CC">
      <w:pPr>
        <w:shd w:val="clear" w:color="auto" w:fill="FFFFFF"/>
        <w:spacing w:after="0" w:line="240" w:lineRule="auto"/>
        <w:rPr>
          <w:ins w:id="37" w:author="Unknown"/>
          <w:rFonts w:ascii="Times New Roman" w:eastAsia="Times New Roman" w:hAnsi="Times New Roman" w:cs="Times New Roman"/>
          <w:color w:val="3A3A3A"/>
          <w:sz w:val="28"/>
          <w:szCs w:val="28"/>
        </w:rPr>
      </w:pPr>
      <w:ins w:id="38" w:author="Unknown">
        <w:r w:rsidRPr="008429CC">
          <w:rPr>
            <w:rFonts w:ascii="Times New Roman" w:eastAsia="Times New Roman" w:hAnsi="Times New Roman" w:cs="Times New Roman"/>
            <w:b/>
            <w:bCs/>
            <w:color w:val="FF6600"/>
            <w:sz w:val="28"/>
            <w:szCs w:val="28"/>
          </w:rPr>
          <w:t>Q #14) How do we make a rounded corner by using CSS?</w:t>
        </w:r>
      </w:ins>
    </w:p>
    <w:p w:rsidR="008429CC" w:rsidRPr="008429CC" w:rsidRDefault="008429CC" w:rsidP="008429CC">
      <w:pPr>
        <w:shd w:val="clear" w:color="auto" w:fill="FFFFFF"/>
        <w:spacing w:after="0" w:line="240" w:lineRule="auto"/>
        <w:rPr>
          <w:ins w:id="39" w:author="Unknown"/>
          <w:rFonts w:ascii="Times New Roman" w:eastAsia="Times New Roman" w:hAnsi="Times New Roman" w:cs="Times New Roman"/>
          <w:color w:val="3A3A3A"/>
          <w:sz w:val="28"/>
          <w:szCs w:val="28"/>
        </w:rPr>
      </w:pPr>
      <w:ins w:id="40"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We can make a rounded corner by using the property “border-radius”. We can apply this property to any element.</w:t>
        </w:r>
      </w:ins>
    </w:p>
    <w:p w:rsidR="008429CC" w:rsidRPr="008429CC" w:rsidRDefault="008429CC" w:rsidP="008429CC">
      <w:pPr>
        <w:shd w:val="clear" w:color="auto" w:fill="FFFFFF"/>
        <w:spacing w:after="0" w:line="240" w:lineRule="auto"/>
        <w:rPr>
          <w:ins w:id="41" w:author="Unknown"/>
          <w:rFonts w:ascii="Times New Roman" w:eastAsia="Times New Roman" w:hAnsi="Times New Roman" w:cs="Times New Roman"/>
          <w:color w:val="3A3A3A"/>
          <w:sz w:val="28"/>
          <w:szCs w:val="28"/>
        </w:rPr>
      </w:pPr>
      <w:ins w:id="42"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3" w:author="Unknown"/>
          <w:rFonts w:ascii="Times New Roman" w:eastAsia="Times New Roman" w:hAnsi="Times New Roman" w:cs="Times New Roman"/>
          <w:color w:val="3A3A3A"/>
          <w:sz w:val="28"/>
          <w:szCs w:val="28"/>
        </w:rPr>
      </w:pPr>
      <w:ins w:id="44"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html</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5" w:author="Unknown"/>
          <w:rFonts w:ascii="Times New Roman" w:eastAsia="Times New Roman" w:hAnsi="Times New Roman" w:cs="Times New Roman"/>
          <w:color w:val="3A3A3A"/>
          <w:sz w:val="28"/>
          <w:szCs w:val="28"/>
        </w:rPr>
      </w:pPr>
      <w:ins w:id="46"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head</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7"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8" w:author="Unknown"/>
          <w:rFonts w:ascii="Times New Roman" w:eastAsia="Times New Roman" w:hAnsi="Times New Roman" w:cs="Times New Roman"/>
          <w:color w:val="3A3A3A"/>
          <w:sz w:val="28"/>
          <w:szCs w:val="28"/>
        </w:rPr>
      </w:pPr>
      <w:ins w:id="49"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style</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0" w:author="Unknown"/>
          <w:rFonts w:ascii="Times New Roman" w:eastAsia="Times New Roman" w:hAnsi="Times New Roman" w:cs="Times New Roman"/>
          <w:color w:val="3A3A3A"/>
          <w:sz w:val="28"/>
          <w:szCs w:val="28"/>
        </w:rPr>
      </w:pPr>
      <w:ins w:id="51" w:author="Unknown">
        <w:r w:rsidRPr="008429CC">
          <w:rPr>
            <w:rFonts w:ascii="Times New Roman" w:eastAsia="Times New Roman" w:hAnsi="Times New Roman" w:cs="Times New Roman"/>
            <w:color w:val="3A3A3A"/>
            <w:sz w:val="28"/>
            <w:szCs w:val="28"/>
          </w:rPr>
          <w:t>#rcorners1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2" w:author="Unknown"/>
          <w:rFonts w:ascii="Times New Roman" w:eastAsia="Times New Roman" w:hAnsi="Times New Roman" w:cs="Times New Roman"/>
          <w:color w:val="3A3A3A"/>
          <w:sz w:val="28"/>
          <w:szCs w:val="28"/>
        </w:rPr>
      </w:pPr>
      <w:ins w:id="53"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border-radius</w:t>
        </w:r>
        <w:proofErr w:type="gramEnd"/>
        <w:r w:rsidRPr="008429CC">
          <w:rPr>
            <w:rFonts w:ascii="Times New Roman" w:eastAsia="Times New Roman" w:hAnsi="Times New Roman" w:cs="Times New Roman"/>
            <w:color w:val="3A3A3A"/>
            <w:sz w:val="28"/>
            <w:szCs w:val="28"/>
          </w:rPr>
          <w:t>: 25px;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 w:author="Unknown"/>
          <w:rFonts w:ascii="Times New Roman" w:eastAsia="Times New Roman" w:hAnsi="Times New Roman" w:cs="Times New Roman"/>
          <w:color w:val="3A3A3A"/>
          <w:sz w:val="28"/>
          <w:szCs w:val="28"/>
        </w:rPr>
      </w:pPr>
      <w:ins w:id="55"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background</w:t>
        </w:r>
        <w:proofErr w:type="gramEnd"/>
        <w:r w:rsidRPr="008429CC">
          <w:rPr>
            <w:rFonts w:ascii="Times New Roman" w:eastAsia="Times New Roman" w:hAnsi="Times New Roman" w:cs="Times New Roman"/>
            <w:color w:val="3A3A3A"/>
            <w:sz w:val="28"/>
            <w:szCs w:val="28"/>
          </w:rPr>
          <w:t>: #715751;</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6" w:author="Unknown"/>
          <w:rFonts w:ascii="Times New Roman" w:eastAsia="Times New Roman" w:hAnsi="Times New Roman" w:cs="Times New Roman"/>
          <w:color w:val="3A3A3A"/>
          <w:sz w:val="28"/>
          <w:szCs w:val="28"/>
        </w:rPr>
      </w:pPr>
      <w:ins w:id="57"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padding</w:t>
        </w:r>
        <w:proofErr w:type="gramEnd"/>
        <w:r w:rsidRPr="008429CC">
          <w:rPr>
            <w:rFonts w:ascii="Times New Roman" w:eastAsia="Times New Roman" w:hAnsi="Times New Roman" w:cs="Times New Roman"/>
            <w:color w:val="3A3A3A"/>
            <w:sz w:val="28"/>
            <w:szCs w:val="28"/>
          </w:rPr>
          <w:t>: 20px;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8" w:author="Unknown"/>
          <w:rFonts w:ascii="Times New Roman" w:eastAsia="Times New Roman" w:hAnsi="Times New Roman" w:cs="Times New Roman"/>
          <w:color w:val="3A3A3A"/>
          <w:sz w:val="28"/>
          <w:szCs w:val="28"/>
        </w:rPr>
      </w:pPr>
      <w:ins w:id="59"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width</w:t>
        </w:r>
        <w:proofErr w:type="gramEnd"/>
        <w:r w:rsidRPr="008429CC">
          <w:rPr>
            <w:rFonts w:ascii="Times New Roman" w:eastAsia="Times New Roman" w:hAnsi="Times New Roman" w:cs="Times New Roman"/>
            <w:color w:val="3A3A3A"/>
            <w:sz w:val="28"/>
            <w:szCs w:val="28"/>
          </w:rPr>
          <w:t>: 200px;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0" w:author="Unknown"/>
          <w:rFonts w:ascii="Times New Roman" w:eastAsia="Times New Roman" w:hAnsi="Times New Roman" w:cs="Times New Roman"/>
          <w:color w:val="3A3A3A"/>
          <w:sz w:val="28"/>
          <w:szCs w:val="28"/>
        </w:rPr>
      </w:pPr>
      <w:ins w:id="61"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height</w:t>
        </w:r>
        <w:proofErr w:type="gramEnd"/>
        <w:r w:rsidRPr="008429CC">
          <w:rPr>
            <w:rFonts w:ascii="Times New Roman" w:eastAsia="Times New Roman" w:hAnsi="Times New Roman" w:cs="Times New Roman"/>
            <w:color w:val="3A3A3A"/>
            <w:sz w:val="28"/>
            <w:szCs w:val="28"/>
          </w:rPr>
          <w:t>: 150px;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2" w:author="Unknown"/>
          <w:rFonts w:ascii="Times New Roman" w:eastAsia="Times New Roman" w:hAnsi="Times New Roman" w:cs="Times New Roman"/>
          <w:color w:val="3A3A3A"/>
          <w:sz w:val="28"/>
          <w:szCs w:val="28"/>
        </w:rPr>
      </w:pPr>
      <w:ins w:id="63" w:author="Unknown">
        <w:r w:rsidRPr="008429CC">
          <w:rPr>
            <w:rFonts w:ascii="Times New Roman" w:eastAsia="Times New Roman" w:hAnsi="Times New Roman" w:cs="Times New Roman"/>
            <w:color w:val="3A3A3A"/>
            <w:sz w:val="28"/>
            <w:szCs w:val="28"/>
          </w:rPr>
          <w: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4"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5" w:author="Unknown"/>
          <w:rFonts w:ascii="Times New Roman" w:eastAsia="Times New Roman" w:hAnsi="Times New Roman" w:cs="Times New Roman"/>
          <w:color w:val="3A3A3A"/>
          <w:sz w:val="28"/>
          <w:szCs w:val="28"/>
        </w:rPr>
      </w:pPr>
      <w:ins w:id="66" w:author="Unknown">
        <w:r w:rsidRPr="008429CC">
          <w:rPr>
            <w:rFonts w:ascii="Times New Roman" w:eastAsia="Times New Roman" w:hAnsi="Times New Roman" w:cs="Times New Roman"/>
            <w:color w:val="3A3A3A"/>
            <w:sz w:val="28"/>
            <w:szCs w:val="28"/>
          </w:rPr>
          <w:t>&lt;/style&gt;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7" w:author="Unknown"/>
          <w:rFonts w:ascii="Times New Roman" w:eastAsia="Times New Roman" w:hAnsi="Times New Roman" w:cs="Times New Roman"/>
          <w:color w:val="3A3A3A"/>
          <w:sz w:val="28"/>
          <w:szCs w:val="28"/>
        </w:rPr>
      </w:pPr>
      <w:ins w:id="68" w:author="Unknown">
        <w:r w:rsidRPr="008429CC">
          <w:rPr>
            <w:rFonts w:ascii="Times New Roman" w:eastAsia="Times New Roman" w:hAnsi="Times New Roman" w:cs="Times New Roman"/>
            <w:color w:val="3A3A3A"/>
            <w:sz w:val="28"/>
            <w:szCs w:val="28"/>
          </w:rPr>
          <w:t>&lt;/head&gt;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9"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0" w:author="Unknown"/>
          <w:rFonts w:ascii="Times New Roman" w:eastAsia="Times New Roman" w:hAnsi="Times New Roman" w:cs="Times New Roman"/>
          <w:color w:val="3A3A3A"/>
          <w:sz w:val="28"/>
          <w:szCs w:val="28"/>
        </w:rPr>
      </w:pPr>
      <w:ins w:id="71"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body</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2" w:author="Unknown"/>
          <w:rFonts w:ascii="Times New Roman" w:eastAsia="Times New Roman" w:hAnsi="Times New Roman" w:cs="Times New Roman"/>
          <w:color w:val="3A3A3A"/>
          <w:sz w:val="28"/>
          <w:szCs w:val="28"/>
        </w:rPr>
      </w:pPr>
      <w:ins w:id="73" w:author="Unknown">
        <w:r w:rsidRPr="008429CC">
          <w:rPr>
            <w:rFonts w:ascii="Times New Roman" w:eastAsia="Times New Roman" w:hAnsi="Times New Roman" w:cs="Times New Roman"/>
            <w:color w:val="3A3A3A"/>
            <w:sz w:val="28"/>
            <w:szCs w:val="28"/>
          </w:rPr>
          <w:t>&lt;h1&gt;</w:t>
        </w:r>
        <w:proofErr w:type="gramStart"/>
        <w:r w:rsidRPr="008429CC">
          <w:rPr>
            <w:rFonts w:ascii="Times New Roman" w:eastAsia="Times New Roman" w:hAnsi="Times New Roman" w:cs="Times New Roman"/>
            <w:color w:val="3A3A3A"/>
            <w:sz w:val="28"/>
            <w:szCs w:val="28"/>
          </w:rPr>
          <w:t>The</w:t>
        </w:r>
        <w:proofErr w:type="gramEnd"/>
        <w:r w:rsidRPr="008429CC">
          <w:rPr>
            <w:rFonts w:ascii="Times New Roman" w:eastAsia="Times New Roman" w:hAnsi="Times New Roman" w:cs="Times New Roman"/>
            <w:color w:val="3A3A3A"/>
            <w:sz w:val="28"/>
            <w:szCs w:val="28"/>
          </w:rPr>
          <w:t xml:space="preserve"> border-radius Property&lt;/h1&gt;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4" w:author="Unknown"/>
          <w:rFonts w:ascii="Times New Roman" w:eastAsia="Times New Roman" w:hAnsi="Times New Roman" w:cs="Times New Roman"/>
          <w:color w:val="3A3A3A"/>
          <w:sz w:val="28"/>
          <w:szCs w:val="28"/>
        </w:rPr>
      </w:pPr>
      <w:ins w:id="75" w:author="Unknown">
        <w:r w:rsidRPr="008429CC">
          <w:rPr>
            <w:rFonts w:ascii="Times New Roman" w:eastAsia="Times New Roman" w:hAnsi="Times New Roman" w:cs="Times New Roman"/>
            <w:color w:val="3A3A3A"/>
            <w:sz w:val="28"/>
            <w:szCs w:val="28"/>
          </w:rPr>
          <w:t xml:space="preserve">&lt;p&gt;Rounded corners for an element with a specified background </w:t>
        </w:r>
        <w:proofErr w:type="gramStart"/>
        <w:r w:rsidRPr="008429CC">
          <w:rPr>
            <w:rFonts w:ascii="Times New Roman" w:eastAsia="Times New Roman" w:hAnsi="Times New Roman" w:cs="Times New Roman"/>
            <w:color w:val="3A3A3A"/>
            <w:sz w:val="28"/>
            <w:szCs w:val="28"/>
          </w:rPr>
          <w:t>color:</w:t>
        </w:r>
        <w:proofErr w:type="gramEnd"/>
        <w:r w:rsidRPr="008429CC">
          <w:rPr>
            <w:rFonts w:ascii="Times New Roman" w:eastAsia="Times New Roman" w:hAnsi="Times New Roman" w:cs="Times New Roman"/>
            <w:color w:val="3A3A3A"/>
            <w:sz w:val="28"/>
            <w:szCs w:val="28"/>
          </w:rPr>
          <w:t>&lt;/p&gt;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6" w:author="Unknown"/>
          <w:rFonts w:ascii="Times New Roman" w:eastAsia="Times New Roman" w:hAnsi="Times New Roman" w:cs="Times New Roman"/>
          <w:color w:val="3A3A3A"/>
          <w:sz w:val="28"/>
          <w:szCs w:val="28"/>
        </w:rPr>
      </w:pPr>
      <w:ins w:id="77" w:author="Unknown">
        <w:r w:rsidRPr="008429CC">
          <w:rPr>
            <w:rFonts w:ascii="Times New Roman" w:eastAsia="Times New Roman" w:hAnsi="Times New Roman" w:cs="Times New Roman"/>
            <w:color w:val="3A3A3A"/>
            <w:sz w:val="28"/>
            <w:szCs w:val="28"/>
          </w:rPr>
          <w:t>&lt;p id="rcorners1"&gt;Rounded corners</w:t>
        </w:r>
        <w:proofErr w:type="gramStart"/>
        <w:r w:rsidRPr="008429CC">
          <w:rPr>
            <w:rFonts w:ascii="Times New Roman" w:eastAsia="Times New Roman" w:hAnsi="Times New Roman" w:cs="Times New Roman"/>
            <w:color w:val="3A3A3A"/>
            <w:sz w:val="28"/>
            <w:szCs w:val="28"/>
          </w:rPr>
          <w:t>!&lt;</w:t>
        </w:r>
        <w:proofErr w:type="gramEnd"/>
        <w:r w:rsidRPr="008429CC">
          <w:rPr>
            <w:rFonts w:ascii="Times New Roman" w:eastAsia="Times New Roman" w:hAnsi="Times New Roman" w:cs="Times New Roman"/>
            <w:color w:val="3A3A3A"/>
            <w:sz w:val="28"/>
            <w:szCs w:val="28"/>
          </w:rPr>
          <w:t>/p&gt;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8" w:author="Unknown"/>
          <w:rFonts w:ascii="Times New Roman" w:eastAsia="Times New Roman" w:hAnsi="Times New Roman" w:cs="Times New Roman"/>
          <w:color w:val="3A3A3A"/>
          <w:sz w:val="28"/>
          <w:szCs w:val="28"/>
        </w:rPr>
      </w:pPr>
      <w:ins w:id="79" w:author="Unknown">
        <w:r w:rsidRPr="008429CC">
          <w:rPr>
            <w:rFonts w:ascii="Times New Roman" w:eastAsia="Times New Roman" w:hAnsi="Times New Roman" w:cs="Times New Roman"/>
            <w:color w:val="3A3A3A"/>
            <w:sz w:val="28"/>
            <w:szCs w:val="28"/>
          </w:rPr>
          <w:t>&lt;/body&gt;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0"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1" w:author="Unknown"/>
          <w:rFonts w:ascii="Times New Roman" w:eastAsia="Times New Roman" w:hAnsi="Times New Roman" w:cs="Times New Roman"/>
          <w:color w:val="3A3A3A"/>
          <w:sz w:val="28"/>
          <w:szCs w:val="28"/>
        </w:rPr>
      </w:pPr>
      <w:ins w:id="82" w:author="Unknown">
        <w:r w:rsidRPr="008429CC">
          <w:rPr>
            <w:rFonts w:ascii="Times New Roman" w:eastAsia="Times New Roman" w:hAnsi="Times New Roman" w:cs="Times New Roman"/>
            <w:color w:val="3A3A3A"/>
            <w:sz w:val="28"/>
            <w:szCs w:val="28"/>
          </w:rPr>
          <w:t>&lt;/html&gt;</w:t>
        </w:r>
      </w:ins>
    </w:p>
    <w:p w:rsidR="008429CC" w:rsidRPr="008429CC" w:rsidRDefault="008429CC" w:rsidP="008429CC">
      <w:pPr>
        <w:shd w:val="clear" w:color="auto" w:fill="FFFFFF"/>
        <w:spacing w:after="336" w:line="240" w:lineRule="auto"/>
        <w:rPr>
          <w:ins w:id="83" w:author="Unknown"/>
          <w:rFonts w:ascii="Times New Roman" w:eastAsia="Times New Roman" w:hAnsi="Times New Roman" w:cs="Times New Roman"/>
          <w:color w:val="3A3A3A"/>
          <w:sz w:val="28"/>
          <w:szCs w:val="28"/>
        </w:rPr>
      </w:pPr>
      <w:r w:rsidRPr="008429CC">
        <w:rPr>
          <w:rFonts w:ascii="Times New Roman" w:eastAsia="Times New Roman" w:hAnsi="Times New Roman" w:cs="Times New Roman"/>
          <w:noProof/>
          <w:color w:val="3A3A3A"/>
          <w:sz w:val="28"/>
          <w:szCs w:val="28"/>
        </w:rPr>
        <w:drawing>
          <wp:inline distT="0" distB="0" distL="0" distR="0">
            <wp:extent cx="5645150" cy="3568700"/>
            <wp:effectExtent l="19050" t="0" r="0" b="0"/>
            <wp:docPr id="2" name="Picture 2" descr="border-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der-radius"/>
                    <pic:cNvPicPr>
                      <a:picLocks noChangeAspect="1" noChangeArrowheads="1"/>
                    </pic:cNvPicPr>
                  </pic:nvPicPr>
                  <pic:blipFill>
                    <a:blip r:embed="rId6"/>
                    <a:srcRect/>
                    <a:stretch>
                      <a:fillRect/>
                    </a:stretch>
                  </pic:blipFill>
                  <pic:spPr bwMode="auto">
                    <a:xfrm>
                      <a:off x="0" y="0"/>
                      <a:ext cx="5645150" cy="3568700"/>
                    </a:xfrm>
                    <a:prstGeom prst="rect">
                      <a:avLst/>
                    </a:prstGeom>
                    <a:noFill/>
                    <a:ln w="9525">
                      <a:noFill/>
                      <a:miter lim="800000"/>
                      <a:headEnd/>
                      <a:tailEnd/>
                    </a:ln>
                  </pic:spPr>
                </pic:pic>
              </a:graphicData>
            </a:graphic>
          </wp:inline>
        </w:drawing>
      </w:r>
    </w:p>
    <w:p w:rsidR="008429CC" w:rsidRPr="008429CC" w:rsidRDefault="008429CC" w:rsidP="008429CC">
      <w:pPr>
        <w:shd w:val="clear" w:color="auto" w:fill="FFFFFF"/>
        <w:spacing w:after="0" w:line="240" w:lineRule="auto"/>
        <w:rPr>
          <w:ins w:id="84" w:author="Unknown"/>
          <w:rFonts w:ascii="Times New Roman" w:eastAsia="Times New Roman" w:hAnsi="Times New Roman" w:cs="Times New Roman"/>
          <w:color w:val="3A3A3A"/>
          <w:sz w:val="28"/>
          <w:szCs w:val="28"/>
        </w:rPr>
      </w:pPr>
      <w:ins w:id="85" w:author="Unknown">
        <w:r w:rsidRPr="008429CC">
          <w:rPr>
            <w:rFonts w:ascii="Times New Roman" w:eastAsia="Times New Roman" w:hAnsi="Times New Roman" w:cs="Times New Roman"/>
            <w:b/>
            <w:bCs/>
            <w:color w:val="FF6600"/>
            <w:sz w:val="28"/>
            <w:szCs w:val="28"/>
          </w:rPr>
          <w:t>Q #15) How will you add border images to an HTML element?</w:t>
        </w:r>
      </w:ins>
    </w:p>
    <w:p w:rsidR="008429CC" w:rsidRPr="008429CC" w:rsidRDefault="008429CC" w:rsidP="008429CC">
      <w:pPr>
        <w:shd w:val="clear" w:color="auto" w:fill="FFFFFF"/>
        <w:spacing w:after="0" w:line="240" w:lineRule="auto"/>
        <w:rPr>
          <w:ins w:id="86" w:author="Unknown"/>
          <w:rFonts w:ascii="Times New Roman" w:eastAsia="Times New Roman" w:hAnsi="Times New Roman" w:cs="Times New Roman"/>
          <w:color w:val="3A3A3A"/>
          <w:sz w:val="28"/>
          <w:szCs w:val="28"/>
        </w:rPr>
      </w:pPr>
      <w:ins w:id="87"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We can set the image to be used as the border image alongside an element by using the property of CSS “border-image”.</w:t>
        </w:r>
      </w:ins>
    </w:p>
    <w:p w:rsidR="008429CC" w:rsidRPr="008429CC" w:rsidRDefault="008429CC" w:rsidP="008429CC">
      <w:pPr>
        <w:shd w:val="clear" w:color="auto" w:fill="FFFFFF"/>
        <w:spacing w:after="0" w:line="240" w:lineRule="auto"/>
        <w:rPr>
          <w:ins w:id="88" w:author="Unknown"/>
          <w:rFonts w:ascii="Times New Roman" w:eastAsia="Times New Roman" w:hAnsi="Times New Roman" w:cs="Times New Roman"/>
          <w:color w:val="3A3A3A"/>
          <w:sz w:val="28"/>
          <w:szCs w:val="28"/>
        </w:rPr>
      </w:pPr>
      <w:ins w:id="89"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 w:author="Unknown"/>
          <w:rFonts w:ascii="Times New Roman" w:eastAsia="Times New Roman" w:hAnsi="Times New Roman" w:cs="Times New Roman"/>
          <w:color w:val="3A3A3A"/>
          <w:sz w:val="28"/>
          <w:szCs w:val="28"/>
        </w:rPr>
      </w:pPr>
      <w:ins w:id="91" w:author="Unknown">
        <w:r w:rsidRPr="008429CC">
          <w:rPr>
            <w:rFonts w:ascii="Times New Roman" w:eastAsia="Times New Roman" w:hAnsi="Times New Roman" w:cs="Times New Roman"/>
            <w:color w:val="3A3A3A"/>
            <w:sz w:val="28"/>
            <w:szCs w:val="28"/>
          </w:rPr>
          <w:t>#</w:t>
        </w:r>
        <w:proofErr w:type="spellStart"/>
        <w:r w:rsidRPr="008429CC">
          <w:rPr>
            <w:rFonts w:ascii="Times New Roman" w:eastAsia="Times New Roman" w:hAnsi="Times New Roman" w:cs="Times New Roman"/>
            <w:color w:val="3A3A3A"/>
            <w:sz w:val="28"/>
            <w:szCs w:val="28"/>
          </w:rPr>
          <w:t>borderimg</w:t>
        </w:r>
        <w:proofErr w:type="spellEnd"/>
        <w:r w:rsidRPr="008429CC">
          <w:rPr>
            <w:rFonts w:ascii="Times New Roman" w:eastAsia="Times New Roman" w:hAnsi="Times New Roman" w:cs="Times New Roman"/>
            <w:color w:val="3A3A3A"/>
            <w:sz w:val="28"/>
            <w:szCs w:val="28"/>
          </w:rPr>
          <w:t xml:space="preserve">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 w:author="Unknown"/>
          <w:rFonts w:ascii="Times New Roman" w:eastAsia="Times New Roman" w:hAnsi="Times New Roman" w:cs="Times New Roman"/>
          <w:color w:val="3A3A3A"/>
          <w:sz w:val="28"/>
          <w:szCs w:val="28"/>
        </w:rPr>
      </w:pPr>
      <w:ins w:id="93"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border</w:t>
        </w:r>
        <w:proofErr w:type="gramEnd"/>
        <w:r w:rsidRPr="008429CC">
          <w:rPr>
            <w:rFonts w:ascii="Times New Roman" w:eastAsia="Times New Roman" w:hAnsi="Times New Roman" w:cs="Times New Roman"/>
            <w:color w:val="3A3A3A"/>
            <w:sz w:val="28"/>
            <w:szCs w:val="28"/>
          </w:rPr>
          <w:t>: 15px solid transparent;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4" w:author="Unknown"/>
          <w:rFonts w:ascii="Times New Roman" w:eastAsia="Times New Roman" w:hAnsi="Times New Roman" w:cs="Times New Roman"/>
          <w:color w:val="3A3A3A"/>
          <w:sz w:val="28"/>
          <w:szCs w:val="28"/>
        </w:rPr>
      </w:pPr>
      <w:ins w:id="95"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padding</w:t>
        </w:r>
        <w:proofErr w:type="gramEnd"/>
        <w:r w:rsidRPr="008429CC">
          <w:rPr>
            <w:rFonts w:ascii="Times New Roman" w:eastAsia="Times New Roman" w:hAnsi="Times New Roman" w:cs="Times New Roman"/>
            <w:color w:val="3A3A3A"/>
            <w:sz w:val="28"/>
            <w:szCs w:val="28"/>
          </w:rPr>
          <w:t>: 20px;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 w:author="Unknown"/>
          <w:rFonts w:ascii="Times New Roman" w:eastAsia="Times New Roman" w:hAnsi="Times New Roman" w:cs="Times New Roman"/>
          <w:color w:val="3A3A3A"/>
          <w:sz w:val="28"/>
          <w:szCs w:val="28"/>
        </w:rPr>
      </w:pPr>
      <w:ins w:id="97"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border-image</w:t>
        </w:r>
        <w:proofErr w:type="gramEnd"/>
        <w:r w:rsidRPr="008429CC">
          <w:rPr>
            <w:rFonts w:ascii="Times New Roman" w:eastAsia="Times New Roman" w:hAnsi="Times New Roman" w:cs="Times New Roman"/>
            <w:color w:val="3A3A3A"/>
            <w:sz w:val="28"/>
            <w:szCs w:val="28"/>
          </w:rPr>
          <w:t xml:space="preserve">: </w:t>
        </w:r>
        <w:proofErr w:type="spellStart"/>
        <w:r w:rsidRPr="008429CC">
          <w:rPr>
            <w:rFonts w:ascii="Times New Roman" w:eastAsia="Times New Roman" w:hAnsi="Times New Roman" w:cs="Times New Roman"/>
            <w:color w:val="3A3A3A"/>
            <w:sz w:val="28"/>
            <w:szCs w:val="28"/>
          </w:rPr>
          <w:t>url</w:t>
        </w:r>
        <w:proofErr w:type="spellEnd"/>
        <w:r w:rsidRPr="008429CC">
          <w:rPr>
            <w:rFonts w:ascii="Times New Roman" w:eastAsia="Times New Roman" w:hAnsi="Times New Roman" w:cs="Times New Roman"/>
            <w:color w:val="3A3A3A"/>
            <w:sz w:val="28"/>
            <w:szCs w:val="28"/>
          </w:rPr>
          <w:t>(border.png) 30 round;</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8" w:author="Unknown"/>
          <w:rFonts w:ascii="Times New Roman" w:eastAsia="Times New Roman" w:hAnsi="Times New Roman" w:cs="Times New Roman"/>
          <w:color w:val="3A3A3A"/>
          <w:sz w:val="28"/>
          <w:szCs w:val="28"/>
        </w:rPr>
      </w:pPr>
      <w:ins w:id="99" w:author="Unknown">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100" w:author="Unknown"/>
          <w:rFonts w:ascii="Times New Roman" w:eastAsia="Times New Roman" w:hAnsi="Times New Roman" w:cs="Times New Roman"/>
          <w:color w:val="3A3A3A"/>
          <w:sz w:val="28"/>
          <w:szCs w:val="28"/>
        </w:rPr>
      </w:pPr>
      <w:ins w:id="101" w:author="Unknown">
        <w:r w:rsidRPr="008429CC">
          <w:rPr>
            <w:rFonts w:ascii="Times New Roman" w:eastAsia="Times New Roman" w:hAnsi="Times New Roman" w:cs="Times New Roman"/>
            <w:b/>
            <w:bCs/>
            <w:color w:val="FF6600"/>
            <w:sz w:val="28"/>
            <w:szCs w:val="28"/>
          </w:rPr>
          <w:t xml:space="preserve">Q #16)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are gradients in CSS?</w:t>
        </w:r>
      </w:ins>
    </w:p>
    <w:p w:rsidR="008429CC" w:rsidRPr="008429CC" w:rsidRDefault="008429CC" w:rsidP="008429CC">
      <w:pPr>
        <w:shd w:val="clear" w:color="auto" w:fill="FFFFFF"/>
        <w:spacing w:after="0" w:line="240" w:lineRule="auto"/>
        <w:rPr>
          <w:ins w:id="102" w:author="Unknown"/>
          <w:rFonts w:ascii="Times New Roman" w:eastAsia="Times New Roman" w:hAnsi="Times New Roman" w:cs="Times New Roman"/>
          <w:color w:val="3A3A3A"/>
          <w:sz w:val="28"/>
          <w:szCs w:val="28"/>
        </w:rPr>
      </w:pPr>
      <w:ins w:id="10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It is a property of CSS which allows you to display a smooth transformation between two or more than two specified colors.</w:t>
        </w:r>
      </w:ins>
    </w:p>
    <w:p w:rsidR="008429CC" w:rsidRPr="008429CC" w:rsidRDefault="008429CC" w:rsidP="008429CC">
      <w:pPr>
        <w:shd w:val="clear" w:color="auto" w:fill="FFFFFF"/>
        <w:spacing w:after="336" w:line="240" w:lineRule="auto"/>
        <w:rPr>
          <w:ins w:id="104" w:author="Unknown"/>
          <w:rFonts w:ascii="Times New Roman" w:eastAsia="Times New Roman" w:hAnsi="Times New Roman" w:cs="Times New Roman"/>
          <w:color w:val="3A3A3A"/>
          <w:sz w:val="28"/>
          <w:szCs w:val="28"/>
        </w:rPr>
      </w:pPr>
      <w:ins w:id="105" w:author="Unknown">
        <w:r w:rsidRPr="008429CC">
          <w:rPr>
            <w:rFonts w:ascii="Times New Roman" w:eastAsia="Times New Roman" w:hAnsi="Times New Roman" w:cs="Times New Roman"/>
            <w:color w:val="3A3A3A"/>
            <w:sz w:val="28"/>
            <w:szCs w:val="28"/>
          </w:rPr>
          <w:t>There are two types of gradients that are present in CSS. They are:</w:t>
        </w:r>
      </w:ins>
    </w:p>
    <w:p w:rsidR="008429CC" w:rsidRPr="008429CC" w:rsidRDefault="008429CC" w:rsidP="008429CC">
      <w:pPr>
        <w:numPr>
          <w:ilvl w:val="0"/>
          <w:numId w:val="5"/>
        </w:numPr>
        <w:shd w:val="clear" w:color="auto" w:fill="FFFFFF"/>
        <w:spacing w:after="0" w:line="240" w:lineRule="auto"/>
        <w:rPr>
          <w:ins w:id="106" w:author="Unknown"/>
          <w:rFonts w:ascii="Times New Roman" w:eastAsia="Times New Roman" w:hAnsi="Times New Roman" w:cs="Times New Roman"/>
          <w:color w:val="3A3A3A"/>
          <w:sz w:val="28"/>
          <w:szCs w:val="28"/>
        </w:rPr>
      </w:pPr>
      <w:ins w:id="107" w:author="Unknown">
        <w:r w:rsidRPr="008429CC">
          <w:rPr>
            <w:rFonts w:ascii="Times New Roman" w:eastAsia="Times New Roman" w:hAnsi="Times New Roman" w:cs="Times New Roman"/>
            <w:color w:val="3A3A3A"/>
            <w:sz w:val="28"/>
            <w:szCs w:val="28"/>
          </w:rPr>
          <w:t>Linear gradient</w:t>
        </w:r>
      </w:ins>
    </w:p>
    <w:p w:rsidR="008429CC" w:rsidRPr="008429CC" w:rsidRDefault="008429CC" w:rsidP="008429CC">
      <w:pPr>
        <w:numPr>
          <w:ilvl w:val="0"/>
          <w:numId w:val="5"/>
        </w:numPr>
        <w:shd w:val="clear" w:color="auto" w:fill="FFFFFF"/>
        <w:spacing w:after="0" w:line="240" w:lineRule="auto"/>
        <w:rPr>
          <w:ins w:id="108" w:author="Unknown"/>
          <w:rFonts w:ascii="Times New Roman" w:eastAsia="Times New Roman" w:hAnsi="Times New Roman" w:cs="Times New Roman"/>
          <w:color w:val="3A3A3A"/>
          <w:sz w:val="28"/>
          <w:szCs w:val="28"/>
        </w:rPr>
      </w:pPr>
      <w:ins w:id="109" w:author="Unknown">
        <w:r w:rsidRPr="008429CC">
          <w:rPr>
            <w:rFonts w:ascii="Times New Roman" w:eastAsia="Times New Roman" w:hAnsi="Times New Roman" w:cs="Times New Roman"/>
            <w:color w:val="3A3A3A"/>
            <w:sz w:val="28"/>
            <w:szCs w:val="28"/>
          </w:rPr>
          <w:t>Radial Gradient</w:t>
        </w:r>
      </w:ins>
    </w:p>
    <w:p w:rsidR="008429CC" w:rsidRPr="008429CC" w:rsidRDefault="008429CC" w:rsidP="008429CC">
      <w:pPr>
        <w:shd w:val="clear" w:color="auto" w:fill="FFFFFF"/>
        <w:spacing w:after="0" w:line="240" w:lineRule="auto"/>
        <w:rPr>
          <w:ins w:id="110" w:author="Unknown"/>
          <w:rFonts w:ascii="Times New Roman" w:eastAsia="Times New Roman" w:hAnsi="Times New Roman" w:cs="Times New Roman"/>
          <w:color w:val="3A3A3A"/>
          <w:sz w:val="28"/>
          <w:szCs w:val="28"/>
        </w:rPr>
      </w:pPr>
      <w:ins w:id="111" w:author="Unknown">
        <w:r w:rsidRPr="008429CC">
          <w:rPr>
            <w:rFonts w:ascii="Times New Roman" w:eastAsia="Times New Roman" w:hAnsi="Times New Roman" w:cs="Times New Roman"/>
            <w:b/>
            <w:bCs/>
            <w:color w:val="FF6600"/>
            <w:sz w:val="28"/>
            <w:szCs w:val="28"/>
          </w:rPr>
          <w:t xml:space="preserve">Q #17)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CSS </w:t>
        </w:r>
        <w:proofErr w:type="spellStart"/>
        <w:r w:rsidRPr="008429CC">
          <w:rPr>
            <w:rFonts w:ascii="Times New Roman" w:eastAsia="Times New Roman" w:hAnsi="Times New Roman" w:cs="Times New Roman"/>
            <w:b/>
            <w:bCs/>
            <w:color w:val="FF6600"/>
            <w:sz w:val="28"/>
            <w:szCs w:val="28"/>
          </w:rPr>
          <w:t>flexbox</w:t>
        </w:r>
        <w:proofErr w:type="spellEnd"/>
        <w:r w:rsidRPr="008429CC">
          <w:rPr>
            <w:rFonts w:ascii="Times New Roman" w:eastAsia="Times New Roman" w:hAnsi="Times New Roman" w:cs="Times New Roman"/>
            <w:b/>
            <w:bCs/>
            <w:color w:val="FF6600"/>
            <w:sz w:val="28"/>
            <w:szCs w:val="28"/>
          </w:rPr>
          <w:t>?</w:t>
        </w:r>
      </w:ins>
    </w:p>
    <w:p w:rsidR="008429CC" w:rsidRPr="008429CC" w:rsidRDefault="008429CC" w:rsidP="008429CC">
      <w:pPr>
        <w:shd w:val="clear" w:color="auto" w:fill="FFFFFF"/>
        <w:spacing w:after="0" w:line="240" w:lineRule="auto"/>
        <w:rPr>
          <w:ins w:id="112" w:author="Unknown"/>
          <w:rFonts w:ascii="Times New Roman" w:eastAsia="Times New Roman" w:hAnsi="Times New Roman" w:cs="Times New Roman"/>
          <w:color w:val="3A3A3A"/>
          <w:sz w:val="28"/>
          <w:szCs w:val="28"/>
        </w:rPr>
      </w:pPr>
      <w:ins w:id="11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 xml:space="preserve">It allows you to design a flexible responsive layout structure without using any float or positioning property of CSS. To use CSS </w:t>
        </w:r>
        <w:proofErr w:type="spellStart"/>
        <w:r w:rsidRPr="008429CC">
          <w:rPr>
            <w:rFonts w:ascii="Times New Roman" w:eastAsia="Times New Roman" w:hAnsi="Times New Roman" w:cs="Times New Roman"/>
            <w:color w:val="3A3A3A"/>
            <w:sz w:val="28"/>
            <w:szCs w:val="28"/>
          </w:rPr>
          <w:t>flexbox</w:t>
        </w:r>
        <w:proofErr w:type="spellEnd"/>
        <w:r w:rsidRPr="008429CC">
          <w:rPr>
            <w:rFonts w:ascii="Times New Roman" w:eastAsia="Times New Roman" w:hAnsi="Times New Roman" w:cs="Times New Roman"/>
            <w:color w:val="3A3A3A"/>
            <w:sz w:val="28"/>
            <w:szCs w:val="28"/>
          </w:rPr>
          <w:t xml:space="preserve"> you need to define a flex container initially.</w:t>
        </w:r>
      </w:ins>
    </w:p>
    <w:p w:rsidR="008429CC" w:rsidRPr="008429CC" w:rsidRDefault="008429CC" w:rsidP="008429CC">
      <w:pPr>
        <w:shd w:val="clear" w:color="auto" w:fill="FFFFFF"/>
        <w:spacing w:after="0" w:line="240" w:lineRule="auto"/>
        <w:rPr>
          <w:ins w:id="114" w:author="Unknown"/>
          <w:rFonts w:ascii="Times New Roman" w:eastAsia="Times New Roman" w:hAnsi="Times New Roman" w:cs="Times New Roman"/>
          <w:color w:val="3A3A3A"/>
          <w:sz w:val="28"/>
          <w:szCs w:val="28"/>
        </w:rPr>
      </w:pPr>
      <w:ins w:id="115"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 w:author="Unknown"/>
          <w:rFonts w:ascii="Times New Roman" w:eastAsia="Times New Roman" w:hAnsi="Times New Roman" w:cs="Times New Roman"/>
          <w:color w:val="3A3A3A"/>
          <w:sz w:val="28"/>
          <w:szCs w:val="28"/>
        </w:rPr>
      </w:pPr>
      <w:proofErr w:type="gramStart"/>
      <w:ins w:id="117" w:author="Unknown">
        <w:r w:rsidRPr="008429CC">
          <w:rPr>
            <w:rFonts w:ascii="Times New Roman" w:eastAsia="Times New Roman" w:hAnsi="Times New Roman" w:cs="Times New Roman"/>
            <w:color w:val="3A3A3A"/>
            <w:sz w:val="28"/>
            <w:szCs w:val="28"/>
          </w:rPr>
          <w:t>&lt;!DOCTYPE</w:t>
        </w:r>
        <w:proofErr w:type="gramEnd"/>
        <w:r w:rsidRPr="008429CC">
          <w:rPr>
            <w:rFonts w:ascii="Times New Roman" w:eastAsia="Times New Roman" w:hAnsi="Times New Roman" w:cs="Times New Roman"/>
            <w:color w:val="3A3A3A"/>
            <w:sz w:val="28"/>
            <w:szCs w:val="28"/>
          </w:rPr>
          <w:t xml:space="preserve"> html&gt;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 w:author="Unknown"/>
          <w:rFonts w:ascii="Times New Roman" w:eastAsia="Times New Roman" w:hAnsi="Times New Roman" w:cs="Times New Roman"/>
          <w:color w:val="3A3A3A"/>
          <w:sz w:val="28"/>
          <w:szCs w:val="28"/>
        </w:rPr>
      </w:pPr>
      <w:ins w:id="119"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html</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0" w:author="Unknown"/>
          <w:rFonts w:ascii="Times New Roman" w:eastAsia="Times New Roman" w:hAnsi="Times New Roman" w:cs="Times New Roman"/>
          <w:color w:val="3A3A3A"/>
          <w:sz w:val="28"/>
          <w:szCs w:val="28"/>
        </w:rPr>
      </w:pPr>
      <w:ins w:id="121"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head</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2"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3" w:author="Unknown"/>
          <w:rFonts w:ascii="Times New Roman" w:eastAsia="Times New Roman" w:hAnsi="Times New Roman" w:cs="Times New Roman"/>
          <w:color w:val="3A3A3A"/>
          <w:sz w:val="28"/>
          <w:szCs w:val="28"/>
        </w:rPr>
      </w:pPr>
      <w:ins w:id="124"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style</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5" w:author="Unknown"/>
          <w:rFonts w:ascii="Times New Roman" w:eastAsia="Times New Roman" w:hAnsi="Times New Roman" w:cs="Times New Roman"/>
          <w:color w:val="3A3A3A"/>
          <w:sz w:val="28"/>
          <w:szCs w:val="28"/>
        </w:rPr>
      </w:pPr>
      <w:ins w:id="126" w:author="Unknown">
        <w:r w:rsidRPr="008429CC">
          <w:rPr>
            <w:rFonts w:ascii="Times New Roman" w:eastAsia="Times New Roman" w:hAnsi="Times New Roman" w:cs="Times New Roman"/>
            <w:color w:val="3A3A3A"/>
            <w:sz w:val="28"/>
            <w:szCs w:val="28"/>
          </w:rPr>
          <w:t>.flex-container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 w:author="Unknown"/>
          <w:rFonts w:ascii="Times New Roman" w:eastAsia="Times New Roman" w:hAnsi="Times New Roman" w:cs="Times New Roman"/>
          <w:color w:val="3A3A3A"/>
          <w:sz w:val="28"/>
          <w:szCs w:val="28"/>
        </w:rPr>
      </w:pPr>
      <w:ins w:id="128"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display</w:t>
        </w:r>
        <w:proofErr w:type="gramEnd"/>
        <w:r w:rsidRPr="008429CC">
          <w:rPr>
            <w:rFonts w:ascii="Times New Roman" w:eastAsia="Times New Roman" w:hAnsi="Times New Roman" w:cs="Times New Roman"/>
            <w:color w:val="3A3A3A"/>
            <w:sz w:val="28"/>
            <w:szCs w:val="28"/>
          </w:rPr>
          <w:t>: flex;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 w:author="Unknown"/>
          <w:rFonts w:ascii="Times New Roman" w:eastAsia="Times New Roman" w:hAnsi="Times New Roman" w:cs="Times New Roman"/>
          <w:color w:val="3A3A3A"/>
          <w:sz w:val="28"/>
          <w:szCs w:val="28"/>
        </w:rPr>
      </w:pPr>
      <w:ins w:id="130"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background-color</w:t>
        </w:r>
        <w:proofErr w:type="gramEnd"/>
        <w:r w:rsidRPr="008429CC">
          <w:rPr>
            <w:rFonts w:ascii="Times New Roman" w:eastAsia="Times New Roman" w:hAnsi="Times New Roman" w:cs="Times New Roman"/>
            <w:color w:val="3A3A3A"/>
            <w:sz w:val="28"/>
            <w:szCs w:val="28"/>
          </w:rPr>
          <w:t>: #f4b042;</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 w:author="Unknown"/>
          <w:rFonts w:ascii="Times New Roman" w:eastAsia="Times New Roman" w:hAnsi="Times New Roman" w:cs="Times New Roman"/>
          <w:color w:val="3A3A3A"/>
          <w:sz w:val="28"/>
          <w:szCs w:val="28"/>
        </w:rPr>
      </w:pPr>
      <w:ins w:id="132" w:author="Unknown">
        <w:r w:rsidRPr="008429CC">
          <w:rPr>
            <w:rFonts w:ascii="Times New Roman" w:eastAsia="Times New Roman" w:hAnsi="Times New Roman" w:cs="Times New Roman"/>
            <w:color w:val="3A3A3A"/>
            <w:sz w:val="28"/>
            <w:szCs w:val="28"/>
          </w:rPr>
          <w: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 w:author="Unknown"/>
          <w:rFonts w:ascii="Times New Roman" w:eastAsia="Times New Roman" w:hAnsi="Times New Roman" w:cs="Times New Roman"/>
          <w:color w:val="3A3A3A"/>
          <w:sz w:val="28"/>
          <w:szCs w:val="28"/>
        </w:rPr>
      </w:pPr>
      <w:ins w:id="135" w:author="Unknown">
        <w:r w:rsidRPr="008429CC">
          <w:rPr>
            <w:rFonts w:ascii="Times New Roman" w:eastAsia="Times New Roman" w:hAnsi="Times New Roman" w:cs="Times New Roman"/>
            <w:color w:val="3A3A3A"/>
            <w:sz w:val="28"/>
            <w:szCs w:val="28"/>
          </w:rPr>
          <w:t>.flex-container &gt; div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 w:author="Unknown"/>
          <w:rFonts w:ascii="Times New Roman" w:eastAsia="Times New Roman" w:hAnsi="Times New Roman" w:cs="Times New Roman"/>
          <w:color w:val="3A3A3A"/>
          <w:sz w:val="28"/>
          <w:szCs w:val="28"/>
        </w:rPr>
      </w:pPr>
      <w:ins w:id="137"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background-color</w:t>
        </w:r>
        <w:proofErr w:type="gramEnd"/>
        <w:r w:rsidRPr="008429CC">
          <w:rPr>
            <w:rFonts w:ascii="Times New Roman" w:eastAsia="Times New Roman" w:hAnsi="Times New Roman" w:cs="Times New Roman"/>
            <w:color w:val="3A3A3A"/>
            <w:sz w:val="28"/>
            <w:szCs w:val="28"/>
          </w:rPr>
          <w:t>: #d60a33;</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 w:author="Unknown"/>
          <w:rFonts w:ascii="Times New Roman" w:eastAsia="Times New Roman" w:hAnsi="Times New Roman" w:cs="Times New Roman"/>
          <w:color w:val="3A3A3A"/>
          <w:sz w:val="28"/>
          <w:szCs w:val="28"/>
        </w:rPr>
      </w:pPr>
      <w:ins w:id="139"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margin</w:t>
        </w:r>
        <w:proofErr w:type="gramEnd"/>
        <w:r w:rsidRPr="008429CC">
          <w:rPr>
            <w:rFonts w:ascii="Times New Roman" w:eastAsia="Times New Roman" w:hAnsi="Times New Roman" w:cs="Times New Roman"/>
            <w:color w:val="3A3A3A"/>
            <w:sz w:val="28"/>
            <w:szCs w:val="28"/>
          </w:rPr>
          <w:t>: 10px;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 w:author="Unknown"/>
          <w:rFonts w:ascii="Times New Roman" w:eastAsia="Times New Roman" w:hAnsi="Times New Roman" w:cs="Times New Roman"/>
          <w:color w:val="3A3A3A"/>
          <w:sz w:val="28"/>
          <w:szCs w:val="28"/>
        </w:rPr>
      </w:pPr>
      <w:ins w:id="141"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padding</w:t>
        </w:r>
        <w:proofErr w:type="gramEnd"/>
        <w:r w:rsidRPr="008429CC">
          <w:rPr>
            <w:rFonts w:ascii="Times New Roman" w:eastAsia="Times New Roman" w:hAnsi="Times New Roman" w:cs="Times New Roman"/>
            <w:color w:val="3A3A3A"/>
            <w:sz w:val="28"/>
            <w:szCs w:val="28"/>
          </w:rPr>
          <w:t>: 20px;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 w:author="Unknown"/>
          <w:rFonts w:ascii="Times New Roman" w:eastAsia="Times New Roman" w:hAnsi="Times New Roman" w:cs="Times New Roman"/>
          <w:color w:val="3A3A3A"/>
          <w:sz w:val="28"/>
          <w:szCs w:val="28"/>
        </w:rPr>
      </w:pPr>
      <w:ins w:id="143" w:author="Unknown">
        <w:r w:rsidRPr="008429CC">
          <w:rPr>
            <w:rFonts w:ascii="Times New Roman" w:eastAsia="Times New Roman" w:hAnsi="Times New Roman" w:cs="Times New Roman"/>
            <w:color w:val="3A3A3A"/>
            <w:sz w:val="28"/>
            <w:szCs w:val="28"/>
          </w:rPr>
          <w:t xml:space="preserve">  </w:t>
        </w:r>
        <w:proofErr w:type="gramStart"/>
        <w:r w:rsidRPr="008429CC">
          <w:rPr>
            <w:rFonts w:ascii="Times New Roman" w:eastAsia="Times New Roman" w:hAnsi="Times New Roman" w:cs="Times New Roman"/>
            <w:color w:val="3A3A3A"/>
            <w:sz w:val="28"/>
            <w:szCs w:val="28"/>
          </w:rPr>
          <w:t>font-size</w:t>
        </w:r>
        <w:proofErr w:type="gramEnd"/>
        <w:r w:rsidRPr="008429CC">
          <w:rPr>
            <w:rFonts w:ascii="Times New Roman" w:eastAsia="Times New Roman" w:hAnsi="Times New Roman" w:cs="Times New Roman"/>
            <w:color w:val="3A3A3A"/>
            <w:sz w:val="28"/>
            <w:szCs w:val="28"/>
          </w:rPr>
          <w:t>: 30px;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4" w:author="Unknown"/>
          <w:rFonts w:ascii="Times New Roman" w:eastAsia="Times New Roman" w:hAnsi="Times New Roman" w:cs="Times New Roman"/>
          <w:color w:val="3A3A3A"/>
          <w:sz w:val="28"/>
          <w:szCs w:val="28"/>
        </w:rPr>
      </w:pPr>
      <w:ins w:id="145" w:author="Unknown">
        <w:r w:rsidRPr="008429CC">
          <w:rPr>
            <w:rFonts w:ascii="Times New Roman" w:eastAsia="Times New Roman" w:hAnsi="Times New Roman" w:cs="Times New Roman"/>
            <w:color w:val="3A3A3A"/>
            <w:sz w:val="28"/>
            <w:szCs w:val="28"/>
          </w:rPr>
          <w: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 w:author="Unknown"/>
          <w:rFonts w:ascii="Times New Roman" w:eastAsia="Times New Roman" w:hAnsi="Times New Roman" w:cs="Times New Roman"/>
          <w:color w:val="3A3A3A"/>
          <w:sz w:val="28"/>
          <w:szCs w:val="28"/>
        </w:rPr>
      </w:pPr>
      <w:ins w:id="148" w:author="Unknown">
        <w:r w:rsidRPr="008429CC">
          <w:rPr>
            <w:rFonts w:ascii="Times New Roman" w:eastAsia="Times New Roman" w:hAnsi="Times New Roman" w:cs="Times New Roman"/>
            <w:color w:val="3A3A3A"/>
            <w:sz w:val="28"/>
            <w:szCs w:val="28"/>
          </w:rPr>
          <w:t>&lt;/style&gt;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9" w:author="Unknown"/>
          <w:rFonts w:ascii="Times New Roman" w:eastAsia="Times New Roman" w:hAnsi="Times New Roman" w:cs="Times New Roman"/>
          <w:color w:val="3A3A3A"/>
          <w:sz w:val="28"/>
          <w:szCs w:val="28"/>
        </w:rPr>
      </w:pPr>
      <w:ins w:id="150" w:author="Unknown">
        <w:r w:rsidRPr="008429CC">
          <w:rPr>
            <w:rFonts w:ascii="Times New Roman" w:eastAsia="Times New Roman" w:hAnsi="Times New Roman" w:cs="Times New Roman"/>
            <w:color w:val="3A3A3A"/>
            <w:sz w:val="28"/>
            <w:szCs w:val="28"/>
          </w:rPr>
          <w:t>&lt;/head&gt;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1" w:author="Unknown"/>
          <w:rFonts w:ascii="Times New Roman" w:eastAsia="Times New Roman" w:hAnsi="Times New Roman" w:cs="Times New Roman"/>
          <w:color w:val="3A3A3A"/>
          <w:sz w:val="28"/>
          <w:szCs w:val="28"/>
        </w:rPr>
      </w:pPr>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2" w:author="Unknown"/>
          <w:rFonts w:ascii="Times New Roman" w:eastAsia="Times New Roman" w:hAnsi="Times New Roman" w:cs="Times New Roman"/>
          <w:color w:val="3A3A3A"/>
          <w:sz w:val="28"/>
          <w:szCs w:val="28"/>
        </w:rPr>
      </w:pPr>
      <w:ins w:id="153" w:author="Unknown">
        <w:r w:rsidRPr="008429CC">
          <w:rPr>
            <w:rFonts w:ascii="Times New Roman" w:eastAsia="Times New Roman" w:hAnsi="Times New Roman" w:cs="Times New Roman"/>
            <w:color w:val="3A3A3A"/>
            <w:sz w:val="28"/>
            <w:szCs w:val="28"/>
          </w:rPr>
          <w:t>&lt;</w:t>
        </w:r>
        <w:proofErr w:type="gramStart"/>
        <w:r w:rsidRPr="008429CC">
          <w:rPr>
            <w:rFonts w:ascii="Times New Roman" w:eastAsia="Times New Roman" w:hAnsi="Times New Roman" w:cs="Times New Roman"/>
            <w:color w:val="3A3A3A"/>
            <w:sz w:val="28"/>
            <w:szCs w:val="28"/>
          </w:rPr>
          <w:t>body</w:t>
        </w:r>
        <w:proofErr w:type="gramEnd"/>
        <w:r w:rsidRPr="008429CC">
          <w:rPr>
            <w:rFonts w:ascii="Times New Roman" w:eastAsia="Times New Roman" w:hAnsi="Times New Roman" w:cs="Times New Roman"/>
            <w:color w:val="3A3A3A"/>
            <w:sz w:val="28"/>
            <w:szCs w:val="28"/>
          </w:rPr>
          <w:t>&gt;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4" w:author="Unknown"/>
          <w:rFonts w:ascii="Times New Roman" w:eastAsia="Times New Roman" w:hAnsi="Times New Roman" w:cs="Times New Roman"/>
          <w:color w:val="3A3A3A"/>
          <w:sz w:val="28"/>
          <w:szCs w:val="28"/>
        </w:rPr>
      </w:pPr>
      <w:ins w:id="155" w:author="Unknown">
        <w:r w:rsidRPr="008429CC">
          <w:rPr>
            <w:rFonts w:ascii="Times New Roman" w:eastAsia="Times New Roman" w:hAnsi="Times New Roman" w:cs="Times New Roman"/>
            <w:color w:val="3A3A3A"/>
            <w:sz w:val="28"/>
            <w:szCs w:val="28"/>
          </w:rPr>
          <w:t>&lt;div class="flex-container"&gt;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6" w:author="Unknown"/>
          <w:rFonts w:ascii="Times New Roman" w:eastAsia="Times New Roman" w:hAnsi="Times New Roman" w:cs="Times New Roman"/>
          <w:color w:val="3A3A3A"/>
          <w:sz w:val="28"/>
          <w:szCs w:val="28"/>
        </w:rPr>
      </w:pPr>
      <w:ins w:id="157" w:author="Unknown">
        <w:r w:rsidRPr="008429CC">
          <w:rPr>
            <w:rFonts w:ascii="Times New Roman" w:eastAsia="Times New Roman" w:hAnsi="Times New Roman" w:cs="Times New Roman"/>
            <w:color w:val="3A3A3A"/>
            <w:sz w:val="28"/>
            <w:szCs w:val="28"/>
          </w:rPr>
          <w:t>  &lt;</w:t>
        </w:r>
        <w:proofErr w:type="gramStart"/>
        <w:r w:rsidRPr="008429CC">
          <w:rPr>
            <w:rFonts w:ascii="Times New Roman" w:eastAsia="Times New Roman" w:hAnsi="Times New Roman" w:cs="Times New Roman"/>
            <w:color w:val="3A3A3A"/>
            <w:sz w:val="28"/>
            <w:szCs w:val="28"/>
          </w:rPr>
          <w:t>div&gt;</w:t>
        </w:r>
        <w:proofErr w:type="gramEnd"/>
        <w:r w:rsidRPr="008429CC">
          <w:rPr>
            <w:rFonts w:ascii="Times New Roman" w:eastAsia="Times New Roman" w:hAnsi="Times New Roman" w:cs="Times New Roman"/>
            <w:color w:val="3A3A3A"/>
            <w:sz w:val="28"/>
            <w:szCs w:val="28"/>
          </w:rPr>
          <w:t>1&lt;/div&gt;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8" w:author="Unknown"/>
          <w:rFonts w:ascii="Times New Roman" w:eastAsia="Times New Roman" w:hAnsi="Times New Roman" w:cs="Times New Roman"/>
          <w:color w:val="3A3A3A"/>
          <w:sz w:val="28"/>
          <w:szCs w:val="28"/>
        </w:rPr>
      </w:pPr>
      <w:ins w:id="159" w:author="Unknown">
        <w:r w:rsidRPr="008429CC">
          <w:rPr>
            <w:rFonts w:ascii="Times New Roman" w:eastAsia="Times New Roman" w:hAnsi="Times New Roman" w:cs="Times New Roman"/>
            <w:color w:val="3A3A3A"/>
            <w:sz w:val="28"/>
            <w:szCs w:val="28"/>
          </w:rPr>
          <w:t>  &lt;</w:t>
        </w:r>
        <w:proofErr w:type="gramStart"/>
        <w:r w:rsidRPr="008429CC">
          <w:rPr>
            <w:rFonts w:ascii="Times New Roman" w:eastAsia="Times New Roman" w:hAnsi="Times New Roman" w:cs="Times New Roman"/>
            <w:color w:val="3A3A3A"/>
            <w:sz w:val="28"/>
            <w:szCs w:val="28"/>
          </w:rPr>
          <w:t>div&gt;</w:t>
        </w:r>
        <w:proofErr w:type="gramEnd"/>
        <w:r w:rsidRPr="008429CC">
          <w:rPr>
            <w:rFonts w:ascii="Times New Roman" w:eastAsia="Times New Roman" w:hAnsi="Times New Roman" w:cs="Times New Roman"/>
            <w:color w:val="3A3A3A"/>
            <w:sz w:val="28"/>
            <w:szCs w:val="28"/>
          </w:rPr>
          <w:t>2&lt;/div&gt;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0" w:author="Unknown"/>
          <w:rFonts w:ascii="Times New Roman" w:eastAsia="Times New Roman" w:hAnsi="Times New Roman" w:cs="Times New Roman"/>
          <w:color w:val="3A3A3A"/>
          <w:sz w:val="28"/>
          <w:szCs w:val="28"/>
        </w:rPr>
      </w:pPr>
      <w:ins w:id="161" w:author="Unknown">
        <w:r w:rsidRPr="008429CC">
          <w:rPr>
            <w:rFonts w:ascii="Times New Roman" w:eastAsia="Times New Roman" w:hAnsi="Times New Roman" w:cs="Times New Roman"/>
            <w:color w:val="3A3A3A"/>
            <w:sz w:val="28"/>
            <w:szCs w:val="28"/>
          </w:rPr>
          <w:t>  &lt;</w:t>
        </w:r>
        <w:proofErr w:type="gramStart"/>
        <w:r w:rsidRPr="008429CC">
          <w:rPr>
            <w:rFonts w:ascii="Times New Roman" w:eastAsia="Times New Roman" w:hAnsi="Times New Roman" w:cs="Times New Roman"/>
            <w:color w:val="3A3A3A"/>
            <w:sz w:val="28"/>
            <w:szCs w:val="28"/>
          </w:rPr>
          <w:t>div&gt;</w:t>
        </w:r>
        <w:proofErr w:type="gramEnd"/>
        <w:r w:rsidRPr="008429CC">
          <w:rPr>
            <w:rFonts w:ascii="Times New Roman" w:eastAsia="Times New Roman" w:hAnsi="Times New Roman" w:cs="Times New Roman"/>
            <w:color w:val="3A3A3A"/>
            <w:sz w:val="28"/>
            <w:szCs w:val="28"/>
          </w:rPr>
          <w:t>3&lt;/div&gt;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2" w:author="Unknown"/>
          <w:rFonts w:ascii="Times New Roman" w:eastAsia="Times New Roman" w:hAnsi="Times New Roman" w:cs="Times New Roman"/>
          <w:color w:val="3A3A3A"/>
          <w:sz w:val="28"/>
          <w:szCs w:val="28"/>
        </w:rPr>
      </w:pPr>
      <w:ins w:id="163" w:author="Unknown">
        <w:r w:rsidRPr="008429CC">
          <w:rPr>
            <w:rFonts w:ascii="Times New Roman" w:eastAsia="Times New Roman" w:hAnsi="Times New Roman" w:cs="Times New Roman"/>
            <w:color w:val="3A3A3A"/>
            <w:sz w:val="28"/>
            <w:szCs w:val="28"/>
          </w:rPr>
          <w:t>&lt;/div&gt;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4" w:author="Unknown"/>
          <w:rFonts w:ascii="Times New Roman" w:eastAsia="Times New Roman" w:hAnsi="Times New Roman" w:cs="Times New Roman"/>
          <w:color w:val="3A3A3A"/>
          <w:sz w:val="28"/>
          <w:szCs w:val="28"/>
        </w:rPr>
      </w:pPr>
      <w:ins w:id="165" w:author="Unknown">
        <w:r w:rsidRPr="008429CC">
          <w:rPr>
            <w:rFonts w:ascii="Times New Roman" w:eastAsia="Times New Roman" w:hAnsi="Times New Roman" w:cs="Times New Roman"/>
            <w:color w:val="3A3A3A"/>
            <w:sz w:val="28"/>
            <w:szCs w:val="28"/>
          </w:rPr>
          <w:t>&lt;p&gt; Example of</w:t>
        </w:r>
        <w:proofErr w:type="gramStart"/>
        <w:r w:rsidRPr="008429CC">
          <w:rPr>
            <w:rFonts w:ascii="Times New Roman" w:eastAsia="Times New Roman" w:hAnsi="Times New Roman" w:cs="Times New Roman"/>
            <w:color w:val="3A3A3A"/>
            <w:sz w:val="28"/>
            <w:szCs w:val="28"/>
          </w:rPr>
          <w:t>  &lt;</w:t>
        </w:r>
        <w:proofErr w:type="spellStart"/>
        <w:proofErr w:type="gramEnd"/>
        <w:r w:rsidRPr="008429CC">
          <w:rPr>
            <w:rFonts w:ascii="Times New Roman" w:eastAsia="Times New Roman" w:hAnsi="Times New Roman" w:cs="Times New Roman"/>
            <w:color w:val="3A3A3A"/>
            <w:sz w:val="28"/>
            <w:szCs w:val="28"/>
          </w:rPr>
          <w:t>em</w:t>
        </w:r>
        <w:proofErr w:type="spellEnd"/>
        <w:r w:rsidRPr="008429CC">
          <w:rPr>
            <w:rFonts w:ascii="Times New Roman" w:eastAsia="Times New Roman" w:hAnsi="Times New Roman" w:cs="Times New Roman"/>
            <w:color w:val="3A3A3A"/>
            <w:sz w:val="28"/>
            <w:szCs w:val="28"/>
          </w:rPr>
          <w:t>&gt;flex&lt;/</w:t>
        </w:r>
        <w:proofErr w:type="spellStart"/>
        <w:r w:rsidRPr="008429CC">
          <w:rPr>
            <w:rFonts w:ascii="Times New Roman" w:eastAsia="Times New Roman" w:hAnsi="Times New Roman" w:cs="Times New Roman"/>
            <w:color w:val="3A3A3A"/>
            <w:sz w:val="28"/>
            <w:szCs w:val="28"/>
          </w:rPr>
          <w:t>em</w:t>
        </w:r>
        <w:proofErr w:type="spellEnd"/>
        <w:r w:rsidRPr="008429CC">
          <w:rPr>
            <w:rFonts w:ascii="Times New Roman" w:eastAsia="Times New Roman" w:hAnsi="Times New Roman" w:cs="Times New Roman"/>
            <w:color w:val="3A3A3A"/>
            <w:sz w:val="28"/>
            <w:szCs w:val="28"/>
          </w:rPr>
          <w:t>&gt;box.&lt;/p&gt;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6" w:author="Unknown"/>
          <w:rFonts w:ascii="Times New Roman" w:eastAsia="Times New Roman" w:hAnsi="Times New Roman" w:cs="Times New Roman"/>
          <w:color w:val="3A3A3A"/>
          <w:sz w:val="28"/>
          <w:szCs w:val="28"/>
        </w:rPr>
      </w:pPr>
      <w:ins w:id="167" w:author="Unknown">
        <w:r w:rsidRPr="008429CC">
          <w:rPr>
            <w:rFonts w:ascii="Times New Roman" w:eastAsia="Times New Roman" w:hAnsi="Times New Roman" w:cs="Times New Roman"/>
            <w:color w:val="3A3A3A"/>
            <w:sz w:val="28"/>
            <w:szCs w:val="28"/>
          </w:rPr>
          <w:t>&lt;/body&gt;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8" w:author="Unknown"/>
          <w:rFonts w:ascii="Times New Roman" w:eastAsia="Times New Roman" w:hAnsi="Times New Roman" w:cs="Times New Roman"/>
          <w:color w:val="3A3A3A"/>
          <w:sz w:val="28"/>
          <w:szCs w:val="28"/>
        </w:rPr>
      </w:pPr>
      <w:ins w:id="169" w:author="Unknown">
        <w:r w:rsidRPr="008429CC">
          <w:rPr>
            <w:rFonts w:ascii="Times New Roman" w:eastAsia="Times New Roman" w:hAnsi="Times New Roman" w:cs="Times New Roman"/>
            <w:color w:val="3A3A3A"/>
            <w:sz w:val="28"/>
            <w:szCs w:val="28"/>
          </w:rPr>
          <w:t>&lt;/html&gt;</w:t>
        </w:r>
      </w:ins>
    </w:p>
    <w:p w:rsidR="008429CC" w:rsidRPr="008429CC" w:rsidRDefault="008429CC" w:rsidP="008429CC">
      <w:pPr>
        <w:shd w:val="clear" w:color="auto" w:fill="FFFFFF"/>
        <w:spacing w:after="336" w:line="240" w:lineRule="auto"/>
        <w:rPr>
          <w:ins w:id="170" w:author="Unknown"/>
          <w:rFonts w:ascii="Times New Roman" w:eastAsia="Times New Roman" w:hAnsi="Times New Roman" w:cs="Times New Roman"/>
          <w:color w:val="3A3A3A"/>
          <w:sz w:val="28"/>
          <w:szCs w:val="28"/>
        </w:rPr>
      </w:pPr>
      <w:r w:rsidRPr="008429CC">
        <w:rPr>
          <w:rFonts w:ascii="Times New Roman" w:eastAsia="Times New Roman" w:hAnsi="Times New Roman" w:cs="Times New Roman"/>
          <w:noProof/>
          <w:color w:val="3A3A3A"/>
          <w:sz w:val="28"/>
          <w:szCs w:val="28"/>
        </w:rPr>
        <w:drawing>
          <wp:inline distT="0" distB="0" distL="0" distR="0">
            <wp:extent cx="5715000" cy="1555750"/>
            <wp:effectExtent l="19050" t="0" r="0" b="0"/>
            <wp:docPr id="3" name="Picture 3" descr="fle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box"/>
                    <pic:cNvPicPr>
                      <a:picLocks noChangeAspect="1" noChangeArrowheads="1"/>
                    </pic:cNvPicPr>
                  </pic:nvPicPr>
                  <pic:blipFill>
                    <a:blip r:embed="rId7"/>
                    <a:srcRect/>
                    <a:stretch>
                      <a:fillRect/>
                    </a:stretch>
                  </pic:blipFill>
                  <pic:spPr bwMode="auto">
                    <a:xfrm>
                      <a:off x="0" y="0"/>
                      <a:ext cx="5715000" cy="1555750"/>
                    </a:xfrm>
                    <a:prstGeom prst="rect">
                      <a:avLst/>
                    </a:prstGeom>
                    <a:noFill/>
                    <a:ln w="9525">
                      <a:noFill/>
                      <a:miter lim="800000"/>
                      <a:headEnd/>
                      <a:tailEnd/>
                    </a:ln>
                  </pic:spPr>
                </pic:pic>
              </a:graphicData>
            </a:graphic>
          </wp:inline>
        </w:drawing>
      </w:r>
    </w:p>
    <w:p w:rsidR="008429CC" w:rsidRPr="008429CC" w:rsidRDefault="008429CC" w:rsidP="008429CC">
      <w:pPr>
        <w:shd w:val="clear" w:color="auto" w:fill="FFFFFF"/>
        <w:spacing w:after="0" w:line="240" w:lineRule="auto"/>
        <w:rPr>
          <w:ins w:id="171" w:author="Unknown"/>
          <w:rFonts w:ascii="Times New Roman" w:eastAsia="Times New Roman" w:hAnsi="Times New Roman" w:cs="Times New Roman"/>
          <w:color w:val="3A3A3A"/>
          <w:sz w:val="28"/>
          <w:szCs w:val="28"/>
        </w:rPr>
      </w:pPr>
      <w:ins w:id="172" w:author="Unknown">
        <w:r w:rsidRPr="008429CC">
          <w:rPr>
            <w:rFonts w:ascii="Times New Roman" w:eastAsia="Times New Roman" w:hAnsi="Times New Roman" w:cs="Times New Roman"/>
            <w:b/>
            <w:bCs/>
            <w:color w:val="FF6600"/>
            <w:sz w:val="28"/>
            <w:szCs w:val="28"/>
          </w:rPr>
          <w:t xml:space="preserve">Q #18) Write all the properties of </w:t>
        </w:r>
        <w:proofErr w:type="spellStart"/>
        <w:r w:rsidRPr="008429CC">
          <w:rPr>
            <w:rFonts w:ascii="Times New Roman" w:eastAsia="Times New Roman" w:hAnsi="Times New Roman" w:cs="Times New Roman"/>
            <w:b/>
            <w:bCs/>
            <w:color w:val="FF6600"/>
            <w:sz w:val="28"/>
            <w:szCs w:val="28"/>
          </w:rPr>
          <w:t>flexbox</w:t>
        </w:r>
        <w:proofErr w:type="spellEnd"/>
        <w:r w:rsidRPr="008429CC">
          <w:rPr>
            <w:rFonts w:ascii="Times New Roman" w:eastAsia="Times New Roman" w:hAnsi="Times New Roman" w:cs="Times New Roman"/>
            <w:b/>
            <w:bCs/>
            <w:color w:val="FF6600"/>
            <w:sz w:val="28"/>
            <w:szCs w:val="28"/>
          </w:rPr>
          <w:t>.</w:t>
        </w:r>
      </w:ins>
    </w:p>
    <w:p w:rsidR="008429CC" w:rsidRPr="008429CC" w:rsidRDefault="008429CC" w:rsidP="008429CC">
      <w:pPr>
        <w:shd w:val="clear" w:color="auto" w:fill="FFFFFF"/>
        <w:spacing w:after="0" w:line="240" w:lineRule="auto"/>
        <w:rPr>
          <w:ins w:id="173" w:author="Unknown"/>
          <w:rFonts w:ascii="Times New Roman" w:eastAsia="Times New Roman" w:hAnsi="Times New Roman" w:cs="Times New Roman"/>
          <w:color w:val="3A3A3A"/>
          <w:sz w:val="28"/>
          <w:szCs w:val="28"/>
        </w:rPr>
      </w:pPr>
      <w:ins w:id="174" w:author="Unknown">
        <w:r w:rsidRPr="008429CC">
          <w:rPr>
            <w:rFonts w:ascii="Times New Roman" w:eastAsia="Times New Roman" w:hAnsi="Times New Roman" w:cs="Times New Roman"/>
            <w:b/>
            <w:bCs/>
            <w:color w:val="3A3A3A"/>
            <w:sz w:val="28"/>
            <w:szCs w:val="28"/>
          </w:rPr>
          <w:t>Answer:</w:t>
        </w:r>
        <w:r w:rsidRPr="008429CC">
          <w:rPr>
            <w:rFonts w:ascii="Times New Roman" w:eastAsia="Times New Roman" w:hAnsi="Times New Roman" w:cs="Times New Roman"/>
            <w:color w:val="3A3A3A"/>
            <w:sz w:val="28"/>
            <w:szCs w:val="28"/>
          </w:rPr>
          <w:t xml:space="preserve"> There are several properties of </w:t>
        </w:r>
        <w:proofErr w:type="spellStart"/>
        <w:r w:rsidRPr="008429CC">
          <w:rPr>
            <w:rFonts w:ascii="Times New Roman" w:eastAsia="Times New Roman" w:hAnsi="Times New Roman" w:cs="Times New Roman"/>
            <w:color w:val="3A3A3A"/>
            <w:sz w:val="28"/>
            <w:szCs w:val="28"/>
          </w:rPr>
          <w:t>flexbox</w:t>
        </w:r>
        <w:proofErr w:type="spellEnd"/>
        <w:r w:rsidRPr="008429CC">
          <w:rPr>
            <w:rFonts w:ascii="Times New Roman" w:eastAsia="Times New Roman" w:hAnsi="Times New Roman" w:cs="Times New Roman"/>
            <w:color w:val="3A3A3A"/>
            <w:sz w:val="28"/>
            <w:szCs w:val="28"/>
          </w:rPr>
          <w:t xml:space="preserve"> that are used in the HTML webpage.</w:t>
        </w:r>
      </w:ins>
    </w:p>
    <w:p w:rsidR="008429CC" w:rsidRPr="008429CC" w:rsidRDefault="008429CC" w:rsidP="008429CC">
      <w:pPr>
        <w:shd w:val="clear" w:color="auto" w:fill="FFFFFF"/>
        <w:spacing w:after="0" w:line="240" w:lineRule="auto"/>
        <w:rPr>
          <w:ins w:id="175" w:author="Unknown"/>
          <w:rFonts w:ascii="Times New Roman" w:eastAsia="Times New Roman" w:hAnsi="Times New Roman" w:cs="Times New Roman"/>
          <w:color w:val="3A3A3A"/>
          <w:sz w:val="28"/>
          <w:szCs w:val="28"/>
        </w:rPr>
      </w:pPr>
      <w:ins w:id="176" w:author="Unknown">
        <w:r w:rsidRPr="008429CC">
          <w:rPr>
            <w:rFonts w:ascii="Times New Roman" w:eastAsia="Times New Roman" w:hAnsi="Times New Roman" w:cs="Times New Roman"/>
            <w:b/>
            <w:bCs/>
            <w:color w:val="3A3A3A"/>
            <w:sz w:val="28"/>
            <w:szCs w:val="28"/>
          </w:rPr>
          <w:t>They are:</w:t>
        </w:r>
      </w:ins>
    </w:p>
    <w:p w:rsidR="008429CC" w:rsidRPr="008429CC" w:rsidRDefault="008429CC" w:rsidP="008429CC">
      <w:pPr>
        <w:numPr>
          <w:ilvl w:val="0"/>
          <w:numId w:val="6"/>
        </w:numPr>
        <w:shd w:val="clear" w:color="auto" w:fill="FFFFFF"/>
        <w:spacing w:after="0" w:line="240" w:lineRule="auto"/>
        <w:rPr>
          <w:ins w:id="177" w:author="Unknown"/>
          <w:rFonts w:ascii="Times New Roman" w:eastAsia="Times New Roman" w:hAnsi="Times New Roman" w:cs="Times New Roman"/>
          <w:color w:val="3A3A3A"/>
          <w:sz w:val="28"/>
          <w:szCs w:val="28"/>
        </w:rPr>
      </w:pPr>
      <w:ins w:id="178" w:author="Unknown">
        <w:r w:rsidRPr="008429CC">
          <w:rPr>
            <w:rFonts w:ascii="Times New Roman" w:eastAsia="Times New Roman" w:hAnsi="Times New Roman" w:cs="Times New Roman"/>
            <w:color w:val="3A3A3A"/>
            <w:sz w:val="28"/>
            <w:szCs w:val="28"/>
          </w:rPr>
          <w:t>flex-direction</w:t>
        </w:r>
      </w:ins>
    </w:p>
    <w:p w:rsidR="008429CC" w:rsidRPr="008429CC" w:rsidRDefault="008429CC" w:rsidP="008429CC">
      <w:pPr>
        <w:numPr>
          <w:ilvl w:val="0"/>
          <w:numId w:val="6"/>
        </w:numPr>
        <w:shd w:val="clear" w:color="auto" w:fill="FFFFFF"/>
        <w:spacing w:after="0" w:line="240" w:lineRule="auto"/>
        <w:rPr>
          <w:ins w:id="179" w:author="Unknown"/>
          <w:rFonts w:ascii="Times New Roman" w:eastAsia="Times New Roman" w:hAnsi="Times New Roman" w:cs="Times New Roman"/>
          <w:color w:val="3A3A3A"/>
          <w:sz w:val="28"/>
          <w:szCs w:val="28"/>
        </w:rPr>
      </w:pPr>
      <w:ins w:id="180" w:author="Unknown">
        <w:r w:rsidRPr="008429CC">
          <w:rPr>
            <w:rFonts w:ascii="Times New Roman" w:eastAsia="Times New Roman" w:hAnsi="Times New Roman" w:cs="Times New Roman"/>
            <w:color w:val="3A3A3A"/>
            <w:sz w:val="28"/>
            <w:szCs w:val="28"/>
          </w:rPr>
          <w:t>flex-wrap</w:t>
        </w:r>
      </w:ins>
    </w:p>
    <w:p w:rsidR="008429CC" w:rsidRPr="008429CC" w:rsidRDefault="008429CC" w:rsidP="008429CC">
      <w:pPr>
        <w:numPr>
          <w:ilvl w:val="0"/>
          <w:numId w:val="6"/>
        </w:numPr>
        <w:shd w:val="clear" w:color="auto" w:fill="FFFFFF"/>
        <w:spacing w:after="0" w:line="240" w:lineRule="auto"/>
        <w:rPr>
          <w:ins w:id="181" w:author="Unknown"/>
          <w:rFonts w:ascii="Times New Roman" w:eastAsia="Times New Roman" w:hAnsi="Times New Roman" w:cs="Times New Roman"/>
          <w:color w:val="3A3A3A"/>
          <w:sz w:val="28"/>
          <w:szCs w:val="28"/>
        </w:rPr>
      </w:pPr>
      <w:ins w:id="182" w:author="Unknown">
        <w:r w:rsidRPr="008429CC">
          <w:rPr>
            <w:rFonts w:ascii="Times New Roman" w:eastAsia="Times New Roman" w:hAnsi="Times New Roman" w:cs="Times New Roman"/>
            <w:color w:val="3A3A3A"/>
            <w:sz w:val="28"/>
            <w:szCs w:val="28"/>
          </w:rPr>
          <w:t>flex-flow</w:t>
        </w:r>
      </w:ins>
    </w:p>
    <w:p w:rsidR="008429CC" w:rsidRPr="008429CC" w:rsidRDefault="008429CC" w:rsidP="008429CC">
      <w:pPr>
        <w:numPr>
          <w:ilvl w:val="0"/>
          <w:numId w:val="6"/>
        </w:numPr>
        <w:shd w:val="clear" w:color="auto" w:fill="FFFFFF"/>
        <w:spacing w:after="0" w:line="240" w:lineRule="auto"/>
        <w:rPr>
          <w:ins w:id="183" w:author="Unknown"/>
          <w:rFonts w:ascii="Times New Roman" w:eastAsia="Times New Roman" w:hAnsi="Times New Roman" w:cs="Times New Roman"/>
          <w:color w:val="3A3A3A"/>
          <w:sz w:val="28"/>
          <w:szCs w:val="28"/>
        </w:rPr>
      </w:pPr>
      <w:ins w:id="184" w:author="Unknown">
        <w:r w:rsidRPr="008429CC">
          <w:rPr>
            <w:rFonts w:ascii="Times New Roman" w:eastAsia="Times New Roman" w:hAnsi="Times New Roman" w:cs="Times New Roman"/>
            <w:color w:val="3A3A3A"/>
            <w:sz w:val="28"/>
            <w:szCs w:val="28"/>
          </w:rPr>
          <w:t>justify-content</w:t>
        </w:r>
      </w:ins>
    </w:p>
    <w:p w:rsidR="008429CC" w:rsidRPr="008429CC" w:rsidRDefault="008429CC" w:rsidP="008429CC">
      <w:pPr>
        <w:numPr>
          <w:ilvl w:val="0"/>
          <w:numId w:val="6"/>
        </w:numPr>
        <w:shd w:val="clear" w:color="auto" w:fill="FFFFFF"/>
        <w:spacing w:after="0" w:line="240" w:lineRule="auto"/>
        <w:rPr>
          <w:ins w:id="185" w:author="Unknown"/>
          <w:rFonts w:ascii="Times New Roman" w:eastAsia="Times New Roman" w:hAnsi="Times New Roman" w:cs="Times New Roman"/>
          <w:color w:val="3A3A3A"/>
          <w:sz w:val="28"/>
          <w:szCs w:val="28"/>
        </w:rPr>
      </w:pPr>
      <w:ins w:id="186" w:author="Unknown">
        <w:r w:rsidRPr="008429CC">
          <w:rPr>
            <w:rFonts w:ascii="Times New Roman" w:eastAsia="Times New Roman" w:hAnsi="Times New Roman" w:cs="Times New Roman"/>
            <w:color w:val="3A3A3A"/>
            <w:sz w:val="28"/>
            <w:szCs w:val="28"/>
          </w:rPr>
          <w:t>align-items</w:t>
        </w:r>
      </w:ins>
    </w:p>
    <w:p w:rsidR="008429CC" w:rsidRPr="008429CC" w:rsidRDefault="008429CC" w:rsidP="008429CC">
      <w:pPr>
        <w:numPr>
          <w:ilvl w:val="0"/>
          <w:numId w:val="6"/>
        </w:numPr>
        <w:shd w:val="clear" w:color="auto" w:fill="FFFFFF"/>
        <w:spacing w:after="0" w:line="240" w:lineRule="auto"/>
        <w:rPr>
          <w:ins w:id="187" w:author="Unknown"/>
          <w:rFonts w:ascii="Times New Roman" w:eastAsia="Times New Roman" w:hAnsi="Times New Roman" w:cs="Times New Roman"/>
          <w:color w:val="3A3A3A"/>
          <w:sz w:val="28"/>
          <w:szCs w:val="28"/>
        </w:rPr>
      </w:pPr>
      <w:ins w:id="188" w:author="Unknown">
        <w:r w:rsidRPr="008429CC">
          <w:rPr>
            <w:rFonts w:ascii="Times New Roman" w:eastAsia="Times New Roman" w:hAnsi="Times New Roman" w:cs="Times New Roman"/>
            <w:color w:val="3A3A3A"/>
            <w:sz w:val="28"/>
            <w:szCs w:val="28"/>
          </w:rPr>
          <w:t>align-content</w:t>
        </w:r>
      </w:ins>
    </w:p>
    <w:p w:rsidR="008429CC" w:rsidRPr="008429CC" w:rsidRDefault="008429CC" w:rsidP="008429CC">
      <w:pPr>
        <w:shd w:val="clear" w:color="auto" w:fill="FFFFFF"/>
        <w:spacing w:after="0" w:line="240" w:lineRule="auto"/>
        <w:rPr>
          <w:ins w:id="189" w:author="Unknown"/>
          <w:rFonts w:ascii="Times New Roman" w:eastAsia="Times New Roman" w:hAnsi="Times New Roman" w:cs="Times New Roman"/>
          <w:color w:val="3A3A3A"/>
          <w:sz w:val="28"/>
          <w:szCs w:val="28"/>
        </w:rPr>
      </w:pPr>
      <w:ins w:id="190" w:author="Unknown">
        <w:r w:rsidRPr="008429CC">
          <w:rPr>
            <w:rFonts w:ascii="Times New Roman" w:eastAsia="Times New Roman" w:hAnsi="Times New Roman" w:cs="Times New Roman"/>
            <w:b/>
            <w:bCs/>
            <w:color w:val="FF6600"/>
            <w:sz w:val="28"/>
            <w:szCs w:val="28"/>
          </w:rPr>
          <w:t>Q #19) How to align image vertically in a division which spans vertically in the whole webpage?</w:t>
        </w:r>
      </w:ins>
    </w:p>
    <w:p w:rsidR="008429CC" w:rsidRPr="008429CC" w:rsidRDefault="008429CC" w:rsidP="008429CC">
      <w:pPr>
        <w:shd w:val="clear" w:color="auto" w:fill="FFFFFF"/>
        <w:spacing w:after="336" w:line="240" w:lineRule="auto"/>
        <w:rPr>
          <w:ins w:id="191" w:author="Unknown"/>
          <w:rFonts w:ascii="Times New Roman" w:eastAsia="Times New Roman" w:hAnsi="Times New Roman" w:cs="Times New Roman"/>
          <w:color w:val="3A3A3A"/>
          <w:sz w:val="28"/>
          <w:szCs w:val="28"/>
        </w:rPr>
      </w:pPr>
      <w:r w:rsidRPr="008429CC">
        <w:rPr>
          <w:rFonts w:ascii="Times New Roman" w:eastAsia="Times New Roman" w:hAnsi="Times New Roman" w:cs="Times New Roman"/>
          <w:noProof/>
          <w:color w:val="3A3A3A"/>
          <w:sz w:val="28"/>
          <w:szCs w:val="28"/>
        </w:rPr>
        <w:drawing>
          <wp:inline distT="0" distB="0" distL="0" distR="0">
            <wp:extent cx="5715000" cy="2463800"/>
            <wp:effectExtent l="19050" t="0" r="0" b="0"/>
            <wp:docPr id="4" name="Picture 4" descr="align image vertically in a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gn image vertically in a division"/>
                    <pic:cNvPicPr>
                      <a:picLocks noChangeAspect="1" noChangeArrowheads="1"/>
                    </pic:cNvPicPr>
                  </pic:nvPicPr>
                  <pic:blipFill>
                    <a:blip r:embed="rId8"/>
                    <a:srcRect/>
                    <a:stretch>
                      <a:fillRect/>
                    </a:stretch>
                  </pic:blipFill>
                  <pic:spPr bwMode="auto">
                    <a:xfrm>
                      <a:off x="0" y="0"/>
                      <a:ext cx="5715000" cy="2463800"/>
                    </a:xfrm>
                    <a:prstGeom prst="rect">
                      <a:avLst/>
                    </a:prstGeom>
                    <a:noFill/>
                    <a:ln w="9525">
                      <a:noFill/>
                      <a:miter lim="800000"/>
                      <a:headEnd/>
                      <a:tailEnd/>
                    </a:ln>
                  </pic:spPr>
                </pic:pic>
              </a:graphicData>
            </a:graphic>
          </wp:inline>
        </w:drawing>
      </w:r>
    </w:p>
    <w:p w:rsidR="008429CC" w:rsidRPr="008429CC" w:rsidRDefault="008429CC" w:rsidP="008429CC">
      <w:pPr>
        <w:shd w:val="clear" w:color="auto" w:fill="FFFFFF"/>
        <w:spacing w:after="0" w:line="240" w:lineRule="auto"/>
        <w:rPr>
          <w:ins w:id="192" w:author="Unknown"/>
          <w:rFonts w:ascii="Times New Roman" w:eastAsia="Times New Roman" w:hAnsi="Times New Roman" w:cs="Times New Roman"/>
          <w:color w:val="3A3A3A"/>
          <w:sz w:val="28"/>
          <w:szCs w:val="28"/>
        </w:rPr>
      </w:pPr>
      <w:ins w:id="19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 xml:space="preserve">It can be done by using the syntax </w:t>
        </w:r>
        <w:proofErr w:type="spellStart"/>
        <w:r w:rsidRPr="008429CC">
          <w:rPr>
            <w:rFonts w:ascii="Times New Roman" w:eastAsia="Times New Roman" w:hAnsi="Times New Roman" w:cs="Times New Roman"/>
            <w:color w:val="3A3A3A"/>
            <w:sz w:val="28"/>
            <w:szCs w:val="28"/>
          </w:rPr>
          <w:t>verticle</w:t>
        </w:r>
        <w:proofErr w:type="spellEnd"/>
        <w:r w:rsidRPr="008429CC">
          <w:rPr>
            <w:rFonts w:ascii="Times New Roman" w:eastAsia="Times New Roman" w:hAnsi="Times New Roman" w:cs="Times New Roman"/>
            <w:color w:val="3A3A3A"/>
            <w:sz w:val="28"/>
            <w:szCs w:val="28"/>
          </w:rPr>
          <w:t xml:space="preserve">-align: middle in the &lt;div1&gt; element and even we can bind the two text spans around with another span and after </w:t>
        </w:r>
        <w:proofErr w:type="gramStart"/>
        <w:r w:rsidRPr="008429CC">
          <w:rPr>
            <w:rFonts w:ascii="Times New Roman" w:eastAsia="Times New Roman" w:hAnsi="Times New Roman" w:cs="Times New Roman"/>
            <w:color w:val="3A3A3A"/>
            <w:sz w:val="28"/>
            <w:szCs w:val="28"/>
          </w:rPr>
          <w:t>this,</w:t>
        </w:r>
        <w:proofErr w:type="gramEnd"/>
        <w:r w:rsidRPr="008429CC">
          <w:rPr>
            <w:rFonts w:ascii="Times New Roman" w:eastAsia="Times New Roman" w:hAnsi="Times New Roman" w:cs="Times New Roman"/>
            <w:color w:val="3A3A3A"/>
            <w:sz w:val="28"/>
            <w:szCs w:val="28"/>
          </w:rPr>
          <w:t xml:space="preserve"> we have to use </w:t>
        </w:r>
        <w:proofErr w:type="spellStart"/>
        <w:r w:rsidRPr="008429CC">
          <w:rPr>
            <w:rFonts w:ascii="Times New Roman" w:eastAsia="Times New Roman" w:hAnsi="Times New Roman" w:cs="Times New Roman"/>
            <w:color w:val="3A3A3A"/>
            <w:sz w:val="28"/>
            <w:szCs w:val="28"/>
          </w:rPr>
          <w:t>verticle</w:t>
        </w:r>
        <w:proofErr w:type="spellEnd"/>
        <w:r w:rsidRPr="008429CC">
          <w:rPr>
            <w:rFonts w:ascii="Times New Roman" w:eastAsia="Times New Roman" w:hAnsi="Times New Roman" w:cs="Times New Roman"/>
            <w:color w:val="3A3A3A"/>
            <w:sz w:val="28"/>
            <w:szCs w:val="28"/>
          </w:rPr>
          <w:t>-align: middle in the content #icon.</w:t>
        </w:r>
      </w:ins>
    </w:p>
    <w:p w:rsidR="008429CC" w:rsidRPr="008429CC" w:rsidRDefault="008429CC" w:rsidP="008429CC">
      <w:pPr>
        <w:shd w:val="clear" w:color="auto" w:fill="FFFFFF"/>
        <w:spacing w:after="0" w:line="240" w:lineRule="auto"/>
        <w:rPr>
          <w:ins w:id="194" w:author="Unknown"/>
          <w:rFonts w:ascii="Times New Roman" w:eastAsia="Times New Roman" w:hAnsi="Times New Roman" w:cs="Times New Roman"/>
          <w:color w:val="3A3A3A"/>
          <w:sz w:val="28"/>
          <w:szCs w:val="28"/>
        </w:rPr>
      </w:pPr>
      <w:ins w:id="195" w:author="Unknown">
        <w:r w:rsidRPr="008429CC">
          <w:rPr>
            <w:rFonts w:ascii="Times New Roman" w:eastAsia="Times New Roman" w:hAnsi="Times New Roman" w:cs="Times New Roman"/>
            <w:b/>
            <w:bCs/>
            <w:color w:val="FF6600"/>
            <w:sz w:val="28"/>
            <w:szCs w:val="28"/>
          </w:rPr>
          <w:t xml:space="preserve">Q #20)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the difference between padding and margin?</w:t>
        </w:r>
      </w:ins>
    </w:p>
    <w:p w:rsidR="008429CC" w:rsidRPr="008429CC" w:rsidRDefault="008429CC" w:rsidP="008429CC">
      <w:pPr>
        <w:shd w:val="clear" w:color="auto" w:fill="FFFFFF"/>
        <w:spacing w:after="0" w:line="240" w:lineRule="auto"/>
        <w:rPr>
          <w:ins w:id="196" w:author="Unknown"/>
          <w:rFonts w:ascii="Times New Roman" w:eastAsia="Times New Roman" w:hAnsi="Times New Roman" w:cs="Times New Roman"/>
          <w:color w:val="3A3A3A"/>
          <w:sz w:val="28"/>
          <w:szCs w:val="28"/>
        </w:rPr>
      </w:pPr>
      <w:ins w:id="197"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In CSS, the margin is the property by which we can create space around elements. We can even create space to the exterior defined borders.</w:t>
        </w:r>
      </w:ins>
    </w:p>
    <w:p w:rsidR="008429CC" w:rsidRPr="008429CC" w:rsidRDefault="008429CC" w:rsidP="008429CC">
      <w:pPr>
        <w:shd w:val="clear" w:color="auto" w:fill="FFFFFF"/>
        <w:spacing w:after="0" w:line="240" w:lineRule="auto"/>
        <w:rPr>
          <w:ins w:id="198" w:author="Unknown"/>
          <w:rFonts w:ascii="Times New Roman" w:eastAsia="Times New Roman" w:hAnsi="Times New Roman" w:cs="Times New Roman"/>
          <w:color w:val="3A3A3A"/>
          <w:sz w:val="28"/>
          <w:szCs w:val="28"/>
        </w:rPr>
      </w:pPr>
      <w:ins w:id="199" w:author="Unknown">
        <w:r w:rsidRPr="008429CC">
          <w:rPr>
            <w:rFonts w:ascii="Times New Roman" w:eastAsia="Times New Roman" w:hAnsi="Times New Roman" w:cs="Times New Roman"/>
            <w:b/>
            <w:bCs/>
            <w:color w:val="3A3A3A"/>
            <w:sz w:val="28"/>
            <w:szCs w:val="28"/>
          </w:rPr>
          <w:t>In CSS we have margin property as follows:</w:t>
        </w:r>
      </w:ins>
    </w:p>
    <w:p w:rsidR="008429CC" w:rsidRPr="008429CC" w:rsidRDefault="008429CC" w:rsidP="008429CC">
      <w:pPr>
        <w:numPr>
          <w:ilvl w:val="0"/>
          <w:numId w:val="7"/>
        </w:numPr>
        <w:shd w:val="clear" w:color="auto" w:fill="FFFFFF"/>
        <w:spacing w:after="0" w:line="240" w:lineRule="auto"/>
        <w:rPr>
          <w:ins w:id="200" w:author="Unknown"/>
          <w:rFonts w:ascii="Times New Roman" w:eastAsia="Times New Roman" w:hAnsi="Times New Roman" w:cs="Times New Roman"/>
          <w:color w:val="3A3A3A"/>
          <w:sz w:val="28"/>
          <w:szCs w:val="28"/>
        </w:rPr>
      </w:pPr>
      <w:ins w:id="201" w:author="Unknown">
        <w:r w:rsidRPr="008429CC">
          <w:rPr>
            <w:rFonts w:ascii="Times New Roman" w:eastAsia="Times New Roman" w:hAnsi="Times New Roman" w:cs="Times New Roman"/>
            <w:color w:val="3A3A3A"/>
            <w:sz w:val="28"/>
            <w:szCs w:val="28"/>
          </w:rPr>
          <w:t>margin-top</w:t>
        </w:r>
      </w:ins>
    </w:p>
    <w:p w:rsidR="008429CC" w:rsidRPr="008429CC" w:rsidRDefault="008429CC" w:rsidP="008429CC">
      <w:pPr>
        <w:numPr>
          <w:ilvl w:val="0"/>
          <w:numId w:val="7"/>
        </w:numPr>
        <w:shd w:val="clear" w:color="auto" w:fill="FFFFFF"/>
        <w:spacing w:after="0" w:line="240" w:lineRule="auto"/>
        <w:rPr>
          <w:ins w:id="202" w:author="Unknown"/>
          <w:rFonts w:ascii="Times New Roman" w:eastAsia="Times New Roman" w:hAnsi="Times New Roman" w:cs="Times New Roman"/>
          <w:color w:val="3A3A3A"/>
          <w:sz w:val="28"/>
          <w:szCs w:val="28"/>
        </w:rPr>
      </w:pPr>
      <w:ins w:id="203" w:author="Unknown">
        <w:r w:rsidRPr="008429CC">
          <w:rPr>
            <w:rFonts w:ascii="Times New Roman" w:eastAsia="Times New Roman" w:hAnsi="Times New Roman" w:cs="Times New Roman"/>
            <w:color w:val="3A3A3A"/>
            <w:sz w:val="28"/>
            <w:szCs w:val="28"/>
          </w:rPr>
          <w:t>margin-right</w:t>
        </w:r>
      </w:ins>
    </w:p>
    <w:p w:rsidR="008429CC" w:rsidRPr="008429CC" w:rsidRDefault="008429CC" w:rsidP="008429CC">
      <w:pPr>
        <w:numPr>
          <w:ilvl w:val="0"/>
          <w:numId w:val="7"/>
        </w:numPr>
        <w:shd w:val="clear" w:color="auto" w:fill="FFFFFF"/>
        <w:spacing w:after="0" w:line="240" w:lineRule="auto"/>
        <w:rPr>
          <w:ins w:id="204" w:author="Unknown"/>
          <w:rFonts w:ascii="Times New Roman" w:eastAsia="Times New Roman" w:hAnsi="Times New Roman" w:cs="Times New Roman"/>
          <w:color w:val="3A3A3A"/>
          <w:sz w:val="28"/>
          <w:szCs w:val="28"/>
        </w:rPr>
      </w:pPr>
      <w:ins w:id="205" w:author="Unknown">
        <w:r w:rsidRPr="008429CC">
          <w:rPr>
            <w:rFonts w:ascii="Times New Roman" w:eastAsia="Times New Roman" w:hAnsi="Times New Roman" w:cs="Times New Roman"/>
            <w:color w:val="3A3A3A"/>
            <w:sz w:val="28"/>
            <w:szCs w:val="28"/>
          </w:rPr>
          <w:t>margin-bottom</w:t>
        </w:r>
      </w:ins>
    </w:p>
    <w:p w:rsidR="008429CC" w:rsidRPr="008429CC" w:rsidRDefault="008429CC" w:rsidP="008429CC">
      <w:pPr>
        <w:numPr>
          <w:ilvl w:val="0"/>
          <w:numId w:val="7"/>
        </w:numPr>
        <w:shd w:val="clear" w:color="auto" w:fill="FFFFFF"/>
        <w:spacing w:after="0" w:line="240" w:lineRule="auto"/>
        <w:rPr>
          <w:ins w:id="206" w:author="Unknown"/>
          <w:rFonts w:ascii="Times New Roman" w:eastAsia="Times New Roman" w:hAnsi="Times New Roman" w:cs="Times New Roman"/>
          <w:color w:val="3A3A3A"/>
          <w:sz w:val="28"/>
          <w:szCs w:val="28"/>
        </w:rPr>
      </w:pPr>
      <w:ins w:id="207" w:author="Unknown">
        <w:r w:rsidRPr="008429CC">
          <w:rPr>
            <w:rFonts w:ascii="Times New Roman" w:eastAsia="Times New Roman" w:hAnsi="Times New Roman" w:cs="Times New Roman"/>
            <w:color w:val="3A3A3A"/>
            <w:sz w:val="28"/>
            <w:szCs w:val="28"/>
          </w:rPr>
          <w:t>Margin-left</w:t>
        </w:r>
      </w:ins>
    </w:p>
    <w:p w:rsidR="008429CC" w:rsidRPr="008429CC" w:rsidRDefault="008429CC" w:rsidP="008429CC">
      <w:pPr>
        <w:shd w:val="clear" w:color="auto" w:fill="FFFFFF"/>
        <w:spacing w:after="0" w:line="240" w:lineRule="auto"/>
        <w:rPr>
          <w:ins w:id="208" w:author="Unknown"/>
          <w:rFonts w:ascii="Times New Roman" w:eastAsia="Times New Roman" w:hAnsi="Times New Roman" w:cs="Times New Roman"/>
          <w:color w:val="3A3A3A"/>
          <w:sz w:val="28"/>
          <w:szCs w:val="28"/>
        </w:rPr>
      </w:pPr>
      <w:ins w:id="209" w:author="Unknown">
        <w:r w:rsidRPr="008429CC">
          <w:rPr>
            <w:rFonts w:ascii="Times New Roman" w:eastAsia="Times New Roman" w:hAnsi="Times New Roman" w:cs="Times New Roman"/>
            <w:b/>
            <w:bCs/>
            <w:color w:val="3A3A3A"/>
            <w:sz w:val="28"/>
            <w:szCs w:val="28"/>
          </w:rPr>
          <w:t>Margin property has some defined values as shown below.</w:t>
        </w:r>
      </w:ins>
    </w:p>
    <w:p w:rsidR="008429CC" w:rsidRPr="008429CC" w:rsidRDefault="008429CC" w:rsidP="008429CC">
      <w:pPr>
        <w:numPr>
          <w:ilvl w:val="0"/>
          <w:numId w:val="8"/>
        </w:numPr>
        <w:shd w:val="clear" w:color="auto" w:fill="FFFFFF"/>
        <w:spacing w:after="0" w:line="240" w:lineRule="auto"/>
        <w:rPr>
          <w:ins w:id="210" w:author="Unknown"/>
          <w:rFonts w:ascii="Times New Roman" w:eastAsia="Times New Roman" w:hAnsi="Times New Roman" w:cs="Times New Roman"/>
          <w:color w:val="3A3A3A"/>
          <w:sz w:val="28"/>
          <w:szCs w:val="28"/>
        </w:rPr>
      </w:pPr>
      <w:ins w:id="211" w:author="Unknown">
        <w:r w:rsidRPr="008429CC">
          <w:rPr>
            <w:rFonts w:ascii="Times New Roman" w:eastAsia="Times New Roman" w:hAnsi="Times New Roman" w:cs="Times New Roman"/>
            <w:b/>
            <w:bCs/>
            <w:color w:val="3A3A3A"/>
            <w:sz w:val="28"/>
            <w:szCs w:val="28"/>
          </w:rPr>
          <w:t>Auto –</w:t>
        </w:r>
        <w:r w:rsidRPr="008429CC">
          <w:rPr>
            <w:rFonts w:ascii="Times New Roman" w:eastAsia="Times New Roman" w:hAnsi="Times New Roman" w:cs="Times New Roman"/>
            <w:color w:val="3A3A3A"/>
            <w:sz w:val="28"/>
            <w:szCs w:val="28"/>
          </w:rPr>
          <w:t> using this property browser calculates the margin.</w:t>
        </w:r>
      </w:ins>
    </w:p>
    <w:p w:rsidR="008429CC" w:rsidRPr="008429CC" w:rsidRDefault="008429CC" w:rsidP="008429CC">
      <w:pPr>
        <w:numPr>
          <w:ilvl w:val="0"/>
          <w:numId w:val="8"/>
        </w:numPr>
        <w:shd w:val="clear" w:color="auto" w:fill="FFFFFF"/>
        <w:spacing w:after="0" w:line="240" w:lineRule="auto"/>
        <w:rPr>
          <w:ins w:id="212" w:author="Unknown"/>
          <w:rFonts w:ascii="Times New Roman" w:eastAsia="Times New Roman" w:hAnsi="Times New Roman" w:cs="Times New Roman"/>
          <w:color w:val="3A3A3A"/>
          <w:sz w:val="28"/>
          <w:szCs w:val="28"/>
        </w:rPr>
      </w:pPr>
      <w:ins w:id="213" w:author="Unknown">
        <w:r w:rsidRPr="008429CC">
          <w:rPr>
            <w:rFonts w:ascii="Times New Roman" w:eastAsia="Times New Roman" w:hAnsi="Times New Roman" w:cs="Times New Roman"/>
            <w:b/>
            <w:bCs/>
            <w:color w:val="3A3A3A"/>
            <w:sz w:val="28"/>
            <w:szCs w:val="28"/>
          </w:rPr>
          <w:t>Length –</w:t>
        </w:r>
        <w:r w:rsidRPr="008429CC">
          <w:rPr>
            <w:rFonts w:ascii="Times New Roman" w:eastAsia="Times New Roman" w:hAnsi="Times New Roman" w:cs="Times New Roman"/>
            <w:color w:val="3A3A3A"/>
            <w:sz w:val="28"/>
            <w:szCs w:val="28"/>
          </w:rPr>
          <w:t xml:space="preserve"> It sets the margin values in </w:t>
        </w:r>
        <w:proofErr w:type="spellStart"/>
        <w:r w:rsidRPr="008429CC">
          <w:rPr>
            <w:rFonts w:ascii="Times New Roman" w:eastAsia="Times New Roman" w:hAnsi="Times New Roman" w:cs="Times New Roman"/>
            <w:color w:val="3A3A3A"/>
            <w:sz w:val="28"/>
            <w:szCs w:val="28"/>
          </w:rPr>
          <w:t>px</w:t>
        </w:r>
        <w:proofErr w:type="gramStart"/>
        <w:r w:rsidRPr="008429CC">
          <w:rPr>
            <w:rFonts w:ascii="Times New Roman" w:eastAsia="Times New Roman" w:hAnsi="Times New Roman" w:cs="Times New Roman"/>
            <w:color w:val="3A3A3A"/>
            <w:sz w:val="28"/>
            <w:szCs w:val="28"/>
          </w:rPr>
          <w:t>,pt,cm</w:t>
        </w:r>
        <w:proofErr w:type="spellEnd"/>
        <w:proofErr w:type="gramEnd"/>
        <w:r w:rsidRPr="008429CC">
          <w:rPr>
            <w:rFonts w:ascii="Times New Roman" w:eastAsia="Times New Roman" w:hAnsi="Times New Roman" w:cs="Times New Roman"/>
            <w:color w:val="3A3A3A"/>
            <w:sz w:val="28"/>
            <w:szCs w:val="28"/>
          </w:rPr>
          <w:t xml:space="preserve"> etc.</w:t>
        </w:r>
      </w:ins>
    </w:p>
    <w:p w:rsidR="008429CC" w:rsidRPr="008429CC" w:rsidRDefault="008429CC" w:rsidP="008429CC">
      <w:pPr>
        <w:numPr>
          <w:ilvl w:val="0"/>
          <w:numId w:val="8"/>
        </w:numPr>
        <w:shd w:val="clear" w:color="auto" w:fill="FFFFFF"/>
        <w:spacing w:after="0" w:line="240" w:lineRule="auto"/>
        <w:rPr>
          <w:ins w:id="214" w:author="Unknown"/>
          <w:rFonts w:ascii="Times New Roman" w:eastAsia="Times New Roman" w:hAnsi="Times New Roman" w:cs="Times New Roman"/>
          <w:color w:val="3A3A3A"/>
          <w:sz w:val="28"/>
          <w:szCs w:val="28"/>
        </w:rPr>
      </w:pPr>
      <w:ins w:id="215" w:author="Unknown">
        <w:r w:rsidRPr="008429CC">
          <w:rPr>
            <w:rFonts w:ascii="Times New Roman" w:eastAsia="Times New Roman" w:hAnsi="Times New Roman" w:cs="Times New Roman"/>
            <w:b/>
            <w:bCs/>
            <w:color w:val="3A3A3A"/>
            <w:sz w:val="28"/>
            <w:szCs w:val="28"/>
          </w:rPr>
          <w:t>% –</w:t>
        </w:r>
        <w:r w:rsidRPr="008429CC">
          <w:rPr>
            <w:rFonts w:ascii="Times New Roman" w:eastAsia="Times New Roman" w:hAnsi="Times New Roman" w:cs="Times New Roman"/>
            <w:color w:val="3A3A3A"/>
            <w:sz w:val="28"/>
            <w:szCs w:val="28"/>
          </w:rPr>
          <w:t> It sets the width % of the element.</w:t>
        </w:r>
      </w:ins>
    </w:p>
    <w:p w:rsidR="008429CC" w:rsidRPr="008429CC" w:rsidRDefault="008429CC" w:rsidP="008429CC">
      <w:pPr>
        <w:numPr>
          <w:ilvl w:val="0"/>
          <w:numId w:val="8"/>
        </w:numPr>
        <w:shd w:val="clear" w:color="auto" w:fill="FFFFFF"/>
        <w:spacing w:after="0" w:line="240" w:lineRule="auto"/>
        <w:rPr>
          <w:ins w:id="216" w:author="Unknown"/>
          <w:rFonts w:ascii="Times New Roman" w:eastAsia="Times New Roman" w:hAnsi="Times New Roman" w:cs="Times New Roman"/>
          <w:color w:val="3A3A3A"/>
          <w:sz w:val="28"/>
          <w:szCs w:val="28"/>
        </w:rPr>
      </w:pPr>
      <w:ins w:id="217" w:author="Unknown">
        <w:r w:rsidRPr="008429CC">
          <w:rPr>
            <w:rFonts w:ascii="Times New Roman" w:eastAsia="Times New Roman" w:hAnsi="Times New Roman" w:cs="Times New Roman"/>
            <w:b/>
            <w:bCs/>
            <w:color w:val="3A3A3A"/>
            <w:sz w:val="28"/>
            <w:szCs w:val="28"/>
          </w:rPr>
          <w:t>Inherit –</w:t>
        </w:r>
        <w:r w:rsidRPr="008429CC">
          <w:rPr>
            <w:rFonts w:ascii="Times New Roman" w:eastAsia="Times New Roman" w:hAnsi="Times New Roman" w:cs="Times New Roman"/>
            <w:color w:val="3A3A3A"/>
            <w:sz w:val="28"/>
            <w:szCs w:val="28"/>
          </w:rPr>
          <w:t> By this property we can inherit the margin property from the parent element.</w:t>
        </w:r>
      </w:ins>
    </w:p>
    <w:p w:rsidR="008429CC" w:rsidRPr="008429CC" w:rsidRDefault="008429CC" w:rsidP="008429CC">
      <w:pPr>
        <w:shd w:val="clear" w:color="auto" w:fill="FFFFFF"/>
        <w:spacing w:after="336" w:line="240" w:lineRule="auto"/>
        <w:rPr>
          <w:ins w:id="218" w:author="Unknown"/>
          <w:rFonts w:ascii="Times New Roman" w:eastAsia="Times New Roman" w:hAnsi="Times New Roman" w:cs="Times New Roman"/>
          <w:color w:val="3A3A3A"/>
          <w:sz w:val="28"/>
          <w:szCs w:val="28"/>
        </w:rPr>
      </w:pPr>
      <w:ins w:id="219" w:author="Unknown">
        <w:r w:rsidRPr="008429CC">
          <w:rPr>
            <w:rFonts w:ascii="Times New Roman" w:eastAsia="Times New Roman" w:hAnsi="Times New Roman" w:cs="Times New Roman"/>
            <w:color w:val="3A3A3A"/>
            <w:sz w:val="28"/>
            <w:szCs w:val="28"/>
          </w:rPr>
          <w:t>In CSS, padding is the property by which we can generate space around an element’s content as well as inside any known border.</w:t>
        </w:r>
      </w:ins>
    </w:p>
    <w:p w:rsidR="008429CC" w:rsidRPr="008429CC" w:rsidRDefault="008429CC" w:rsidP="008429CC">
      <w:pPr>
        <w:shd w:val="clear" w:color="auto" w:fill="FFFFFF"/>
        <w:spacing w:after="0" w:line="240" w:lineRule="auto"/>
        <w:rPr>
          <w:ins w:id="220" w:author="Unknown"/>
          <w:rFonts w:ascii="Times New Roman" w:eastAsia="Times New Roman" w:hAnsi="Times New Roman" w:cs="Times New Roman"/>
          <w:color w:val="3A3A3A"/>
          <w:sz w:val="28"/>
          <w:szCs w:val="28"/>
        </w:rPr>
      </w:pPr>
      <w:ins w:id="221" w:author="Unknown">
        <w:r w:rsidRPr="008429CC">
          <w:rPr>
            <w:rFonts w:ascii="Times New Roman" w:eastAsia="Times New Roman" w:hAnsi="Times New Roman" w:cs="Times New Roman"/>
            <w:b/>
            <w:bCs/>
            <w:color w:val="3A3A3A"/>
            <w:sz w:val="28"/>
            <w:szCs w:val="28"/>
          </w:rPr>
          <w:t>CSS padding also has properties like,</w:t>
        </w:r>
      </w:ins>
    </w:p>
    <w:p w:rsidR="008429CC" w:rsidRPr="008429CC" w:rsidRDefault="008429CC" w:rsidP="008429CC">
      <w:pPr>
        <w:numPr>
          <w:ilvl w:val="0"/>
          <w:numId w:val="9"/>
        </w:numPr>
        <w:shd w:val="clear" w:color="auto" w:fill="FFFFFF"/>
        <w:spacing w:after="0" w:line="240" w:lineRule="auto"/>
        <w:rPr>
          <w:ins w:id="222" w:author="Unknown"/>
          <w:rFonts w:ascii="Times New Roman" w:eastAsia="Times New Roman" w:hAnsi="Times New Roman" w:cs="Times New Roman"/>
          <w:color w:val="3A3A3A"/>
          <w:sz w:val="28"/>
          <w:szCs w:val="28"/>
        </w:rPr>
      </w:pPr>
      <w:ins w:id="223" w:author="Unknown">
        <w:r w:rsidRPr="008429CC">
          <w:rPr>
            <w:rFonts w:ascii="Times New Roman" w:eastAsia="Times New Roman" w:hAnsi="Times New Roman" w:cs="Times New Roman"/>
            <w:color w:val="3A3A3A"/>
            <w:sz w:val="28"/>
            <w:szCs w:val="28"/>
          </w:rPr>
          <w:t>Padding-top</w:t>
        </w:r>
      </w:ins>
    </w:p>
    <w:p w:rsidR="008429CC" w:rsidRPr="008429CC" w:rsidRDefault="008429CC" w:rsidP="008429CC">
      <w:pPr>
        <w:numPr>
          <w:ilvl w:val="0"/>
          <w:numId w:val="9"/>
        </w:numPr>
        <w:shd w:val="clear" w:color="auto" w:fill="FFFFFF"/>
        <w:spacing w:after="0" w:line="240" w:lineRule="auto"/>
        <w:rPr>
          <w:ins w:id="224" w:author="Unknown"/>
          <w:rFonts w:ascii="Times New Roman" w:eastAsia="Times New Roman" w:hAnsi="Times New Roman" w:cs="Times New Roman"/>
          <w:color w:val="3A3A3A"/>
          <w:sz w:val="28"/>
          <w:szCs w:val="28"/>
        </w:rPr>
      </w:pPr>
      <w:ins w:id="225" w:author="Unknown">
        <w:r w:rsidRPr="008429CC">
          <w:rPr>
            <w:rFonts w:ascii="Times New Roman" w:eastAsia="Times New Roman" w:hAnsi="Times New Roman" w:cs="Times New Roman"/>
            <w:color w:val="3A3A3A"/>
            <w:sz w:val="28"/>
            <w:szCs w:val="28"/>
          </w:rPr>
          <w:t>Padding-right</w:t>
        </w:r>
      </w:ins>
    </w:p>
    <w:p w:rsidR="008429CC" w:rsidRPr="008429CC" w:rsidRDefault="008429CC" w:rsidP="008429CC">
      <w:pPr>
        <w:numPr>
          <w:ilvl w:val="0"/>
          <w:numId w:val="9"/>
        </w:numPr>
        <w:shd w:val="clear" w:color="auto" w:fill="FFFFFF"/>
        <w:spacing w:after="0" w:line="240" w:lineRule="auto"/>
        <w:rPr>
          <w:ins w:id="226" w:author="Unknown"/>
          <w:rFonts w:ascii="Times New Roman" w:eastAsia="Times New Roman" w:hAnsi="Times New Roman" w:cs="Times New Roman"/>
          <w:color w:val="3A3A3A"/>
          <w:sz w:val="28"/>
          <w:szCs w:val="28"/>
        </w:rPr>
      </w:pPr>
      <w:ins w:id="227" w:author="Unknown">
        <w:r w:rsidRPr="008429CC">
          <w:rPr>
            <w:rFonts w:ascii="Times New Roman" w:eastAsia="Times New Roman" w:hAnsi="Times New Roman" w:cs="Times New Roman"/>
            <w:color w:val="3A3A3A"/>
            <w:sz w:val="28"/>
            <w:szCs w:val="28"/>
          </w:rPr>
          <w:t>Padding-bottom</w:t>
        </w:r>
      </w:ins>
    </w:p>
    <w:p w:rsidR="008429CC" w:rsidRPr="008429CC" w:rsidRDefault="008429CC" w:rsidP="008429CC">
      <w:pPr>
        <w:numPr>
          <w:ilvl w:val="0"/>
          <w:numId w:val="9"/>
        </w:numPr>
        <w:shd w:val="clear" w:color="auto" w:fill="FFFFFF"/>
        <w:spacing w:after="0" w:line="240" w:lineRule="auto"/>
        <w:rPr>
          <w:ins w:id="228" w:author="Unknown"/>
          <w:rFonts w:ascii="Times New Roman" w:eastAsia="Times New Roman" w:hAnsi="Times New Roman" w:cs="Times New Roman"/>
          <w:color w:val="3A3A3A"/>
          <w:sz w:val="28"/>
          <w:szCs w:val="28"/>
        </w:rPr>
      </w:pPr>
      <w:ins w:id="229" w:author="Unknown">
        <w:r w:rsidRPr="008429CC">
          <w:rPr>
            <w:rFonts w:ascii="Times New Roman" w:eastAsia="Times New Roman" w:hAnsi="Times New Roman" w:cs="Times New Roman"/>
            <w:color w:val="3A3A3A"/>
            <w:sz w:val="28"/>
            <w:szCs w:val="28"/>
          </w:rPr>
          <w:t>Padding-left</w:t>
        </w:r>
      </w:ins>
    </w:p>
    <w:p w:rsidR="008429CC" w:rsidRPr="008429CC" w:rsidRDefault="008429CC" w:rsidP="008429CC">
      <w:pPr>
        <w:shd w:val="clear" w:color="auto" w:fill="FFFFFF"/>
        <w:spacing w:after="336" w:line="240" w:lineRule="auto"/>
        <w:rPr>
          <w:ins w:id="230" w:author="Unknown"/>
          <w:rFonts w:ascii="Times New Roman" w:eastAsia="Times New Roman" w:hAnsi="Times New Roman" w:cs="Times New Roman"/>
          <w:color w:val="3A3A3A"/>
          <w:sz w:val="28"/>
          <w:szCs w:val="28"/>
        </w:rPr>
      </w:pPr>
      <w:ins w:id="231" w:author="Unknown">
        <w:r w:rsidRPr="008429CC">
          <w:rPr>
            <w:rFonts w:ascii="Times New Roman" w:eastAsia="Times New Roman" w:hAnsi="Times New Roman" w:cs="Times New Roman"/>
            <w:color w:val="3A3A3A"/>
            <w:sz w:val="28"/>
            <w:szCs w:val="28"/>
          </w:rPr>
          <w:t>Negative values are not allowed in padding.</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2" w:author="Unknown"/>
          <w:rFonts w:ascii="Times New Roman" w:eastAsia="Times New Roman" w:hAnsi="Times New Roman" w:cs="Times New Roman"/>
          <w:color w:val="3A3A3A"/>
          <w:sz w:val="28"/>
          <w:szCs w:val="28"/>
        </w:rPr>
      </w:pPr>
      <w:proofErr w:type="gramStart"/>
      <w:ins w:id="233" w:author="Unknown">
        <w:r w:rsidRPr="008429CC">
          <w:rPr>
            <w:rFonts w:ascii="Times New Roman" w:eastAsia="Times New Roman" w:hAnsi="Times New Roman" w:cs="Times New Roman"/>
            <w:color w:val="3A3A3A"/>
            <w:sz w:val="28"/>
            <w:szCs w:val="28"/>
          </w:rPr>
          <w:t>div</w:t>
        </w:r>
        <w:proofErr w:type="gramEnd"/>
        <w:r w:rsidRPr="008429CC">
          <w:rPr>
            <w:rFonts w:ascii="Times New Roman" w:eastAsia="Times New Roman" w:hAnsi="Times New Roman" w:cs="Times New Roman"/>
            <w:color w:val="3A3A3A"/>
            <w:sz w:val="28"/>
            <w:szCs w:val="28"/>
          </w:rPr>
          <w:t xml:space="preserve">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4" w:author="Unknown"/>
          <w:rFonts w:ascii="Times New Roman" w:eastAsia="Times New Roman" w:hAnsi="Times New Roman" w:cs="Times New Roman"/>
          <w:color w:val="3A3A3A"/>
          <w:sz w:val="28"/>
          <w:szCs w:val="28"/>
        </w:rPr>
      </w:pPr>
      <w:proofErr w:type="gramStart"/>
      <w:ins w:id="235" w:author="Unknown">
        <w:r w:rsidRPr="008429CC">
          <w:rPr>
            <w:rFonts w:ascii="Times New Roman" w:eastAsia="Times New Roman" w:hAnsi="Times New Roman" w:cs="Times New Roman"/>
            <w:color w:val="3A3A3A"/>
            <w:sz w:val="28"/>
            <w:szCs w:val="28"/>
          </w:rPr>
          <w:t>padding-top</w:t>
        </w:r>
        <w:proofErr w:type="gramEnd"/>
        <w:r w:rsidRPr="008429CC">
          <w:rPr>
            <w:rFonts w:ascii="Times New Roman" w:eastAsia="Times New Roman" w:hAnsi="Times New Roman" w:cs="Times New Roman"/>
            <w:color w:val="3A3A3A"/>
            <w:sz w:val="28"/>
            <w:szCs w:val="28"/>
          </w:rPr>
          <w:t>: 60px;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6" w:author="Unknown"/>
          <w:rFonts w:ascii="Times New Roman" w:eastAsia="Times New Roman" w:hAnsi="Times New Roman" w:cs="Times New Roman"/>
          <w:color w:val="3A3A3A"/>
          <w:sz w:val="28"/>
          <w:szCs w:val="28"/>
        </w:rPr>
      </w:pPr>
      <w:proofErr w:type="gramStart"/>
      <w:ins w:id="237" w:author="Unknown">
        <w:r w:rsidRPr="008429CC">
          <w:rPr>
            <w:rFonts w:ascii="Times New Roman" w:eastAsia="Times New Roman" w:hAnsi="Times New Roman" w:cs="Times New Roman"/>
            <w:color w:val="3A3A3A"/>
            <w:sz w:val="28"/>
            <w:szCs w:val="28"/>
          </w:rPr>
          <w:t>padding-right</w:t>
        </w:r>
        <w:proofErr w:type="gramEnd"/>
        <w:r w:rsidRPr="008429CC">
          <w:rPr>
            <w:rFonts w:ascii="Times New Roman" w:eastAsia="Times New Roman" w:hAnsi="Times New Roman" w:cs="Times New Roman"/>
            <w:color w:val="3A3A3A"/>
            <w:sz w:val="28"/>
            <w:szCs w:val="28"/>
          </w:rPr>
          <w:t>: 40px;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8" w:author="Unknown"/>
          <w:rFonts w:ascii="Times New Roman" w:eastAsia="Times New Roman" w:hAnsi="Times New Roman" w:cs="Times New Roman"/>
          <w:color w:val="3A3A3A"/>
          <w:sz w:val="28"/>
          <w:szCs w:val="28"/>
        </w:rPr>
      </w:pPr>
      <w:proofErr w:type="gramStart"/>
      <w:ins w:id="239" w:author="Unknown">
        <w:r w:rsidRPr="008429CC">
          <w:rPr>
            <w:rFonts w:ascii="Times New Roman" w:eastAsia="Times New Roman" w:hAnsi="Times New Roman" w:cs="Times New Roman"/>
            <w:color w:val="3A3A3A"/>
            <w:sz w:val="28"/>
            <w:szCs w:val="28"/>
          </w:rPr>
          <w:t>padding-bottom</w:t>
        </w:r>
        <w:proofErr w:type="gramEnd"/>
        <w:r w:rsidRPr="008429CC">
          <w:rPr>
            <w:rFonts w:ascii="Times New Roman" w:eastAsia="Times New Roman" w:hAnsi="Times New Roman" w:cs="Times New Roman"/>
            <w:color w:val="3A3A3A"/>
            <w:sz w:val="28"/>
            <w:szCs w:val="28"/>
          </w:rPr>
          <w:t>: 50px;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0" w:author="Unknown"/>
          <w:rFonts w:ascii="Times New Roman" w:eastAsia="Times New Roman" w:hAnsi="Times New Roman" w:cs="Times New Roman"/>
          <w:color w:val="3A3A3A"/>
          <w:sz w:val="28"/>
          <w:szCs w:val="28"/>
        </w:rPr>
      </w:pPr>
      <w:proofErr w:type="gramStart"/>
      <w:ins w:id="241" w:author="Unknown">
        <w:r w:rsidRPr="008429CC">
          <w:rPr>
            <w:rFonts w:ascii="Times New Roman" w:eastAsia="Times New Roman" w:hAnsi="Times New Roman" w:cs="Times New Roman"/>
            <w:color w:val="3A3A3A"/>
            <w:sz w:val="28"/>
            <w:szCs w:val="28"/>
          </w:rPr>
          <w:t>padding-left</w:t>
        </w:r>
        <w:proofErr w:type="gramEnd"/>
        <w:r w:rsidRPr="008429CC">
          <w:rPr>
            <w:rFonts w:ascii="Times New Roman" w:eastAsia="Times New Roman" w:hAnsi="Times New Roman" w:cs="Times New Roman"/>
            <w:color w:val="3A3A3A"/>
            <w:sz w:val="28"/>
            <w:szCs w:val="28"/>
          </w:rPr>
          <w:t>: 70px;</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2" w:author="Unknown"/>
          <w:rFonts w:ascii="Times New Roman" w:eastAsia="Times New Roman" w:hAnsi="Times New Roman" w:cs="Times New Roman"/>
          <w:color w:val="3A3A3A"/>
          <w:sz w:val="28"/>
          <w:szCs w:val="28"/>
        </w:rPr>
      </w:pPr>
      <w:ins w:id="243" w:author="Unknown">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244" w:author="Unknown"/>
          <w:rFonts w:ascii="Times New Roman" w:eastAsia="Times New Roman" w:hAnsi="Times New Roman" w:cs="Times New Roman"/>
          <w:color w:val="3A3A3A"/>
          <w:sz w:val="28"/>
          <w:szCs w:val="28"/>
        </w:rPr>
      </w:pPr>
      <w:ins w:id="245" w:author="Unknown">
        <w:r w:rsidRPr="008429CC">
          <w:rPr>
            <w:rFonts w:ascii="Times New Roman" w:eastAsia="Times New Roman" w:hAnsi="Times New Roman" w:cs="Times New Roman"/>
            <w:b/>
            <w:bCs/>
            <w:color w:val="FF6600"/>
            <w:sz w:val="28"/>
            <w:szCs w:val="28"/>
          </w:rPr>
          <w:t xml:space="preserve">Q #21)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the use of the Box Model in CSS?</w:t>
        </w:r>
      </w:ins>
    </w:p>
    <w:p w:rsidR="008429CC" w:rsidRPr="008429CC" w:rsidRDefault="008429CC" w:rsidP="008429CC">
      <w:pPr>
        <w:shd w:val="clear" w:color="auto" w:fill="FFFFFF"/>
        <w:spacing w:after="0" w:line="240" w:lineRule="auto"/>
        <w:rPr>
          <w:ins w:id="246" w:author="Unknown"/>
          <w:rFonts w:ascii="Times New Roman" w:eastAsia="Times New Roman" w:hAnsi="Times New Roman" w:cs="Times New Roman"/>
          <w:color w:val="3A3A3A"/>
          <w:sz w:val="28"/>
          <w:szCs w:val="28"/>
        </w:rPr>
      </w:pPr>
      <w:ins w:id="247"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In CSS, the box model is a box that binds all the HTML elements and it includes features like margins, border, padding, and the actual content.</w:t>
        </w:r>
      </w:ins>
    </w:p>
    <w:p w:rsidR="008429CC" w:rsidRPr="008429CC" w:rsidRDefault="008429CC" w:rsidP="008429CC">
      <w:pPr>
        <w:shd w:val="clear" w:color="auto" w:fill="FFFFFF"/>
        <w:spacing w:after="336" w:line="240" w:lineRule="auto"/>
        <w:rPr>
          <w:ins w:id="248" w:author="Unknown"/>
          <w:rFonts w:ascii="Times New Roman" w:eastAsia="Times New Roman" w:hAnsi="Times New Roman" w:cs="Times New Roman"/>
          <w:color w:val="3A3A3A"/>
          <w:sz w:val="28"/>
          <w:szCs w:val="28"/>
        </w:rPr>
      </w:pPr>
      <w:ins w:id="249" w:author="Unknown">
        <w:r w:rsidRPr="008429CC">
          <w:rPr>
            <w:rFonts w:ascii="Times New Roman" w:eastAsia="Times New Roman" w:hAnsi="Times New Roman" w:cs="Times New Roman"/>
            <w:color w:val="3A3A3A"/>
            <w:sz w:val="28"/>
            <w:szCs w:val="28"/>
          </w:rPr>
          <w:t>By using box model we will get the authority to add the borders all around the elements and we can also define the space between the elements.</w:t>
        </w:r>
      </w:ins>
    </w:p>
    <w:p w:rsidR="008429CC" w:rsidRPr="008429CC" w:rsidRDefault="008429CC" w:rsidP="008429CC">
      <w:pPr>
        <w:shd w:val="clear" w:color="auto" w:fill="FFFFFF"/>
        <w:spacing w:after="0" w:line="240" w:lineRule="auto"/>
        <w:rPr>
          <w:ins w:id="250" w:author="Unknown"/>
          <w:rFonts w:ascii="Times New Roman" w:eastAsia="Times New Roman" w:hAnsi="Times New Roman" w:cs="Times New Roman"/>
          <w:color w:val="3A3A3A"/>
          <w:sz w:val="28"/>
          <w:szCs w:val="28"/>
        </w:rPr>
      </w:pPr>
      <w:ins w:id="251" w:author="Unknown">
        <w:r w:rsidRPr="008429CC">
          <w:rPr>
            <w:rFonts w:ascii="Times New Roman" w:eastAsia="Times New Roman" w:hAnsi="Times New Roman" w:cs="Times New Roman"/>
            <w:b/>
            <w:bCs/>
            <w:color w:val="FF6600"/>
            <w:sz w:val="28"/>
            <w:szCs w:val="28"/>
          </w:rPr>
          <w:t>Q #22) How can we add icons to the web page?</w:t>
        </w:r>
      </w:ins>
    </w:p>
    <w:p w:rsidR="008429CC" w:rsidRPr="008429CC" w:rsidRDefault="008429CC" w:rsidP="008429CC">
      <w:pPr>
        <w:shd w:val="clear" w:color="auto" w:fill="FFFFFF"/>
        <w:spacing w:after="0" w:line="240" w:lineRule="auto"/>
        <w:rPr>
          <w:ins w:id="252" w:author="Unknown"/>
          <w:rFonts w:ascii="Times New Roman" w:eastAsia="Times New Roman" w:hAnsi="Times New Roman" w:cs="Times New Roman"/>
          <w:color w:val="3A3A3A"/>
          <w:sz w:val="28"/>
          <w:szCs w:val="28"/>
        </w:rPr>
      </w:pPr>
      <w:ins w:id="25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 xml:space="preserve">We can add icons to the HTML webpage by using </w:t>
        </w:r>
        <w:proofErr w:type="gramStart"/>
        <w:r w:rsidRPr="008429CC">
          <w:rPr>
            <w:rFonts w:ascii="Times New Roman" w:eastAsia="Times New Roman" w:hAnsi="Times New Roman" w:cs="Times New Roman"/>
            <w:color w:val="3A3A3A"/>
            <w:sz w:val="28"/>
            <w:szCs w:val="28"/>
          </w:rPr>
          <w:t>an icon library like</w:t>
        </w:r>
        <w:proofErr w:type="gramEnd"/>
        <w:r w:rsidRPr="008429CC">
          <w:rPr>
            <w:rFonts w:ascii="Times New Roman" w:eastAsia="Times New Roman" w:hAnsi="Times New Roman" w:cs="Times New Roman"/>
            <w:color w:val="3A3A3A"/>
            <w:sz w:val="28"/>
            <w:szCs w:val="28"/>
          </w:rPr>
          <w:t xml:space="preserve"> font-awesome.</w:t>
        </w:r>
      </w:ins>
    </w:p>
    <w:p w:rsidR="008429CC" w:rsidRPr="008429CC" w:rsidRDefault="008429CC" w:rsidP="008429CC">
      <w:pPr>
        <w:shd w:val="clear" w:color="auto" w:fill="FFFFFF"/>
        <w:spacing w:after="336" w:line="240" w:lineRule="auto"/>
        <w:rPr>
          <w:ins w:id="254" w:author="Unknown"/>
          <w:rFonts w:ascii="Times New Roman" w:eastAsia="Times New Roman" w:hAnsi="Times New Roman" w:cs="Times New Roman"/>
          <w:color w:val="3A3A3A"/>
          <w:sz w:val="28"/>
          <w:szCs w:val="28"/>
        </w:rPr>
      </w:pPr>
      <w:ins w:id="255" w:author="Unknown">
        <w:r w:rsidRPr="008429CC">
          <w:rPr>
            <w:rFonts w:ascii="Times New Roman" w:eastAsia="Times New Roman" w:hAnsi="Times New Roman" w:cs="Times New Roman"/>
            <w:color w:val="3A3A3A"/>
            <w:sz w:val="28"/>
            <w:szCs w:val="28"/>
          </w:rPr>
          <w:t>We have to add the name of the given icon class to any inline HTML element. (&lt;</w:t>
        </w:r>
        <w:proofErr w:type="spellStart"/>
        <w:r w:rsidRPr="008429CC">
          <w:rPr>
            <w:rFonts w:ascii="Times New Roman" w:eastAsia="Times New Roman" w:hAnsi="Times New Roman" w:cs="Times New Roman"/>
            <w:color w:val="3A3A3A"/>
            <w:sz w:val="28"/>
            <w:szCs w:val="28"/>
          </w:rPr>
          <w:t>i</w:t>
        </w:r>
        <w:proofErr w:type="spellEnd"/>
        <w:r w:rsidRPr="008429CC">
          <w:rPr>
            <w:rFonts w:ascii="Times New Roman" w:eastAsia="Times New Roman" w:hAnsi="Times New Roman" w:cs="Times New Roman"/>
            <w:color w:val="3A3A3A"/>
            <w:sz w:val="28"/>
            <w:szCs w:val="28"/>
          </w:rPr>
          <w:t>&gt; or &lt;span&gt;</w:t>
        </w:r>
        <w:proofErr w:type="gramStart"/>
        <w:r w:rsidRPr="008429CC">
          <w:rPr>
            <w:rFonts w:ascii="Times New Roman" w:eastAsia="Times New Roman" w:hAnsi="Times New Roman" w:cs="Times New Roman"/>
            <w:color w:val="3A3A3A"/>
            <w:sz w:val="28"/>
            <w:szCs w:val="28"/>
          </w:rPr>
          <w:t>) .</w:t>
        </w:r>
        <w:proofErr w:type="gramEnd"/>
        <w:r w:rsidRPr="008429CC">
          <w:rPr>
            <w:rFonts w:ascii="Times New Roman" w:eastAsia="Times New Roman" w:hAnsi="Times New Roman" w:cs="Times New Roman"/>
            <w:color w:val="3A3A3A"/>
            <w:sz w:val="28"/>
            <w:szCs w:val="28"/>
          </w:rPr>
          <w:t xml:space="preserve"> Icons in the icon libraries are scalable vectors that can be customized with CSS.</w:t>
        </w:r>
      </w:ins>
    </w:p>
    <w:p w:rsidR="008429CC" w:rsidRPr="008429CC" w:rsidRDefault="008429CC" w:rsidP="008429CC">
      <w:pPr>
        <w:shd w:val="clear" w:color="auto" w:fill="FFFFFF"/>
        <w:spacing w:after="0" w:line="240" w:lineRule="auto"/>
        <w:rPr>
          <w:ins w:id="256" w:author="Unknown"/>
          <w:rFonts w:ascii="Times New Roman" w:eastAsia="Times New Roman" w:hAnsi="Times New Roman" w:cs="Times New Roman"/>
          <w:color w:val="3A3A3A"/>
          <w:sz w:val="28"/>
          <w:szCs w:val="28"/>
        </w:rPr>
      </w:pPr>
      <w:ins w:id="257" w:author="Unknown">
        <w:r w:rsidRPr="008429CC">
          <w:rPr>
            <w:rFonts w:ascii="Times New Roman" w:eastAsia="Times New Roman" w:hAnsi="Times New Roman" w:cs="Times New Roman"/>
            <w:b/>
            <w:bCs/>
            <w:color w:val="FF6600"/>
            <w:sz w:val="28"/>
            <w:szCs w:val="28"/>
          </w:rPr>
          <w:t xml:space="preserve">Q #23)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a CSS pseudo class?</w:t>
        </w:r>
      </w:ins>
    </w:p>
    <w:p w:rsidR="008429CC" w:rsidRPr="008429CC" w:rsidRDefault="008429CC" w:rsidP="008429CC">
      <w:pPr>
        <w:shd w:val="clear" w:color="auto" w:fill="FFFFFF"/>
        <w:spacing w:after="0" w:line="240" w:lineRule="auto"/>
        <w:rPr>
          <w:ins w:id="258" w:author="Unknown"/>
          <w:rFonts w:ascii="Times New Roman" w:eastAsia="Times New Roman" w:hAnsi="Times New Roman" w:cs="Times New Roman"/>
          <w:color w:val="3A3A3A"/>
          <w:sz w:val="28"/>
          <w:szCs w:val="28"/>
        </w:rPr>
      </w:pPr>
      <w:ins w:id="259"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It is a class which is used to define a special state of an HTML element.</w:t>
        </w:r>
      </w:ins>
    </w:p>
    <w:p w:rsidR="008429CC" w:rsidRPr="008429CC" w:rsidRDefault="008429CC" w:rsidP="008429CC">
      <w:pPr>
        <w:shd w:val="clear" w:color="auto" w:fill="FFFFFF"/>
        <w:spacing w:after="336" w:line="240" w:lineRule="auto"/>
        <w:rPr>
          <w:ins w:id="260" w:author="Unknown"/>
          <w:rFonts w:ascii="Times New Roman" w:eastAsia="Times New Roman" w:hAnsi="Times New Roman" w:cs="Times New Roman"/>
          <w:color w:val="3A3A3A"/>
          <w:sz w:val="28"/>
          <w:szCs w:val="28"/>
        </w:rPr>
      </w:pPr>
      <w:ins w:id="261" w:author="Unknown">
        <w:r w:rsidRPr="008429CC">
          <w:rPr>
            <w:rFonts w:ascii="Times New Roman" w:eastAsia="Times New Roman" w:hAnsi="Times New Roman" w:cs="Times New Roman"/>
            <w:color w:val="3A3A3A"/>
            <w:sz w:val="28"/>
            <w:szCs w:val="28"/>
          </w:rPr>
          <w:t>This class can be used by styling an element when a user snooped over it and also it can style an HTML element when it gets the focus.</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2" w:author="Unknown"/>
          <w:rFonts w:ascii="Times New Roman" w:eastAsia="Times New Roman" w:hAnsi="Times New Roman" w:cs="Times New Roman"/>
          <w:color w:val="3A3A3A"/>
          <w:sz w:val="28"/>
          <w:szCs w:val="28"/>
        </w:rPr>
      </w:pPr>
      <w:proofErr w:type="spellStart"/>
      <w:proofErr w:type="gramStart"/>
      <w:ins w:id="263" w:author="Unknown">
        <w:r w:rsidRPr="008429CC">
          <w:rPr>
            <w:rFonts w:ascii="Times New Roman" w:eastAsia="Times New Roman" w:hAnsi="Times New Roman" w:cs="Times New Roman"/>
            <w:color w:val="3A3A3A"/>
            <w:sz w:val="28"/>
            <w:szCs w:val="28"/>
          </w:rPr>
          <w:t>selector:</w:t>
        </w:r>
        <w:proofErr w:type="gramEnd"/>
        <w:r w:rsidRPr="008429CC">
          <w:rPr>
            <w:rFonts w:ascii="Times New Roman" w:eastAsia="Times New Roman" w:hAnsi="Times New Roman" w:cs="Times New Roman"/>
            <w:color w:val="3A3A3A"/>
            <w:sz w:val="28"/>
            <w:szCs w:val="28"/>
          </w:rPr>
          <w:t>pseudo</w:t>
        </w:r>
        <w:proofErr w:type="spellEnd"/>
        <w:r w:rsidRPr="008429CC">
          <w:rPr>
            <w:rFonts w:ascii="Times New Roman" w:eastAsia="Times New Roman" w:hAnsi="Times New Roman" w:cs="Times New Roman"/>
            <w:color w:val="3A3A3A"/>
            <w:sz w:val="28"/>
            <w:szCs w:val="28"/>
          </w:rPr>
          <w:t>-class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4" w:author="Unknown"/>
          <w:rFonts w:ascii="Times New Roman" w:eastAsia="Times New Roman" w:hAnsi="Times New Roman" w:cs="Times New Roman"/>
          <w:color w:val="3A3A3A"/>
          <w:sz w:val="28"/>
          <w:szCs w:val="28"/>
        </w:rPr>
      </w:pPr>
      <w:proofErr w:type="spellStart"/>
      <w:proofErr w:type="gramStart"/>
      <w:ins w:id="265" w:author="Unknown">
        <w:r w:rsidRPr="008429CC">
          <w:rPr>
            <w:rFonts w:ascii="Times New Roman" w:eastAsia="Times New Roman" w:hAnsi="Times New Roman" w:cs="Times New Roman"/>
            <w:color w:val="3A3A3A"/>
            <w:sz w:val="28"/>
            <w:szCs w:val="28"/>
          </w:rPr>
          <w:t>property:</w:t>
        </w:r>
        <w:proofErr w:type="gramEnd"/>
        <w:r w:rsidRPr="008429CC">
          <w:rPr>
            <w:rFonts w:ascii="Times New Roman" w:eastAsia="Times New Roman" w:hAnsi="Times New Roman" w:cs="Times New Roman"/>
            <w:color w:val="3A3A3A"/>
            <w:sz w:val="28"/>
            <w:szCs w:val="28"/>
          </w:rPr>
          <w:t>value</w:t>
        </w:r>
        <w:proofErr w:type="spellEnd"/>
        <w:r w:rsidRPr="008429CC">
          <w:rPr>
            <w:rFonts w:ascii="Times New Roman" w:eastAsia="Times New Roman" w:hAnsi="Times New Roman" w:cs="Times New Roman"/>
            <w:color w:val="3A3A3A"/>
            <w:sz w:val="28"/>
            <w:szCs w:val="28"/>
          </w:rPr>
          <w: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6" w:author="Unknown"/>
          <w:rFonts w:ascii="Times New Roman" w:eastAsia="Times New Roman" w:hAnsi="Times New Roman" w:cs="Times New Roman"/>
          <w:color w:val="3A3A3A"/>
          <w:sz w:val="28"/>
          <w:szCs w:val="28"/>
        </w:rPr>
      </w:pPr>
      <w:ins w:id="267" w:author="Unknown">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268" w:author="Unknown"/>
          <w:rFonts w:ascii="Times New Roman" w:eastAsia="Times New Roman" w:hAnsi="Times New Roman" w:cs="Times New Roman"/>
          <w:color w:val="3A3A3A"/>
          <w:sz w:val="28"/>
          <w:szCs w:val="28"/>
        </w:rPr>
      </w:pPr>
      <w:ins w:id="269" w:author="Unknown">
        <w:r w:rsidRPr="008429CC">
          <w:rPr>
            <w:rFonts w:ascii="Times New Roman" w:eastAsia="Times New Roman" w:hAnsi="Times New Roman" w:cs="Times New Roman"/>
            <w:b/>
            <w:bCs/>
            <w:color w:val="FF6600"/>
            <w:sz w:val="28"/>
            <w:szCs w:val="28"/>
          </w:rPr>
          <w:t>Q #24) Explain the concept of pseudo-elements in CSS.</w:t>
        </w:r>
      </w:ins>
    </w:p>
    <w:p w:rsidR="008429CC" w:rsidRPr="008429CC" w:rsidRDefault="008429CC" w:rsidP="008429CC">
      <w:pPr>
        <w:shd w:val="clear" w:color="auto" w:fill="FFFFFF"/>
        <w:spacing w:after="0" w:line="240" w:lineRule="auto"/>
        <w:rPr>
          <w:ins w:id="270" w:author="Unknown"/>
          <w:rFonts w:ascii="Times New Roman" w:eastAsia="Times New Roman" w:hAnsi="Times New Roman" w:cs="Times New Roman"/>
          <w:color w:val="3A3A3A"/>
          <w:sz w:val="28"/>
          <w:szCs w:val="28"/>
        </w:rPr>
      </w:pPr>
      <w:ins w:id="271"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It is a feature of CSS which is used to style the given parts of an element.</w:t>
        </w:r>
      </w:ins>
    </w:p>
    <w:p w:rsidR="008429CC" w:rsidRPr="008429CC" w:rsidRDefault="008429CC" w:rsidP="008429CC">
      <w:pPr>
        <w:shd w:val="clear" w:color="auto" w:fill="FFFFFF"/>
        <w:spacing w:after="0" w:line="240" w:lineRule="auto"/>
        <w:rPr>
          <w:ins w:id="272" w:author="Unknown"/>
          <w:rFonts w:ascii="Times New Roman" w:eastAsia="Times New Roman" w:hAnsi="Times New Roman" w:cs="Times New Roman"/>
          <w:color w:val="3A3A3A"/>
          <w:sz w:val="28"/>
          <w:szCs w:val="28"/>
        </w:rPr>
      </w:pPr>
      <w:ins w:id="273" w:author="Unknown">
        <w:r w:rsidRPr="008429CC">
          <w:rPr>
            <w:rFonts w:ascii="Times New Roman" w:eastAsia="Times New Roman" w:hAnsi="Times New Roman" w:cs="Times New Roman"/>
            <w:b/>
            <w:bCs/>
            <w:color w:val="000000"/>
            <w:sz w:val="28"/>
            <w:szCs w:val="28"/>
            <w:u w:val="single"/>
          </w:rPr>
          <w:t>For Example</w:t>
        </w:r>
        <w:r w:rsidRPr="008429CC">
          <w:rPr>
            <w:rFonts w:ascii="Times New Roman" w:eastAsia="Times New Roman" w:hAnsi="Times New Roman" w:cs="Times New Roman"/>
            <w:color w:val="000000"/>
            <w:sz w:val="28"/>
            <w:szCs w:val="28"/>
            <w:u w:val="single"/>
            <w:bdr w:val="none" w:sz="0" w:space="0" w:color="auto" w:frame="1"/>
          </w:rPr>
          <w:t>,</w:t>
        </w:r>
        <w:r w:rsidRPr="008429CC">
          <w:rPr>
            <w:rFonts w:ascii="Times New Roman" w:eastAsia="Times New Roman" w:hAnsi="Times New Roman" w:cs="Times New Roman"/>
            <w:color w:val="3A3A3A"/>
            <w:sz w:val="28"/>
            <w:szCs w:val="28"/>
          </w:rPr>
          <w:t> we can style the first letter or line of an HTML element.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4" w:author="Unknown"/>
          <w:rFonts w:ascii="Times New Roman" w:eastAsia="Times New Roman" w:hAnsi="Times New Roman" w:cs="Times New Roman"/>
          <w:color w:val="3A3A3A"/>
          <w:sz w:val="28"/>
          <w:szCs w:val="28"/>
        </w:rPr>
      </w:pPr>
      <w:proofErr w:type="gramStart"/>
      <w:ins w:id="275" w:author="Unknown">
        <w:r w:rsidRPr="008429CC">
          <w:rPr>
            <w:rFonts w:ascii="Times New Roman" w:eastAsia="Times New Roman" w:hAnsi="Times New Roman" w:cs="Times New Roman"/>
            <w:color w:val="3A3A3A"/>
            <w:sz w:val="28"/>
            <w:szCs w:val="28"/>
          </w:rPr>
          <w:t>selector</w:t>
        </w:r>
        <w:proofErr w:type="gramEnd"/>
        <w:r w:rsidRPr="008429CC">
          <w:rPr>
            <w:rFonts w:ascii="Times New Roman" w:eastAsia="Times New Roman" w:hAnsi="Times New Roman" w:cs="Times New Roman"/>
            <w:color w:val="3A3A3A"/>
            <w:sz w:val="28"/>
            <w:szCs w:val="28"/>
          </w:rPr>
          <w:t>::pseudo-element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6" w:author="Unknown"/>
          <w:rFonts w:ascii="Times New Roman" w:eastAsia="Times New Roman" w:hAnsi="Times New Roman" w:cs="Times New Roman"/>
          <w:color w:val="3A3A3A"/>
          <w:sz w:val="28"/>
          <w:szCs w:val="28"/>
        </w:rPr>
      </w:pPr>
      <w:proofErr w:type="spellStart"/>
      <w:proofErr w:type="gramStart"/>
      <w:ins w:id="277" w:author="Unknown">
        <w:r w:rsidRPr="008429CC">
          <w:rPr>
            <w:rFonts w:ascii="Times New Roman" w:eastAsia="Times New Roman" w:hAnsi="Times New Roman" w:cs="Times New Roman"/>
            <w:color w:val="3A3A3A"/>
            <w:sz w:val="28"/>
            <w:szCs w:val="28"/>
          </w:rPr>
          <w:t>property:</w:t>
        </w:r>
        <w:proofErr w:type="gramEnd"/>
        <w:r w:rsidRPr="008429CC">
          <w:rPr>
            <w:rFonts w:ascii="Times New Roman" w:eastAsia="Times New Roman" w:hAnsi="Times New Roman" w:cs="Times New Roman"/>
            <w:color w:val="3A3A3A"/>
            <w:sz w:val="28"/>
            <w:szCs w:val="28"/>
          </w:rPr>
          <w:t>value</w:t>
        </w:r>
        <w:proofErr w:type="spellEnd"/>
        <w:r w:rsidRPr="008429CC">
          <w:rPr>
            <w:rFonts w:ascii="Times New Roman" w:eastAsia="Times New Roman" w:hAnsi="Times New Roman" w:cs="Times New Roman"/>
            <w:color w:val="3A3A3A"/>
            <w:sz w:val="28"/>
            <w:szCs w:val="28"/>
          </w:rPr>
          <w:t>;</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8" w:author="Unknown"/>
          <w:rFonts w:ascii="Times New Roman" w:eastAsia="Times New Roman" w:hAnsi="Times New Roman" w:cs="Times New Roman"/>
          <w:color w:val="3A3A3A"/>
          <w:sz w:val="28"/>
          <w:szCs w:val="28"/>
        </w:rPr>
      </w:pPr>
      <w:ins w:id="279" w:author="Unknown">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280" w:author="Unknown"/>
          <w:rFonts w:ascii="Times New Roman" w:eastAsia="Times New Roman" w:hAnsi="Times New Roman" w:cs="Times New Roman"/>
          <w:color w:val="3A3A3A"/>
          <w:sz w:val="28"/>
          <w:szCs w:val="28"/>
        </w:rPr>
      </w:pPr>
      <w:ins w:id="281" w:author="Unknown">
        <w:r w:rsidRPr="008429CC">
          <w:rPr>
            <w:rFonts w:ascii="Times New Roman" w:eastAsia="Times New Roman" w:hAnsi="Times New Roman" w:cs="Times New Roman"/>
            <w:b/>
            <w:bCs/>
            <w:color w:val="FF6600"/>
            <w:sz w:val="28"/>
            <w:szCs w:val="28"/>
          </w:rPr>
          <w:t xml:space="preserve">Q #25)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is CSS opacity?</w:t>
        </w:r>
      </w:ins>
    </w:p>
    <w:p w:rsidR="008429CC" w:rsidRPr="008429CC" w:rsidRDefault="008429CC" w:rsidP="008429CC">
      <w:pPr>
        <w:shd w:val="clear" w:color="auto" w:fill="FFFFFF"/>
        <w:spacing w:after="0" w:line="240" w:lineRule="auto"/>
        <w:rPr>
          <w:ins w:id="282" w:author="Unknown"/>
          <w:rFonts w:ascii="Times New Roman" w:eastAsia="Times New Roman" w:hAnsi="Times New Roman" w:cs="Times New Roman"/>
          <w:color w:val="3A3A3A"/>
          <w:sz w:val="28"/>
          <w:szCs w:val="28"/>
        </w:rPr>
      </w:pPr>
      <w:ins w:id="28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It is the property which elaborates the transparency of an element.</w:t>
        </w:r>
      </w:ins>
    </w:p>
    <w:p w:rsidR="008429CC" w:rsidRPr="008429CC" w:rsidRDefault="008429CC" w:rsidP="008429CC">
      <w:pPr>
        <w:shd w:val="clear" w:color="auto" w:fill="FFFFFF"/>
        <w:spacing w:after="336" w:line="240" w:lineRule="auto"/>
        <w:rPr>
          <w:ins w:id="284" w:author="Unknown"/>
          <w:rFonts w:ascii="Times New Roman" w:eastAsia="Times New Roman" w:hAnsi="Times New Roman" w:cs="Times New Roman"/>
          <w:color w:val="3A3A3A"/>
          <w:sz w:val="28"/>
          <w:szCs w:val="28"/>
        </w:rPr>
      </w:pPr>
      <w:ins w:id="285" w:author="Unknown">
        <w:r w:rsidRPr="008429CC">
          <w:rPr>
            <w:rFonts w:ascii="Times New Roman" w:eastAsia="Times New Roman" w:hAnsi="Times New Roman" w:cs="Times New Roman"/>
            <w:color w:val="3A3A3A"/>
            <w:sz w:val="28"/>
            <w:szCs w:val="28"/>
          </w:rPr>
          <w:t xml:space="preserve">By this property, we can transparent the image that can take the values from 0.0-1.0, if the value is lower </w:t>
        </w:r>
        <w:proofErr w:type="spellStart"/>
        <w:r w:rsidRPr="008429CC">
          <w:rPr>
            <w:rFonts w:ascii="Times New Roman" w:eastAsia="Times New Roman" w:hAnsi="Times New Roman" w:cs="Times New Roman"/>
            <w:color w:val="3A3A3A"/>
            <w:sz w:val="28"/>
            <w:szCs w:val="28"/>
          </w:rPr>
          <w:t>then</w:t>
        </w:r>
        <w:proofErr w:type="spellEnd"/>
        <w:r w:rsidRPr="008429CC">
          <w:rPr>
            <w:rFonts w:ascii="Times New Roman" w:eastAsia="Times New Roman" w:hAnsi="Times New Roman" w:cs="Times New Roman"/>
            <w:color w:val="3A3A3A"/>
            <w:sz w:val="28"/>
            <w:szCs w:val="28"/>
          </w:rPr>
          <w:t xml:space="preserve"> the image is more transparent. IE8 and earlier version of the browser can take the values from 0-100.</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6" w:author="Unknown"/>
          <w:rFonts w:ascii="Times New Roman" w:eastAsia="Times New Roman" w:hAnsi="Times New Roman" w:cs="Times New Roman"/>
          <w:color w:val="3A3A3A"/>
          <w:sz w:val="28"/>
          <w:szCs w:val="28"/>
        </w:rPr>
      </w:pPr>
      <w:proofErr w:type="spellStart"/>
      <w:proofErr w:type="gramStart"/>
      <w:ins w:id="287" w:author="Unknown">
        <w:r w:rsidRPr="008429CC">
          <w:rPr>
            <w:rFonts w:ascii="Times New Roman" w:eastAsia="Times New Roman" w:hAnsi="Times New Roman" w:cs="Times New Roman"/>
            <w:color w:val="3A3A3A"/>
            <w:sz w:val="28"/>
            <w:szCs w:val="28"/>
          </w:rPr>
          <w:t>img</w:t>
        </w:r>
        <w:proofErr w:type="spellEnd"/>
        <w:proofErr w:type="gramEnd"/>
        <w:r w:rsidRPr="008429CC">
          <w:rPr>
            <w:rFonts w:ascii="Times New Roman" w:eastAsia="Times New Roman" w:hAnsi="Times New Roman" w:cs="Times New Roman"/>
            <w:color w:val="3A3A3A"/>
            <w:sz w:val="28"/>
            <w:szCs w:val="28"/>
          </w:rPr>
          <w:t xml:space="preserve">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8" w:author="Unknown"/>
          <w:rFonts w:ascii="Times New Roman" w:eastAsia="Times New Roman" w:hAnsi="Times New Roman" w:cs="Times New Roman"/>
          <w:color w:val="3A3A3A"/>
          <w:sz w:val="28"/>
          <w:szCs w:val="28"/>
        </w:rPr>
      </w:pPr>
      <w:proofErr w:type="gramStart"/>
      <w:ins w:id="289" w:author="Unknown">
        <w:r w:rsidRPr="008429CC">
          <w:rPr>
            <w:rFonts w:ascii="Times New Roman" w:eastAsia="Times New Roman" w:hAnsi="Times New Roman" w:cs="Times New Roman"/>
            <w:color w:val="3A3A3A"/>
            <w:sz w:val="28"/>
            <w:szCs w:val="28"/>
          </w:rPr>
          <w:t>opacity</w:t>
        </w:r>
        <w:proofErr w:type="gramEnd"/>
        <w:r w:rsidRPr="008429CC">
          <w:rPr>
            <w:rFonts w:ascii="Times New Roman" w:eastAsia="Times New Roman" w:hAnsi="Times New Roman" w:cs="Times New Roman"/>
            <w:color w:val="3A3A3A"/>
            <w:sz w:val="28"/>
            <w:szCs w:val="28"/>
          </w:rPr>
          <w:t>: 0.6;</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0" w:author="Unknown"/>
          <w:rFonts w:ascii="Times New Roman" w:eastAsia="Times New Roman" w:hAnsi="Times New Roman" w:cs="Times New Roman"/>
          <w:color w:val="3A3A3A"/>
          <w:sz w:val="28"/>
          <w:szCs w:val="28"/>
        </w:rPr>
      </w:pPr>
      <w:proofErr w:type="gramStart"/>
      <w:ins w:id="291" w:author="Unknown">
        <w:r w:rsidRPr="008429CC">
          <w:rPr>
            <w:rFonts w:ascii="Times New Roman" w:eastAsia="Times New Roman" w:hAnsi="Times New Roman" w:cs="Times New Roman"/>
            <w:color w:val="3A3A3A"/>
            <w:sz w:val="28"/>
            <w:szCs w:val="28"/>
          </w:rPr>
          <w:t>filter</w:t>
        </w:r>
        <w:proofErr w:type="gramEnd"/>
        <w:r w:rsidRPr="008429CC">
          <w:rPr>
            <w:rFonts w:ascii="Times New Roman" w:eastAsia="Times New Roman" w:hAnsi="Times New Roman" w:cs="Times New Roman"/>
            <w:color w:val="3A3A3A"/>
            <w:sz w:val="28"/>
            <w:szCs w:val="28"/>
          </w:rPr>
          <w:t>: alpha(opacity=60); /* For IE8 and earlier */}</w:t>
        </w:r>
      </w:ins>
    </w:p>
    <w:p w:rsidR="008429CC" w:rsidRPr="008429CC" w:rsidRDefault="008429CC" w:rsidP="008429CC">
      <w:pPr>
        <w:shd w:val="clear" w:color="auto" w:fill="FFFFFF"/>
        <w:spacing w:after="0" w:line="240" w:lineRule="auto"/>
        <w:rPr>
          <w:ins w:id="292" w:author="Unknown"/>
          <w:rFonts w:ascii="Times New Roman" w:eastAsia="Times New Roman" w:hAnsi="Times New Roman" w:cs="Times New Roman"/>
          <w:color w:val="3A3A3A"/>
          <w:sz w:val="28"/>
          <w:szCs w:val="28"/>
        </w:rPr>
      </w:pPr>
      <w:ins w:id="293" w:author="Unknown">
        <w:r w:rsidRPr="008429CC">
          <w:rPr>
            <w:rFonts w:ascii="Times New Roman" w:eastAsia="Times New Roman" w:hAnsi="Times New Roman" w:cs="Times New Roman"/>
            <w:b/>
            <w:bCs/>
            <w:color w:val="FF6600"/>
            <w:sz w:val="28"/>
            <w:szCs w:val="28"/>
          </w:rPr>
          <w:t>Q #26) Write all the position states used in CSS.</w:t>
        </w:r>
      </w:ins>
    </w:p>
    <w:p w:rsidR="008429CC" w:rsidRPr="008429CC" w:rsidRDefault="008429CC" w:rsidP="008429CC">
      <w:pPr>
        <w:shd w:val="clear" w:color="auto" w:fill="FFFFFF"/>
        <w:spacing w:after="0" w:line="240" w:lineRule="auto"/>
        <w:rPr>
          <w:ins w:id="294" w:author="Unknown"/>
          <w:rFonts w:ascii="Times New Roman" w:eastAsia="Times New Roman" w:hAnsi="Times New Roman" w:cs="Times New Roman"/>
          <w:color w:val="3A3A3A"/>
          <w:sz w:val="28"/>
          <w:szCs w:val="28"/>
        </w:rPr>
      </w:pPr>
      <w:ins w:id="295" w:author="Unknown">
        <w:r w:rsidRPr="008429CC">
          <w:rPr>
            <w:rFonts w:ascii="Times New Roman" w:eastAsia="Times New Roman" w:hAnsi="Times New Roman" w:cs="Times New Roman"/>
            <w:b/>
            <w:bCs/>
            <w:color w:val="3A3A3A"/>
            <w:sz w:val="28"/>
            <w:szCs w:val="28"/>
          </w:rPr>
          <w:t>Answer: In CSS, there are four position states as stated below:</w:t>
        </w:r>
      </w:ins>
    </w:p>
    <w:p w:rsidR="008429CC" w:rsidRPr="008429CC" w:rsidRDefault="008429CC" w:rsidP="008429CC">
      <w:pPr>
        <w:numPr>
          <w:ilvl w:val="0"/>
          <w:numId w:val="10"/>
        </w:numPr>
        <w:shd w:val="clear" w:color="auto" w:fill="FFFFFF"/>
        <w:spacing w:after="0" w:line="240" w:lineRule="auto"/>
        <w:rPr>
          <w:ins w:id="296" w:author="Unknown"/>
          <w:rFonts w:ascii="Times New Roman" w:eastAsia="Times New Roman" w:hAnsi="Times New Roman" w:cs="Times New Roman"/>
          <w:color w:val="3A3A3A"/>
          <w:sz w:val="28"/>
          <w:szCs w:val="28"/>
        </w:rPr>
      </w:pPr>
      <w:ins w:id="297" w:author="Unknown">
        <w:r w:rsidRPr="008429CC">
          <w:rPr>
            <w:rFonts w:ascii="Times New Roman" w:eastAsia="Times New Roman" w:hAnsi="Times New Roman" w:cs="Times New Roman"/>
            <w:color w:val="3A3A3A"/>
            <w:sz w:val="28"/>
            <w:szCs w:val="28"/>
          </w:rPr>
          <w:t>Static(default)</w:t>
        </w:r>
      </w:ins>
    </w:p>
    <w:p w:rsidR="008429CC" w:rsidRPr="008429CC" w:rsidRDefault="008429CC" w:rsidP="008429CC">
      <w:pPr>
        <w:numPr>
          <w:ilvl w:val="0"/>
          <w:numId w:val="10"/>
        </w:numPr>
        <w:shd w:val="clear" w:color="auto" w:fill="FFFFFF"/>
        <w:spacing w:after="0" w:line="240" w:lineRule="auto"/>
        <w:rPr>
          <w:ins w:id="298" w:author="Unknown"/>
          <w:rFonts w:ascii="Times New Roman" w:eastAsia="Times New Roman" w:hAnsi="Times New Roman" w:cs="Times New Roman"/>
          <w:color w:val="3A3A3A"/>
          <w:sz w:val="28"/>
          <w:szCs w:val="28"/>
        </w:rPr>
      </w:pPr>
      <w:ins w:id="299" w:author="Unknown">
        <w:r w:rsidRPr="008429CC">
          <w:rPr>
            <w:rFonts w:ascii="Times New Roman" w:eastAsia="Times New Roman" w:hAnsi="Times New Roman" w:cs="Times New Roman"/>
            <w:color w:val="3A3A3A"/>
            <w:sz w:val="28"/>
            <w:szCs w:val="28"/>
          </w:rPr>
          <w:t>Relative</w:t>
        </w:r>
      </w:ins>
    </w:p>
    <w:p w:rsidR="008429CC" w:rsidRPr="008429CC" w:rsidRDefault="008429CC" w:rsidP="008429CC">
      <w:pPr>
        <w:numPr>
          <w:ilvl w:val="0"/>
          <w:numId w:val="10"/>
        </w:numPr>
        <w:shd w:val="clear" w:color="auto" w:fill="FFFFFF"/>
        <w:spacing w:after="0" w:line="240" w:lineRule="auto"/>
        <w:rPr>
          <w:ins w:id="300" w:author="Unknown"/>
          <w:rFonts w:ascii="Times New Roman" w:eastAsia="Times New Roman" w:hAnsi="Times New Roman" w:cs="Times New Roman"/>
          <w:color w:val="3A3A3A"/>
          <w:sz w:val="28"/>
          <w:szCs w:val="28"/>
        </w:rPr>
      </w:pPr>
      <w:ins w:id="301" w:author="Unknown">
        <w:r w:rsidRPr="008429CC">
          <w:rPr>
            <w:rFonts w:ascii="Times New Roman" w:eastAsia="Times New Roman" w:hAnsi="Times New Roman" w:cs="Times New Roman"/>
            <w:color w:val="3A3A3A"/>
            <w:sz w:val="28"/>
            <w:szCs w:val="28"/>
          </w:rPr>
          <w:t>Fixed</w:t>
        </w:r>
      </w:ins>
    </w:p>
    <w:p w:rsidR="008429CC" w:rsidRPr="008429CC" w:rsidRDefault="008429CC" w:rsidP="008429CC">
      <w:pPr>
        <w:numPr>
          <w:ilvl w:val="0"/>
          <w:numId w:val="10"/>
        </w:numPr>
        <w:shd w:val="clear" w:color="auto" w:fill="FFFFFF"/>
        <w:spacing w:after="0" w:line="240" w:lineRule="auto"/>
        <w:rPr>
          <w:ins w:id="302" w:author="Unknown"/>
          <w:rFonts w:ascii="Times New Roman" w:eastAsia="Times New Roman" w:hAnsi="Times New Roman" w:cs="Times New Roman"/>
          <w:color w:val="3A3A3A"/>
          <w:sz w:val="28"/>
          <w:szCs w:val="28"/>
        </w:rPr>
      </w:pPr>
      <w:ins w:id="303" w:author="Unknown">
        <w:r w:rsidRPr="008429CC">
          <w:rPr>
            <w:rFonts w:ascii="Times New Roman" w:eastAsia="Times New Roman" w:hAnsi="Times New Roman" w:cs="Times New Roman"/>
            <w:color w:val="3A3A3A"/>
            <w:sz w:val="28"/>
            <w:szCs w:val="28"/>
          </w:rPr>
          <w:t>absolute</w:t>
        </w:r>
      </w:ins>
    </w:p>
    <w:p w:rsidR="008429CC" w:rsidRPr="008429CC" w:rsidRDefault="008429CC" w:rsidP="008429CC">
      <w:pPr>
        <w:shd w:val="clear" w:color="auto" w:fill="FFFFFF"/>
        <w:spacing w:after="0" w:line="240" w:lineRule="auto"/>
        <w:rPr>
          <w:ins w:id="304" w:author="Unknown"/>
          <w:rFonts w:ascii="Times New Roman" w:eastAsia="Times New Roman" w:hAnsi="Times New Roman" w:cs="Times New Roman"/>
          <w:color w:val="3A3A3A"/>
          <w:sz w:val="28"/>
          <w:szCs w:val="28"/>
        </w:rPr>
      </w:pPr>
      <w:ins w:id="305" w:author="Unknown">
        <w:r w:rsidRPr="008429CC">
          <w:rPr>
            <w:rFonts w:ascii="Times New Roman" w:eastAsia="Times New Roman" w:hAnsi="Times New Roman" w:cs="Times New Roman"/>
            <w:b/>
            <w:bCs/>
            <w:color w:val="FF6600"/>
            <w:sz w:val="28"/>
            <w:szCs w:val="28"/>
          </w:rPr>
          <w:t xml:space="preserve">Q #27)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are navigation bars in CSS?</w:t>
        </w:r>
      </w:ins>
    </w:p>
    <w:p w:rsidR="008429CC" w:rsidRPr="008429CC" w:rsidRDefault="008429CC" w:rsidP="008429CC">
      <w:pPr>
        <w:shd w:val="clear" w:color="auto" w:fill="FFFFFF"/>
        <w:spacing w:after="0" w:line="240" w:lineRule="auto"/>
        <w:rPr>
          <w:ins w:id="306" w:author="Unknown"/>
          <w:rFonts w:ascii="Times New Roman" w:eastAsia="Times New Roman" w:hAnsi="Times New Roman" w:cs="Times New Roman"/>
          <w:color w:val="3A3A3A"/>
          <w:sz w:val="28"/>
          <w:szCs w:val="28"/>
        </w:rPr>
      </w:pPr>
      <w:ins w:id="307"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By using navigation bars we can make an ordinary HTML page into a user-specific and more dynamic web page.</w:t>
        </w:r>
      </w:ins>
    </w:p>
    <w:p w:rsidR="008429CC" w:rsidRPr="008429CC" w:rsidRDefault="008429CC" w:rsidP="008429CC">
      <w:pPr>
        <w:shd w:val="clear" w:color="auto" w:fill="FFFFFF"/>
        <w:spacing w:after="336" w:line="240" w:lineRule="auto"/>
        <w:rPr>
          <w:ins w:id="308" w:author="Unknown"/>
          <w:rFonts w:ascii="Times New Roman" w:eastAsia="Times New Roman" w:hAnsi="Times New Roman" w:cs="Times New Roman"/>
          <w:color w:val="3A3A3A"/>
          <w:sz w:val="28"/>
          <w:szCs w:val="28"/>
        </w:rPr>
      </w:pPr>
      <w:ins w:id="309" w:author="Unknown">
        <w:r w:rsidRPr="008429CC">
          <w:rPr>
            <w:rFonts w:ascii="Times New Roman" w:eastAsia="Times New Roman" w:hAnsi="Times New Roman" w:cs="Times New Roman"/>
            <w:color w:val="3A3A3A"/>
            <w:sz w:val="28"/>
            <w:szCs w:val="28"/>
          </w:rPr>
          <w:t>Basically, it is a list of links, hence use of &lt;</w:t>
        </w:r>
        <w:proofErr w:type="spellStart"/>
        <w:r w:rsidRPr="008429CC">
          <w:rPr>
            <w:rFonts w:ascii="Times New Roman" w:eastAsia="Times New Roman" w:hAnsi="Times New Roman" w:cs="Times New Roman"/>
            <w:color w:val="3A3A3A"/>
            <w:sz w:val="28"/>
            <w:szCs w:val="28"/>
          </w:rPr>
          <w:t>ul</w:t>
        </w:r>
        <w:proofErr w:type="spellEnd"/>
        <w:r w:rsidRPr="008429CC">
          <w:rPr>
            <w:rFonts w:ascii="Times New Roman" w:eastAsia="Times New Roman" w:hAnsi="Times New Roman" w:cs="Times New Roman"/>
            <w:color w:val="3A3A3A"/>
            <w:sz w:val="28"/>
            <w:szCs w:val="28"/>
          </w:rPr>
          <w:t>&gt; and &lt;</w:t>
        </w:r>
        <w:proofErr w:type="spellStart"/>
        <w:r w:rsidRPr="008429CC">
          <w:rPr>
            <w:rFonts w:ascii="Times New Roman" w:eastAsia="Times New Roman" w:hAnsi="Times New Roman" w:cs="Times New Roman"/>
            <w:color w:val="3A3A3A"/>
            <w:sz w:val="28"/>
            <w:szCs w:val="28"/>
          </w:rPr>
          <w:t>li</w:t>
        </w:r>
        <w:proofErr w:type="spellEnd"/>
        <w:r w:rsidRPr="008429CC">
          <w:rPr>
            <w:rFonts w:ascii="Times New Roman" w:eastAsia="Times New Roman" w:hAnsi="Times New Roman" w:cs="Times New Roman"/>
            <w:color w:val="3A3A3A"/>
            <w:sz w:val="28"/>
            <w:szCs w:val="28"/>
          </w:rPr>
          <w:t>&gt; elements makes the perfect sense.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0" w:author="Unknown"/>
          <w:rFonts w:ascii="Times New Roman" w:eastAsia="Times New Roman" w:hAnsi="Times New Roman" w:cs="Times New Roman"/>
          <w:color w:val="3A3A3A"/>
          <w:sz w:val="28"/>
          <w:szCs w:val="28"/>
        </w:rPr>
      </w:pPr>
      <w:proofErr w:type="spellStart"/>
      <w:proofErr w:type="gramStart"/>
      <w:ins w:id="311" w:author="Unknown">
        <w:r w:rsidRPr="008429CC">
          <w:rPr>
            <w:rFonts w:ascii="Times New Roman" w:eastAsia="Times New Roman" w:hAnsi="Times New Roman" w:cs="Times New Roman"/>
            <w:color w:val="3A3A3A"/>
            <w:sz w:val="28"/>
            <w:szCs w:val="28"/>
          </w:rPr>
          <w:t>ul</w:t>
        </w:r>
        <w:proofErr w:type="spellEnd"/>
        <w:proofErr w:type="gramEnd"/>
        <w:r w:rsidRPr="008429CC">
          <w:rPr>
            <w:rFonts w:ascii="Times New Roman" w:eastAsia="Times New Roman" w:hAnsi="Times New Roman" w:cs="Times New Roman"/>
            <w:color w:val="3A3A3A"/>
            <w:sz w:val="28"/>
            <w:szCs w:val="28"/>
          </w:rPr>
          <w:t xml:space="preserve"> {</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2" w:author="Unknown"/>
          <w:rFonts w:ascii="Times New Roman" w:eastAsia="Times New Roman" w:hAnsi="Times New Roman" w:cs="Times New Roman"/>
          <w:color w:val="3A3A3A"/>
          <w:sz w:val="28"/>
          <w:szCs w:val="28"/>
        </w:rPr>
      </w:pPr>
      <w:proofErr w:type="gramStart"/>
      <w:ins w:id="313" w:author="Unknown">
        <w:r w:rsidRPr="008429CC">
          <w:rPr>
            <w:rFonts w:ascii="Times New Roman" w:eastAsia="Times New Roman" w:hAnsi="Times New Roman" w:cs="Times New Roman"/>
            <w:color w:val="3A3A3A"/>
            <w:sz w:val="28"/>
            <w:szCs w:val="28"/>
          </w:rPr>
          <w:t>list-style-type</w:t>
        </w:r>
        <w:proofErr w:type="gramEnd"/>
        <w:r w:rsidRPr="008429CC">
          <w:rPr>
            <w:rFonts w:ascii="Times New Roman" w:eastAsia="Times New Roman" w:hAnsi="Times New Roman" w:cs="Times New Roman"/>
            <w:color w:val="3A3A3A"/>
            <w:sz w:val="28"/>
            <w:szCs w:val="28"/>
          </w:rPr>
          <w:t>: none;</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4" w:author="Unknown"/>
          <w:rFonts w:ascii="Times New Roman" w:eastAsia="Times New Roman" w:hAnsi="Times New Roman" w:cs="Times New Roman"/>
          <w:color w:val="3A3A3A"/>
          <w:sz w:val="28"/>
          <w:szCs w:val="28"/>
        </w:rPr>
      </w:pPr>
      <w:proofErr w:type="gramStart"/>
      <w:ins w:id="315" w:author="Unknown">
        <w:r w:rsidRPr="008429CC">
          <w:rPr>
            <w:rFonts w:ascii="Times New Roman" w:eastAsia="Times New Roman" w:hAnsi="Times New Roman" w:cs="Times New Roman"/>
            <w:color w:val="3A3A3A"/>
            <w:sz w:val="28"/>
            <w:szCs w:val="28"/>
          </w:rPr>
          <w:t>margin</w:t>
        </w:r>
        <w:proofErr w:type="gramEnd"/>
        <w:r w:rsidRPr="008429CC">
          <w:rPr>
            <w:rFonts w:ascii="Times New Roman" w:eastAsia="Times New Roman" w:hAnsi="Times New Roman" w:cs="Times New Roman"/>
            <w:color w:val="3A3A3A"/>
            <w:sz w:val="28"/>
            <w:szCs w:val="28"/>
          </w:rPr>
          <w:t>: 0;</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6" w:author="Unknown"/>
          <w:rFonts w:ascii="Times New Roman" w:eastAsia="Times New Roman" w:hAnsi="Times New Roman" w:cs="Times New Roman"/>
          <w:color w:val="3A3A3A"/>
          <w:sz w:val="28"/>
          <w:szCs w:val="28"/>
        </w:rPr>
      </w:pPr>
      <w:proofErr w:type="gramStart"/>
      <w:ins w:id="317" w:author="Unknown">
        <w:r w:rsidRPr="008429CC">
          <w:rPr>
            <w:rFonts w:ascii="Times New Roman" w:eastAsia="Times New Roman" w:hAnsi="Times New Roman" w:cs="Times New Roman"/>
            <w:color w:val="3A3A3A"/>
            <w:sz w:val="28"/>
            <w:szCs w:val="28"/>
          </w:rPr>
          <w:t>padding</w:t>
        </w:r>
        <w:proofErr w:type="gramEnd"/>
        <w:r w:rsidRPr="008429CC">
          <w:rPr>
            <w:rFonts w:ascii="Times New Roman" w:eastAsia="Times New Roman" w:hAnsi="Times New Roman" w:cs="Times New Roman"/>
            <w:color w:val="3A3A3A"/>
            <w:sz w:val="28"/>
            <w:szCs w:val="28"/>
          </w:rPr>
          <w:t>: 0;</w:t>
        </w:r>
      </w:ins>
    </w:p>
    <w:p w:rsidR="008429CC" w:rsidRPr="008429CC" w:rsidRDefault="008429CC" w:rsidP="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18" w:author="Unknown"/>
          <w:rFonts w:ascii="Times New Roman" w:eastAsia="Times New Roman" w:hAnsi="Times New Roman" w:cs="Times New Roman"/>
          <w:color w:val="3A3A3A"/>
          <w:sz w:val="28"/>
          <w:szCs w:val="28"/>
        </w:rPr>
      </w:pPr>
      <w:ins w:id="319" w:author="Unknown">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320" w:author="Unknown"/>
          <w:rFonts w:ascii="Times New Roman" w:eastAsia="Times New Roman" w:hAnsi="Times New Roman" w:cs="Times New Roman"/>
          <w:color w:val="3A3A3A"/>
          <w:sz w:val="28"/>
          <w:szCs w:val="28"/>
        </w:rPr>
      </w:pPr>
      <w:ins w:id="321" w:author="Unknown">
        <w:r w:rsidRPr="008429CC">
          <w:rPr>
            <w:rFonts w:ascii="Times New Roman" w:eastAsia="Times New Roman" w:hAnsi="Times New Roman" w:cs="Times New Roman"/>
            <w:b/>
            <w:bCs/>
            <w:color w:val="FF6600"/>
            <w:sz w:val="28"/>
            <w:szCs w:val="28"/>
          </w:rPr>
          <w:t xml:space="preserve">Q #28) </w:t>
        </w:r>
        <w:proofErr w:type="gramStart"/>
        <w:r w:rsidRPr="008429CC">
          <w:rPr>
            <w:rFonts w:ascii="Times New Roman" w:eastAsia="Times New Roman" w:hAnsi="Times New Roman" w:cs="Times New Roman"/>
            <w:b/>
            <w:bCs/>
            <w:color w:val="FF6600"/>
            <w:sz w:val="28"/>
            <w:szCs w:val="28"/>
          </w:rPr>
          <w:t>What</w:t>
        </w:r>
        <w:proofErr w:type="gramEnd"/>
        <w:r w:rsidRPr="008429CC">
          <w:rPr>
            <w:rFonts w:ascii="Times New Roman" w:eastAsia="Times New Roman" w:hAnsi="Times New Roman" w:cs="Times New Roman"/>
            <w:b/>
            <w:bCs/>
            <w:color w:val="FF6600"/>
            <w:sz w:val="28"/>
            <w:szCs w:val="28"/>
          </w:rPr>
          <w:t xml:space="preserve"> are the differences between relative and absolute in CSS?</w:t>
        </w:r>
      </w:ins>
    </w:p>
    <w:p w:rsidR="008429CC" w:rsidRPr="008429CC" w:rsidRDefault="008429CC" w:rsidP="008429CC">
      <w:pPr>
        <w:shd w:val="clear" w:color="auto" w:fill="FFFFFF"/>
        <w:spacing w:after="0" w:line="240" w:lineRule="auto"/>
        <w:rPr>
          <w:ins w:id="322" w:author="Unknown"/>
          <w:rFonts w:ascii="Times New Roman" w:eastAsia="Times New Roman" w:hAnsi="Times New Roman" w:cs="Times New Roman"/>
          <w:color w:val="3A3A3A"/>
          <w:sz w:val="28"/>
          <w:szCs w:val="28"/>
        </w:rPr>
      </w:pPr>
      <w:ins w:id="32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The main difference between relative and absolute is that “relative” is used for the same tag in CSS and it means that if we write the left:10px then the padding will shift to 10px in the left while absolute is totally relative to the non-static parent.</w:t>
        </w:r>
      </w:ins>
    </w:p>
    <w:p w:rsidR="008429CC" w:rsidRPr="008429CC" w:rsidRDefault="008429CC" w:rsidP="008429CC">
      <w:pPr>
        <w:shd w:val="clear" w:color="auto" w:fill="FFFFFF"/>
        <w:spacing w:after="336" w:line="240" w:lineRule="auto"/>
        <w:rPr>
          <w:ins w:id="324" w:author="Unknown"/>
          <w:rFonts w:ascii="Times New Roman" w:eastAsia="Times New Roman" w:hAnsi="Times New Roman" w:cs="Times New Roman"/>
          <w:color w:val="3A3A3A"/>
          <w:sz w:val="28"/>
          <w:szCs w:val="28"/>
        </w:rPr>
      </w:pPr>
      <w:ins w:id="325" w:author="Unknown">
        <w:r w:rsidRPr="008429CC">
          <w:rPr>
            <w:rFonts w:ascii="Times New Roman" w:eastAsia="Times New Roman" w:hAnsi="Times New Roman" w:cs="Times New Roman"/>
            <w:color w:val="3A3A3A"/>
            <w:sz w:val="28"/>
            <w:szCs w:val="28"/>
          </w:rPr>
          <w:t>It means if we write left</w:t>
        </w:r>
        <w:proofErr w:type="gramStart"/>
        <w:r w:rsidRPr="008429CC">
          <w:rPr>
            <w:rFonts w:ascii="Times New Roman" w:eastAsia="Times New Roman" w:hAnsi="Times New Roman" w:cs="Times New Roman"/>
            <w:color w:val="3A3A3A"/>
            <w:sz w:val="28"/>
            <w:szCs w:val="28"/>
          </w:rPr>
          <w:t>:10px</w:t>
        </w:r>
        <w:proofErr w:type="gramEnd"/>
        <w:r w:rsidRPr="008429CC">
          <w:rPr>
            <w:rFonts w:ascii="Times New Roman" w:eastAsia="Times New Roman" w:hAnsi="Times New Roman" w:cs="Times New Roman"/>
            <w:color w:val="3A3A3A"/>
            <w:sz w:val="28"/>
            <w:szCs w:val="28"/>
          </w:rPr>
          <w:t xml:space="preserve"> then the result will be 10px far from the left edge of the parent element.</w:t>
        </w:r>
      </w:ins>
    </w:p>
    <w:p w:rsidR="008429CC" w:rsidRPr="008429CC" w:rsidRDefault="008429CC" w:rsidP="008429CC">
      <w:pPr>
        <w:shd w:val="clear" w:color="auto" w:fill="FFFFFF"/>
        <w:spacing w:after="0" w:line="240" w:lineRule="auto"/>
        <w:rPr>
          <w:ins w:id="326" w:author="Unknown"/>
          <w:rFonts w:ascii="Times New Roman" w:eastAsia="Times New Roman" w:hAnsi="Times New Roman" w:cs="Times New Roman"/>
          <w:color w:val="3A3A3A"/>
          <w:sz w:val="28"/>
          <w:szCs w:val="28"/>
        </w:rPr>
      </w:pPr>
      <w:proofErr w:type="gramStart"/>
      <w:ins w:id="327" w:author="Unknown">
        <w:r w:rsidRPr="008429CC">
          <w:rPr>
            <w:rFonts w:ascii="Times New Roman" w:eastAsia="Times New Roman" w:hAnsi="Times New Roman" w:cs="Times New Roman"/>
            <w:b/>
            <w:bCs/>
            <w:color w:val="FF6600"/>
            <w:sz w:val="28"/>
            <w:szCs w:val="28"/>
          </w:rPr>
          <w:t>Q #29) Define ‘important’ declarations used in CSS.</w:t>
        </w:r>
        <w:proofErr w:type="gramEnd"/>
      </w:ins>
    </w:p>
    <w:p w:rsidR="008429CC" w:rsidRPr="008429CC" w:rsidRDefault="008429CC" w:rsidP="008429CC">
      <w:pPr>
        <w:shd w:val="clear" w:color="auto" w:fill="FFFFFF"/>
        <w:spacing w:after="0" w:line="240" w:lineRule="auto"/>
        <w:rPr>
          <w:ins w:id="328" w:author="Unknown"/>
          <w:rFonts w:ascii="Times New Roman" w:eastAsia="Times New Roman" w:hAnsi="Times New Roman" w:cs="Times New Roman"/>
          <w:color w:val="3A3A3A"/>
          <w:sz w:val="28"/>
          <w:szCs w:val="28"/>
        </w:rPr>
      </w:pPr>
      <w:ins w:id="329"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Important declarations are defined as that declaration which is having more importance than the normal declaration.</w:t>
        </w:r>
      </w:ins>
    </w:p>
    <w:p w:rsidR="008429CC" w:rsidRPr="008429CC" w:rsidRDefault="008429CC" w:rsidP="008429CC">
      <w:pPr>
        <w:shd w:val="clear" w:color="auto" w:fill="FFFFFF"/>
        <w:spacing w:after="336" w:line="240" w:lineRule="auto"/>
        <w:rPr>
          <w:ins w:id="330" w:author="Unknown"/>
          <w:rFonts w:ascii="Times New Roman" w:eastAsia="Times New Roman" w:hAnsi="Times New Roman" w:cs="Times New Roman"/>
          <w:color w:val="3A3A3A"/>
          <w:sz w:val="28"/>
          <w:szCs w:val="28"/>
        </w:rPr>
      </w:pPr>
      <w:ins w:id="331" w:author="Unknown">
        <w:r w:rsidRPr="008429CC">
          <w:rPr>
            <w:rFonts w:ascii="Times New Roman" w:eastAsia="Times New Roman" w:hAnsi="Times New Roman" w:cs="Times New Roman"/>
            <w:color w:val="3A3A3A"/>
            <w:sz w:val="28"/>
            <w:szCs w:val="28"/>
          </w:rPr>
          <w:t>While executing, these declarations override the declaration which is having less importance.</w:t>
        </w:r>
      </w:ins>
    </w:p>
    <w:p w:rsidR="008429CC" w:rsidRPr="008429CC" w:rsidRDefault="008429CC" w:rsidP="008429CC">
      <w:pPr>
        <w:shd w:val="clear" w:color="auto" w:fill="FFFFFF"/>
        <w:spacing w:after="0" w:line="240" w:lineRule="auto"/>
        <w:rPr>
          <w:ins w:id="332" w:author="Unknown"/>
          <w:rFonts w:ascii="Times New Roman" w:eastAsia="Times New Roman" w:hAnsi="Times New Roman" w:cs="Times New Roman"/>
          <w:color w:val="3A3A3A"/>
          <w:sz w:val="28"/>
          <w:szCs w:val="28"/>
        </w:rPr>
      </w:pPr>
      <w:ins w:id="333" w:author="Unknown">
        <w:r w:rsidRPr="008429CC">
          <w:rPr>
            <w:rFonts w:ascii="Times New Roman" w:eastAsia="Times New Roman" w:hAnsi="Times New Roman" w:cs="Times New Roman"/>
            <w:b/>
            <w:bCs/>
            <w:color w:val="3A3A3A"/>
            <w:sz w:val="28"/>
            <w:szCs w:val="28"/>
            <w:u w:val="single"/>
          </w:rPr>
          <w:t>Example</w:t>
        </w:r>
        <w:r w:rsidRPr="008429CC">
          <w:rPr>
            <w:rFonts w:ascii="Times New Roman" w:eastAsia="Times New Roman" w:hAnsi="Times New Roman" w:cs="Times New Roman"/>
            <w:b/>
            <w:bCs/>
            <w:color w:val="3A3A3A"/>
            <w:sz w:val="28"/>
            <w:szCs w:val="28"/>
          </w:rPr>
          <w:t>,</w:t>
        </w:r>
        <w:r w:rsidRPr="008429CC">
          <w:rPr>
            <w:rFonts w:ascii="Times New Roman" w:eastAsia="Times New Roman" w:hAnsi="Times New Roman" w:cs="Times New Roman"/>
            <w:color w:val="3A3A3A"/>
            <w:sz w:val="28"/>
            <w:szCs w:val="28"/>
          </w:rPr>
          <w:t> if there are two users Having important declaration then one of the declarations will override the declaration of another user.</w:t>
        </w:r>
      </w:ins>
    </w:p>
    <w:p w:rsidR="008429CC" w:rsidRPr="008429CC" w:rsidRDefault="008429CC" w:rsidP="008429CC">
      <w:pPr>
        <w:shd w:val="clear" w:color="auto" w:fill="FFFFFF"/>
        <w:spacing w:after="0" w:line="240" w:lineRule="auto"/>
        <w:rPr>
          <w:ins w:id="334" w:author="Unknown"/>
          <w:rFonts w:ascii="Times New Roman" w:eastAsia="Times New Roman" w:hAnsi="Times New Roman" w:cs="Times New Roman"/>
          <w:color w:val="3A3A3A"/>
          <w:sz w:val="28"/>
          <w:szCs w:val="28"/>
        </w:rPr>
      </w:pPr>
      <w:ins w:id="335" w:author="Unknown">
        <w:r w:rsidRPr="008429CC">
          <w:rPr>
            <w:rFonts w:ascii="Times New Roman" w:eastAsia="Times New Roman" w:hAnsi="Times New Roman" w:cs="Times New Roman"/>
            <w:b/>
            <w:bCs/>
            <w:color w:val="000000"/>
            <w:sz w:val="28"/>
            <w:szCs w:val="28"/>
            <w:u w:val="single"/>
          </w:rPr>
          <w:t>For Example:</w:t>
        </w:r>
      </w:ins>
    </w:p>
    <w:p w:rsidR="008429CC" w:rsidRPr="008429CC" w:rsidRDefault="008429CC" w:rsidP="008429CC">
      <w:pPr>
        <w:shd w:val="clear" w:color="auto" w:fill="FFFFFF"/>
        <w:spacing w:after="336" w:line="240" w:lineRule="auto"/>
        <w:rPr>
          <w:ins w:id="336" w:author="Unknown"/>
          <w:rFonts w:ascii="Times New Roman" w:eastAsia="Times New Roman" w:hAnsi="Times New Roman" w:cs="Times New Roman"/>
          <w:color w:val="3A3A3A"/>
          <w:sz w:val="28"/>
          <w:szCs w:val="28"/>
        </w:rPr>
      </w:pPr>
      <w:ins w:id="337" w:author="Unknown">
        <w:r w:rsidRPr="008429CC">
          <w:rPr>
            <w:rFonts w:ascii="Times New Roman" w:eastAsia="Times New Roman" w:hAnsi="Times New Roman" w:cs="Times New Roman"/>
            <w:color w:val="3A3A3A"/>
            <w:sz w:val="28"/>
            <w:szCs w:val="28"/>
          </w:rPr>
          <w:t>Body {background: #</w:t>
        </w:r>
        <w:proofErr w:type="gramStart"/>
        <w:r w:rsidRPr="008429CC">
          <w:rPr>
            <w:rFonts w:ascii="Times New Roman" w:eastAsia="Times New Roman" w:hAnsi="Times New Roman" w:cs="Times New Roman"/>
            <w:color w:val="3A3A3A"/>
            <w:sz w:val="28"/>
            <w:szCs w:val="28"/>
          </w:rPr>
          <w:t>FF00FF !</w:t>
        </w:r>
        <w:proofErr w:type="gramEnd"/>
        <w:r w:rsidRPr="008429CC">
          <w:rPr>
            <w:rFonts w:ascii="Times New Roman" w:eastAsia="Times New Roman" w:hAnsi="Times New Roman" w:cs="Times New Roman"/>
            <w:color w:val="3A3A3A"/>
            <w:sz w:val="28"/>
            <w:szCs w:val="28"/>
          </w:rPr>
          <w:t>important; color: blue}</w:t>
        </w:r>
      </w:ins>
    </w:p>
    <w:p w:rsidR="008429CC" w:rsidRPr="008429CC" w:rsidRDefault="008429CC" w:rsidP="008429CC">
      <w:pPr>
        <w:shd w:val="clear" w:color="auto" w:fill="FFFFFF"/>
        <w:spacing w:after="336" w:line="240" w:lineRule="auto"/>
        <w:rPr>
          <w:ins w:id="338" w:author="Unknown"/>
          <w:rFonts w:ascii="Times New Roman" w:eastAsia="Times New Roman" w:hAnsi="Times New Roman" w:cs="Times New Roman"/>
          <w:color w:val="3A3A3A"/>
          <w:sz w:val="28"/>
          <w:szCs w:val="28"/>
        </w:rPr>
      </w:pPr>
      <w:ins w:id="339" w:author="Unknown">
        <w:r w:rsidRPr="008429CC">
          <w:rPr>
            <w:rFonts w:ascii="Times New Roman" w:eastAsia="Times New Roman" w:hAnsi="Times New Roman" w:cs="Times New Roman"/>
            <w:color w:val="3A3A3A"/>
            <w:sz w:val="28"/>
            <w:szCs w:val="28"/>
          </w:rPr>
          <w:t>In this body background has more weight than the color.</w:t>
        </w:r>
      </w:ins>
    </w:p>
    <w:p w:rsidR="008429CC" w:rsidRPr="008429CC" w:rsidRDefault="008429CC" w:rsidP="008429CC">
      <w:pPr>
        <w:shd w:val="clear" w:color="auto" w:fill="FFFFFF"/>
        <w:spacing w:after="0" w:line="240" w:lineRule="auto"/>
        <w:rPr>
          <w:ins w:id="340" w:author="Unknown"/>
          <w:rFonts w:ascii="Times New Roman" w:eastAsia="Times New Roman" w:hAnsi="Times New Roman" w:cs="Times New Roman"/>
          <w:color w:val="3A3A3A"/>
          <w:sz w:val="28"/>
          <w:szCs w:val="28"/>
        </w:rPr>
      </w:pPr>
      <w:proofErr w:type="gramStart"/>
      <w:ins w:id="341" w:author="Unknown">
        <w:r w:rsidRPr="008429CC">
          <w:rPr>
            <w:rFonts w:ascii="Times New Roman" w:eastAsia="Times New Roman" w:hAnsi="Times New Roman" w:cs="Times New Roman"/>
            <w:b/>
            <w:bCs/>
            <w:color w:val="FF6600"/>
            <w:sz w:val="28"/>
            <w:szCs w:val="28"/>
          </w:rPr>
          <w:t>Q #30) Define different cascading methods that can be used inside the cascading order.</w:t>
        </w:r>
        <w:proofErr w:type="gramEnd"/>
      </w:ins>
    </w:p>
    <w:p w:rsidR="008429CC" w:rsidRPr="008429CC" w:rsidRDefault="008429CC" w:rsidP="008429CC">
      <w:pPr>
        <w:shd w:val="clear" w:color="auto" w:fill="FFFFFF"/>
        <w:spacing w:after="0" w:line="240" w:lineRule="auto"/>
        <w:rPr>
          <w:ins w:id="342" w:author="Unknown"/>
          <w:rFonts w:ascii="Times New Roman" w:eastAsia="Times New Roman" w:hAnsi="Times New Roman" w:cs="Times New Roman"/>
          <w:color w:val="3A3A3A"/>
          <w:sz w:val="28"/>
          <w:szCs w:val="28"/>
        </w:rPr>
      </w:pPr>
      <w:ins w:id="343" w:author="Unknown">
        <w:r w:rsidRPr="008429CC">
          <w:rPr>
            <w:rFonts w:ascii="Times New Roman" w:eastAsia="Times New Roman" w:hAnsi="Times New Roman" w:cs="Times New Roman"/>
            <w:b/>
            <w:bCs/>
            <w:color w:val="3A3A3A"/>
            <w:sz w:val="28"/>
            <w:szCs w:val="28"/>
          </w:rPr>
          <w:t>Answer: Cascading order is itself a sorting method that allows many other different sorting methods:</w:t>
        </w:r>
      </w:ins>
    </w:p>
    <w:p w:rsidR="008429CC" w:rsidRPr="008429CC" w:rsidRDefault="008429CC" w:rsidP="008429CC">
      <w:pPr>
        <w:shd w:val="clear" w:color="auto" w:fill="FFFFFF"/>
        <w:spacing w:after="0" w:line="240" w:lineRule="auto"/>
        <w:rPr>
          <w:ins w:id="344" w:author="Unknown"/>
          <w:rFonts w:ascii="Times New Roman" w:eastAsia="Times New Roman" w:hAnsi="Times New Roman" w:cs="Times New Roman"/>
          <w:color w:val="3A3A3A"/>
          <w:sz w:val="28"/>
          <w:szCs w:val="28"/>
        </w:rPr>
      </w:pPr>
      <w:ins w:id="345" w:author="Unknown">
        <w:r w:rsidRPr="008429CC">
          <w:rPr>
            <w:rFonts w:ascii="Times New Roman" w:eastAsia="Times New Roman" w:hAnsi="Times New Roman" w:cs="Times New Roman"/>
            <w:b/>
            <w:bCs/>
            <w:color w:val="3A3A3A"/>
            <w:sz w:val="28"/>
            <w:szCs w:val="28"/>
          </w:rPr>
          <w:t>#1) Sort by origin:</w:t>
        </w:r>
        <w:r w:rsidRPr="008429CC">
          <w:rPr>
            <w:rFonts w:ascii="Times New Roman" w:eastAsia="Times New Roman" w:hAnsi="Times New Roman" w:cs="Times New Roman"/>
            <w:color w:val="3A3A3A"/>
            <w:sz w:val="28"/>
            <w:szCs w:val="28"/>
          </w:rPr>
          <w:t> There are some rules which can provide the alternate way which can be defined as:</w:t>
        </w:r>
      </w:ins>
    </w:p>
    <w:p w:rsidR="008429CC" w:rsidRPr="008429CC" w:rsidRDefault="008429CC" w:rsidP="008429CC">
      <w:pPr>
        <w:numPr>
          <w:ilvl w:val="0"/>
          <w:numId w:val="11"/>
        </w:numPr>
        <w:shd w:val="clear" w:color="auto" w:fill="FFFFFF"/>
        <w:spacing w:after="0" w:line="240" w:lineRule="auto"/>
        <w:rPr>
          <w:ins w:id="346" w:author="Unknown"/>
          <w:rFonts w:ascii="Times New Roman" w:eastAsia="Times New Roman" w:hAnsi="Times New Roman" w:cs="Times New Roman"/>
          <w:color w:val="3A3A3A"/>
          <w:sz w:val="28"/>
          <w:szCs w:val="28"/>
        </w:rPr>
      </w:pPr>
      <w:ins w:id="347" w:author="Unknown">
        <w:r w:rsidRPr="008429CC">
          <w:rPr>
            <w:rFonts w:ascii="Times New Roman" w:eastAsia="Times New Roman" w:hAnsi="Times New Roman" w:cs="Times New Roman"/>
            <w:color w:val="3A3A3A"/>
            <w:sz w:val="28"/>
            <w:szCs w:val="28"/>
          </w:rPr>
          <w:t>Normal weight of style sheet of a particular provider will be overridden by the increased weight of the user's style sheet.</w:t>
        </w:r>
      </w:ins>
    </w:p>
    <w:p w:rsidR="008429CC" w:rsidRPr="008429CC" w:rsidRDefault="008429CC" w:rsidP="008429CC">
      <w:pPr>
        <w:numPr>
          <w:ilvl w:val="0"/>
          <w:numId w:val="11"/>
        </w:numPr>
        <w:shd w:val="clear" w:color="auto" w:fill="FFFFFF"/>
        <w:spacing w:after="0" w:line="240" w:lineRule="auto"/>
        <w:rPr>
          <w:ins w:id="348" w:author="Unknown"/>
          <w:rFonts w:ascii="Times New Roman" w:eastAsia="Times New Roman" w:hAnsi="Times New Roman" w:cs="Times New Roman"/>
          <w:color w:val="3A3A3A"/>
          <w:sz w:val="28"/>
          <w:szCs w:val="28"/>
        </w:rPr>
      </w:pPr>
      <w:proofErr w:type="spellStart"/>
      <w:ins w:id="349" w:author="Unknown">
        <w:r w:rsidRPr="008429CC">
          <w:rPr>
            <w:rFonts w:ascii="Times New Roman" w:eastAsia="Times New Roman" w:hAnsi="Times New Roman" w:cs="Times New Roman"/>
            <w:color w:val="3A3A3A"/>
            <w:sz w:val="28"/>
            <w:szCs w:val="28"/>
          </w:rPr>
          <w:t>Stylesheet</w:t>
        </w:r>
        <w:proofErr w:type="spellEnd"/>
        <w:r w:rsidRPr="008429CC">
          <w:rPr>
            <w:rFonts w:ascii="Times New Roman" w:eastAsia="Times New Roman" w:hAnsi="Times New Roman" w:cs="Times New Roman"/>
            <w:color w:val="3A3A3A"/>
            <w:sz w:val="28"/>
            <w:szCs w:val="28"/>
          </w:rPr>
          <w:t xml:space="preserve"> rules of a particular user will be overridden by the normal width of the provider’s style sheet.</w:t>
        </w:r>
      </w:ins>
    </w:p>
    <w:p w:rsidR="008429CC" w:rsidRPr="008429CC" w:rsidRDefault="008429CC" w:rsidP="008429CC">
      <w:pPr>
        <w:shd w:val="clear" w:color="auto" w:fill="FFFFFF"/>
        <w:spacing w:after="0" w:line="240" w:lineRule="auto"/>
        <w:rPr>
          <w:ins w:id="350" w:author="Unknown"/>
          <w:rFonts w:ascii="Times New Roman" w:eastAsia="Times New Roman" w:hAnsi="Times New Roman" w:cs="Times New Roman"/>
          <w:color w:val="3A3A3A"/>
          <w:sz w:val="28"/>
          <w:szCs w:val="28"/>
        </w:rPr>
      </w:pPr>
      <w:ins w:id="351" w:author="Unknown">
        <w:r w:rsidRPr="008429CC">
          <w:rPr>
            <w:rFonts w:ascii="Times New Roman" w:eastAsia="Times New Roman" w:hAnsi="Times New Roman" w:cs="Times New Roman"/>
            <w:b/>
            <w:bCs/>
            <w:color w:val="3A3A3A"/>
            <w:sz w:val="28"/>
            <w:szCs w:val="28"/>
          </w:rPr>
          <w:t>#2) Sort by selector's specificity:</w:t>
        </w:r>
        <w:r w:rsidRPr="008429CC">
          <w:rPr>
            <w:rFonts w:ascii="Times New Roman" w:eastAsia="Times New Roman" w:hAnsi="Times New Roman" w:cs="Times New Roman"/>
            <w:color w:val="3A3A3A"/>
            <w:sz w:val="28"/>
            <w:szCs w:val="28"/>
          </w:rPr>
          <w:t> Less specific selector is been overridden by the more specific selector.</w:t>
        </w:r>
      </w:ins>
    </w:p>
    <w:p w:rsidR="008429CC" w:rsidRPr="008429CC" w:rsidRDefault="008429CC" w:rsidP="008429CC">
      <w:pPr>
        <w:shd w:val="clear" w:color="auto" w:fill="FFFFFF"/>
        <w:spacing w:after="0" w:line="240" w:lineRule="auto"/>
        <w:rPr>
          <w:ins w:id="352" w:author="Unknown"/>
          <w:rFonts w:ascii="Times New Roman" w:eastAsia="Times New Roman" w:hAnsi="Times New Roman" w:cs="Times New Roman"/>
          <w:color w:val="3A3A3A"/>
          <w:sz w:val="28"/>
          <w:szCs w:val="28"/>
        </w:rPr>
      </w:pPr>
      <w:ins w:id="353" w:author="Unknown">
        <w:r w:rsidRPr="008429CC">
          <w:rPr>
            <w:rFonts w:ascii="Times New Roman" w:eastAsia="Times New Roman" w:hAnsi="Times New Roman" w:cs="Times New Roman"/>
            <w:b/>
            <w:bCs/>
            <w:color w:val="3A3A3A"/>
            <w:sz w:val="28"/>
            <w:szCs w:val="28"/>
            <w:u w:val="single"/>
          </w:rPr>
          <w:t>Example</w:t>
        </w:r>
        <w:r w:rsidRPr="008429CC">
          <w:rPr>
            <w:rFonts w:ascii="Times New Roman" w:eastAsia="Times New Roman" w:hAnsi="Times New Roman" w:cs="Times New Roman"/>
            <w:color w:val="3A3A3A"/>
            <w:sz w:val="28"/>
            <w:szCs w:val="28"/>
          </w:rPr>
          <w:t>, A Contextual selector is less specific in comparison to the ID selector which is a more specific one and with that contextual selector is been overridden by the ID selector.</w:t>
        </w:r>
      </w:ins>
    </w:p>
    <w:p w:rsidR="008429CC" w:rsidRPr="008429CC" w:rsidRDefault="008429CC" w:rsidP="008429CC">
      <w:pPr>
        <w:shd w:val="clear" w:color="auto" w:fill="FFFFFF"/>
        <w:spacing w:after="0" w:line="240" w:lineRule="auto"/>
        <w:rPr>
          <w:ins w:id="354" w:author="Unknown"/>
          <w:rFonts w:ascii="Times New Roman" w:eastAsia="Times New Roman" w:hAnsi="Times New Roman" w:cs="Times New Roman"/>
          <w:color w:val="3A3A3A"/>
          <w:sz w:val="28"/>
          <w:szCs w:val="28"/>
        </w:rPr>
      </w:pPr>
      <w:ins w:id="355" w:author="Unknown">
        <w:r w:rsidRPr="008429CC">
          <w:rPr>
            <w:rFonts w:ascii="Times New Roman" w:eastAsia="Times New Roman" w:hAnsi="Times New Roman" w:cs="Times New Roman"/>
            <w:b/>
            <w:bCs/>
            <w:color w:val="3A3A3A"/>
            <w:sz w:val="28"/>
            <w:szCs w:val="28"/>
          </w:rPr>
          <w:t>#3) Sort by order specified:</w:t>
        </w:r>
        <w:r w:rsidRPr="008429CC">
          <w:rPr>
            <w:rFonts w:ascii="Times New Roman" w:eastAsia="Times New Roman" w:hAnsi="Times New Roman" w:cs="Times New Roman"/>
            <w:color w:val="3A3A3A"/>
            <w:sz w:val="28"/>
            <w:szCs w:val="28"/>
          </w:rPr>
          <w:t> This comes in the scenario when the two selectors are same in weight and the other properties than the specification which will be seen for overriding.</w:t>
        </w:r>
      </w:ins>
    </w:p>
    <w:p w:rsidR="008429CC" w:rsidRPr="008429CC" w:rsidRDefault="008429CC" w:rsidP="008429CC">
      <w:pPr>
        <w:shd w:val="clear" w:color="auto" w:fill="FFFFFF"/>
        <w:spacing w:after="0" w:line="240" w:lineRule="auto"/>
        <w:rPr>
          <w:ins w:id="356" w:author="Unknown"/>
          <w:rFonts w:ascii="Times New Roman" w:eastAsia="Times New Roman" w:hAnsi="Times New Roman" w:cs="Times New Roman"/>
          <w:color w:val="3A3A3A"/>
          <w:sz w:val="28"/>
          <w:szCs w:val="28"/>
        </w:rPr>
      </w:pPr>
      <w:ins w:id="357"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shd w:val="clear" w:color="auto" w:fill="FFFFFF"/>
        <w:spacing w:after="336" w:line="240" w:lineRule="auto"/>
        <w:rPr>
          <w:ins w:id="358" w:author="Unknown"/>
          <w:rFonts w:ascii="Times New Roman" w:eastAsia="Times New Roman" w:hAnsi="Times New Roman" w:cs="Times New Roman"/>
          <w:color w:val="3A3A3A"/>
          <w:sz w:val="28"/>
          <w:szCs w:val="28"/>
        </w:rPr>
      </w:pPr>
      <w:ins w:id="359" w:author="Unknown">
        <w:r w:rsidRPr="008429CC">
          <w:rPr>
            <w:rFonts w:ascii="Times New Roman" w:eastAsia="Times New Roman" w:hAnsi="Times New Roman" w:cs="Times New Roman"/>
            <w:color w:val="3A3A3A"/>
            <w:sz w:val="28"/>
            <w:szCs w:val="28"/>
          </w:rPr>
          <w:t>All other styles will be seen overridden if the style attribute is used for inline style.</w:t>
        </w:r>
      </w:ins>
    </w:p>
    <w:p w:rsidR="008429CC" w:rsidRPr="008429CC" w:rsidRDefault="008429CC" w:rsidP="008429CC">
      <w:pPr>
        <w:shd w:val="clear" w:color="auto" w:fill="FFFFFF"/>
        <w:spacing w:after="336" w:line="240" w:lineRule="auto"/>
        <w:rPr>
          <w:ins w:id="360" w:author="Unknown"/>
          <w:rFonts w:ascii="Times New Roman" w:eastAsia="Times New Roman" w:hAnsi="Times New Roman" w:cs="Times New Roman"/>
          <w:color w:val="3A3A3A"/>
          <w:sz w:val="28"/>
          <w:szCs w:val="28"/>
        </w:rPr>
      </w:pPr>
      <w:ins w:id="361" w:author="Unknown">
        <w:r w:rsidRPr="008429CC">
          <w:rPr>
            <w:rFonts w:ascii="Times New Roman" w:eastAsia="Times New Roman" w:hAnsi="Times New Roman" w:cs="Times New Roman"/>
            <w:color w:val="3A3A3A"/>
            <w:sz w:val="28"/>
            <w:szCs w:val="28"/>
          </w:rPr>
          <w:t>And also if the link element is used for external style, then it will override the imported style.</w:t>
        </w:r>
      </w:ins>
    </w:p>
    <w:p w:rsidR="008429CC" w:rsidRPr="008429CC" w:rsidRDefault="008429CC" w:rsidP="008429CC">
      <w:pPr>
        <w:shd w:val="clear" w:color="auto" w:fill="FFFFFF"/>
        <w:spacing w:after="0" w:line="240" w:lineRule="auto"/>
        <w:rPr>
          <w:ins w:id="362" w:author="Unknown"/>
          <w:rFonts w:ascii="Times New Roman" w:eastAsia="Times New Roman" w:hAnsi="Times New Roman" w:cs="Times New Roman"/>
          <w:color w:val="3A3A3A"/>
          <w:sz w:val="28"/>
          <w:szCs w:val="28"/>
        </w:rPr>
      </w:pPr>
      <w:proofErr w:type="gramStart"/>
      <w:ins w:id="363" w:author="Unknown">
        <w:r w:rsidRPr="008429CC">
          <w:rPr>
            <w:rFonts w:ascii="Times New Roman" w:eastAsia="Times New Roman" w:hAnsi="Times New Roman" w:cs="Times New Roman"/>
            <w:b/>
            <w:bCs/>
            <w:color w:val="FF6600"/>
            <w:sz w:val="28"/>
            <w:szCs w:val="28"/>
          </w:rPr>
          <w:t>Q #31) Differentiate between inline and block element.</w:t>
        </w:r>
        <w:proofErr w:type="gramEnd"/>
      </w:ins>
    </w:p>
    <w:p w:rsidR="008429CC" w:rsidRPr="008429CC" w:rsidRDefault="008429CC" w:rsidP="008429CC">
      <w:pPr>
        <w:shd w:val="clear" w:color="auto" w:fill="FFFFFF"/>
        <w:spacing w:after="0" w:line="240" w:lineRule="auto"/>
        <w:rPr>
          <w:ins w:id="364" w:author="Unknown"/>
          <w:rFonts w:ascii="Times New Roman" w:eastAsia="Times New Roman" w:hAnsi="Times New Roman" w:cs="Times New Roman"/>
          <w:color w:val="3A3A3A"/>
          <w:sz w:val="28"/>
          <w:szCs w:val="28"/>
        </w:rPr>
      </w:pPr>
      <w:ins w:id="365"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Inline element does not have an element to set width and height and also it does not have the line break.</w:t>
        </w:r>
      </w:ins>
    </w:p>
    <w:p w:rsidR="008429CC" w:rsidRPr="008429CC" w:rsidRDefault="008429CC" w:rsidP="008429CC">
      <w:pPr>
        <w:shd w:val="clear" w:color="auto" w:fill="FFFFFF"/>
        <w:spacing w:after="0" w:line="240" w:lineRule="auto"/>
        <w:rPr>
          <w:ins w:id="366" w:author="Unknown"/>
          <w:rFonts w:ascii="Times New Roman" w:eastAsia="Times New Roman" w:hAnsi="Times New Roman" w:cs="Times New Roman"/>
          <w:color w:val="3A3A3A"/>
          <w:sz w:val="28"/>
          <w:szCs w:val="28"/>
        </w:rPr>
      </w:pPr>
      <w:ins w:id="367" w:author="Unknown">
        <w:r w:rsidRPr="008429CC">
          <w:rPr>
            <w:rFonts w:ascii="Times New Roman" w:eastAsia="Times New Roman" w:hAnsi="Times New Roman" w:cs="Times New Roman"/>
            <w:b/>
            <w:bCs/>
            <w:color w:val="3A3A3A"/>
            <w:sz w:val="28"/>
            <w:szCs w:val="28"/>
            <w:u w:val="single"/>
          </w:rPr>
          <w:t>Example:</w:t>
        </w:r>
        <w:r w:rsidRPr="008429CC">
          <w:rPr>
            <w:rFonts w:ascii="Times New Roman" w:eastAsia="Times New Roman" w:hAnsi="Times New Roman" w:cs="Times New Roman"/>
            <w:color w:val="3A3A3A"/>
            <w:sz w:val="28"/>
            <w:szCs w:val="28"/>
          </w:rPr>
          <w:t> </w:t>
        </w:r>
        <w:proofErr w:type="spellStart"/>
        <w:r w:rsidRPr="008429CC">
          <w:rPr>
            <w:rFonts w:ascii="Times New Roman" w:eastAsia="Times New Roman" w:hAnsi="Times New Roman" w:cs="Times New Roman"/>
            <w:color w:val="3A3A3A"/>
            <w:sz w:val="28"/>
            <w:szCs w:val="28"/>
          </w:rPr>
          <w:t>em</w:t>
        </w:r>
        <w:proofErr w:type="spellEnd"/>
        <w:r w:rsidRPr="008429CC">
          <w:rPr>
            <w:rFonts w:ascii="Times New Roman" w:eastAsia="Times New Roman" w:hAnsi="Times New Roman" w:cs="Times New Roman"/>
            <w:color w:val="3A3A3A"/>
            <w:sz w:val="28"/>
            <w:szCs w:val="28"/>
          </w:rPr>
          <w:t>, strong, etc.</w:t>
        </w:r>
      </w:ins>
    </w:p>
    <w:p w:rsidR="008429CC" w:rsidRPr="008429CC" w:rsidRDefault="008429CC" w:rsidP="008429CC">
      <w:pPr>
        <w:shd w:val="clear" w:color="auto" w:fill="FFFFFF"/>
        <w:spacing w:after="0" w:line="240" w:lineRule="auto"/>
        <w:rPr>
          <w:ins w:id="368" w:author="Unknown"/>
          <w:rFonts w:ascii="Times New Roman" w:eastAsia="Times New Roman" w:hAnsi="Times New Roman" w:cs="Times New Roman"/>
          <w:color w:val="3A3A3A"/>
          <w:sz w:val="28"/>
          <w:szCs w:val="28"/>
        </w:rPr>
      </w:pPr>
      <w:ins w:id="369" w:author="Unknown">
        <w:r w:rsidRPr="008429CC">
          <w:rPr>
            <w:rFonts w:ascii="Times New Roman" w:eastAsia="Times New Roman" w:hAnsi="Times New Roman" w:cs="Times New Roman"/>
            <w:b/>
            <w:bCs/>
            <w:color w:val="3A3A3A"/>
            <w:sz w:val="28"/>
            <w:szCs w:val="28"/>
          </w:rPr>
          <w:t>Block element specification:</w:t>
        </w:r>
      </w:ins>
    </w:p>
    <w:p w:rsidR="008429CC" w:rsidRPr="008429CC" w:rsidRDefault="008429CC" w:rsidP="008429CC">
      <w:pPr>
        <w:numPr>
          <w:ilvl w:val="0"/>
          <w:numId w:val="12"/>
        </w:numPr>
        <w:shd w:val="clear" w:color="auto" w:fill="FFFFFF"/>
        <w:spacing w:after="0" w:line="240" w:lineRule="auto"/>
        <w:rPr>
          <w:ins w:id="370" w:author="Unknown"/>
          <w:rFonts w:ascii="Times New Roman" w:eastAsia="Times New Roman" w:hAnsi="Times New Roman" w:cs="Times New Roman"/>
          <w:color w:val="3A3A3A"/>
          <w:sz w:val="28"/>
          <w:szCs w:val="28"/>
        </w:rPr>
      </w:pPr>
      <w:ins w:id="371" w:author="Unknown">
        <w:r w:rsidRPr="008429CC">
          <w:rPr>
            <w:rFonts w:ascii="Times New Roman" w:eastAsia="Times New Roman" w:hAnsi="Times New Roman" w:cs="Times New Roman"/>
            <w:color w:val="3A3A3A"/>
            <w:sz w:val="28"/>
            <w:szCs w:val="28"/>
          </w:rPr>
          <w:t>They do have the line break.</w:t>
        </w:r>
      </w:ins>
    </w:p>
    <w:p w:rsidR="008429CC" w:rsidRPr="008429CC" w:rsidRDefault="008429CC" w:rsidP="008429CC">
      <w:pPr>
        <w:numPr>
          <w:ilvl w:val="0"/>
          <w:numId w:val="12"/>
        </w:numPr>
        <w:shd w:val="clear" w:color="auto" w:fill="FFFFFF"/>
        <w:spacing w:after="0" w:line="240" w:lineRule="auto"/>
        <w:rPr>
          <w:ins w:id="372" w:author="Unknown"/>
          <w:rFonts w:ascii="Times New Roman" w:eastAsia="Times New Roman" w:hAnsi="Times New Roman" w:cs="Times New Roman"/>
          <w:color w:val="3A3A3A"/>
          <w:sz w:val="28"/>
          <w:szCs w:val="28"/>
        </w:rPr>
      </w:pPr>
      <w:ins w:id="373" w:author="Unknown">
        <w:r w:rsidRPr="008429CC">
          <w:rPr>
            <w:rFonts w:ascii="Times New Roman" w:eastAsia="Times New Roman" w:hAnsi="Times New Roman" w:cs="Times New Roman"/>
            <w:color w:val="3A3A3A"/>
            <w:sz w:val="28"/>
            <w:szCs w:val="28"/>
          </w:rPr>
          <w:t>They define the width by setting a container and also allow setting height.</w:t>
        </w:r>
      </w:ins>
    </w:p>
    <w:p w:rsidR="008429CC" w:rsidRPr="008429CC" w:rsidRDefault="008429CC" w:rsidP="008429CC">
      <w:pPr>
        <w:numPr>
          <w:ilvl w:val="0"/>
          <w:numId w:val="12"/>
        </w:numPr>
        <w:shd w:val="clear" w:color="auto" w:fill="FFFFFF"/>
        <w:spacing w:after="0" w:line="240" w:lineRule="auto"/>
        <w:rPr>
          <w:ins w:id="374" w:author="Unknown"/>
          <w:rFonts w:ascii="Times New Roman" w:eastAsia="Times New Roman" w:hAnsi="Times New Roman" w:cs="Times New Roman"/>
          <w:color w:val="3A3A3A"/>
          <w:sz w:val="28"/>
          <w:szCs w:val="28"/>
        </w:rPr>
      </w:pPr>
      <w:ins w:id="375" w:author="Unknown">
        <w:r w:rsidRPr="008429CC">
          <w:rPr>
            <w:rFonts w:ascii="Times New Roman" w:eastAsia="Times New Roman" w:hAnsi="Times New Roman" w:cs="Times New Roman"/>
            <w:color w:val="3A3A3A"/>
            <w:sz w:val="28"/>
            <w:szCs w:val="28"/>
          </w:rPr>
          <w:t>It can also contain an element that occurs in the inline element.</w:t>
        </w:r>
      </w:ins>
    </w:p>
    <w:p w:rsidR="008429CC" w:rsidRPr="008429CC" w:rsidRDefault="008429CC" w:rsidP="008429CC">
      <w:pPr>
        <w:shd w:val="clear" w:color="auto" w:fill="FFFFFF"/>
        <w:spacing w:after="0" w:line="240" w:lineRule="auto"/>
        <w:rPr>
          <w:ins w:id="376" w:author="Unknown"/>
          <w:rFonts w:ascii="Times New Roman" w:eastAsia="Times New Roman" w:hAnsi="Times New Roman" w:cs="Times New Roman"/>
          <w:color w:val="3A3A3A"/>
          <w:sz w:val="28"/>
          <w:szCs w:val="28"/>
        </w:rPr>
      </w:pPr>
      <w:ins w:id="377"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shd w:val="clear" w:color="auto" w:fill="FFFFFF"/>
        <w:spacing w:after="336" w:line="240" w:lineRule="auto"/>
        <w:rPr>
          <w:ins w:id="378" w:author="Unknown"/>
          <w:rFonts w:ascii="Times New Roman" w:eastAsia="Times New Roman" w:hAnsi="Times New Roman" w:cs="Times New Roman"/>
          <w:color w:val="3A3A3A"/>
          <w:sz w:val="28"/>
          <w:szCs w:val="28"/>
        </w:rPr>
      </w:pPr>
      <w:proofErr w:type="gramStart"/>
      <w:ins w:id="379" w:author="Unknown">
        <w:r w:rsidRPr="008429CC">
          <w:rPr>
            <w:rFonts w:ascii="Times New Roman" w:eastAsia="Times New Roman" w:hAnsi="Times New Roman" w:cs="Times New Roman"/>
            <w:color w:val="3A3A3A"/>
            <w:sz w:val="28"/>
            <w:szCs w:val="28"/>
          </w:rPr>
          <w:t>width</w:t>
        </w:r>
        <w:proofErr w:type="gramEnd"/>
        <w:r w:rsidRPr="008429CC">
          <w:rPr>
            <w:rFonts w:ascii="Times New Roman" w:eastAsia="Times New Roman" w:hAnsi="Times New Roman" w:cs="Times New Roman"/>
            <w:color w:val="3A3A3A"/>
            <w:sz w:val="28"/>
            <w:szCs w:val="28"/>
          </w:rPr>
          <w:t xml:space="preserve"> and height</w:t>
        </w:r>
        <w:r w:rsidRPr="008429CC">
          <w:rPr>
            <w:rFonts w:ascii="Times New Roman" w:eastAsia="Times New Roman" w:hAnsi="Times New Roman" w:cs="Times New Roman"/>
            <w:color w:val="3A3A3A"/>
            <w:sz w:val="28"/>
            <w:szCs w:val="28"/>
          </w:rPr>
          <w:br/>
          <w:t>max-width and max-height</w:t>
        </w:r>
        <w:r w:rsidRPr="008429CC">
          <w:rPr>
            <w:rFonts w:ascii="Times New Roman" w:eastAsia="Times New Roman" w:hAnsi="Times New Roman" w:cs="Times New Roman"/>
            <w:color w:val="3A3A3A"/>
            <w:sz w:val="28"/>
            <w:szCs w:val="28"/>
          </w:rPr>
          <w:br/>
          <w:t>min-width and min-height</w:t>
        </w:r>
        <w:r w:rsidRPr="008429CC">
          <w:rPr>
            <w:rFonts w:ascii="Times New Roman" w:eastAsia="Times New Roman" w:hAnsi="Times New Roman" w:cs="Times New Roman"/>
            <w:color w:val="3A3A3A"/>
            <w:sz w:val="28"/>
            <w:szCs w:val="28"/>
          </w:rPr>
          <w:br/>
          <w:t>hi (</w:t>
        </w:r>
        <w:proofErr w:type="spellStart"/>
        <w:r w:rsidRPr="008429CC">
          <w:rPr>
            <w:rFonts w:ascii="Times New Roman" w:eastAsia="Times New Roman" w:hAnsi="Times New Roman" w:cs="Times New Roman"/>
            <w:color w:val="3A3A3A"/>
            <w:sz w:val="28"/>
            <w:szCs w:val="28"/>
          </w:rPr>
          <w:t>i</w:t>
        </w:r>
        <w:proofErr w:type="spellEnd"/>
        <w:r w:rsidRPr="008429CC">
          <w:rPr>
            <w:rFonts w:ascii="Times New Roman" w:eastAsia="Times New Roman" w:hAnsi="Times New Roman" w:cs="Times New Roman"/>
            <w:color w:val="3A3A3A"/>
            <w:sz w:val="28"/>
            <w:szCs w:val="28"/>
          </w:rPr>
          <w:t>=1-6)- heading element</w:t>
        </w:r>
        <w:r w:rsidRPr="008429CC">
          <w:rPr>
            <w:rFonts w:ascii="Times New Roman" w:eastAsia="Times New Roman" w:hAnsi="Times New Roman" w:cs="Times New Roman"/>
            <w:color w:val="3A3A3A"/>
            <w:sz w:val="28"/>
            <w:szCs w:val="28"/>
          </w:rPr>
          <w:br/>
          <w:t>p- Paragraph element.</w:t>
        </w:r>
      </w:ins>
    </w:p>
    <w:p w:rsidR="008429CC" w:rsidRPr="008429CC" w:rsidRDefault="008429CC" w:rsidP="008429CC">
      <w:pPr>
        <w:shd w:val="clear" w:color="auto" w:fill="FFFFFF"/>
        <w:spacing w:after="0" w:line="240" w:lineRule="auto"/>
        <w:rPr>
          <w:ins w:id="380" w:author="Unknown"/>
          <w:rFonts w:ascii="Times New Roman" w:eastAsia="Times New Roman" w:hAnsi="Times New Roman" w:cs="Times New Roman"/>
          <w:color w:val="3A3A3A"/>
          <w:sz w:val="28"/>
          <w:szCs w:val="28"/>
        </w:rPr>
      </w:pPr>
      <w:ins w:id="381" w:author="Unknown">
        <w:r w:rsidRPr="008429CC">
          <w:rPr>
            <w:rFonts w:ascii="Times New Roman" w:eastAsia="Times New Roman" w:hAnsi="Times New Roman" w:cs="Times New Roman"/>
            <w:b/>
            <w:bCs/>
            <w:color w:val="FF6600"/>
            <w:sz w:val="28"/>
            <w:szCs w:val="28"/>
          </w:rPr>
          <w:t xml:space="preserve">Q #32) </w:t>
        </w:r>
        <w:proofErr w:type="gramStart"/>
        <w:r w:rsidRPr="008429CC">
          <w:rPr>
            <w:rFonts w:ascii="Times New Roman" w:eastAsia="Times New Roman" w:hAnsi="Times New Roman" w:cs="Times New Roman"/>
            <w:b/>
            <w:bCs/>
            <w:color w:val="FF6600"/>
            <w:sz w:val="28"/>
            <w:szCs w:val="28"/>
          </w:rPr>
          <w:t>How</w:t>
        </w:r>
        <w:proofErr w:type="gramEnd"/>
        <w:r w:rsidRPr="008429CC">
          <w:rPr>
            <w:rFonts w:ascii="Times New Roman" w:eastAsia="Times New Roman" w:hAnsi="Times New Roman" w:cs="Times New Roman"/>
            <w:b/>
            <w:bCs/>
            <w:color w:val="FF6600"/>
            <w:sz w:val="28"/>
            <w:szCs w:val="28"/>
          </w:rPr>
          <w:t xml:space="preserve"> is the concept of inheritance applied in CSS?</w:t>
        </w:r>
      </w:ins>
    </w:p>
    <w:p w:rsidR="008429CC" w:rsidRPr="008429CC" w:rsidRDefault="008429CC" w:rsidP="008429CC">
      <w:pPr>
        <w:shd w:val="clear" w:color="auto" w:fill="FFFFFF"/>
        <w:spacing w:after="0" w:line="240" w:lineRule="auto"/>
        <w:rPr>
          <w:ins w:id="382" w:author="Unknown"/>
          <w:rFonts w:ascii="Times New Roman" w:eastAsia="Times New Roman" w:hAnsi="Times New Roman" w:cs="Times New Roman"/>
          <w:color w:val="3A3A3A"/>
          <w:sz w:val="28"/>
          <w:szCs w:val="28"/>
        </w:rPr>
      </w:pPr>
      <w:ins w:id="383"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Inheritance is a concept in which the child class will inherit the properties of its parent class.</w:t>
        </w:r>
      </w:ins>
    </w:p>
    <w:p w:rsidR="008429CC" w:rsidRPr="008429CC" w:rsidRDefault="008429CC" w:rsidP="008429CC">
      <w:pPr>
        <w:shd w:val="clear" w:color="auto" w:fill="FFFFFF"/>
        <w:spacing w:after="336" w:line="240" w:lineRule="auto"/>
        <w:rPr>
          <w:ins w:id="384" w:author="Unknown"/>
          <w:rFonts w:ascii="Times New Roman" w:eastAsia="Times New Roman" w:hAnsi="Times New Roman" w:cs="Times New Roman"/>
          <w:color w:val="3A3A3A"/>
          <w:sz w:val="28"/>
          <w:szCs w:val="28"/>
        </w:rPr>
      </w:pPr>
      <w:ins w:id="385" w:author="Unknown">
        <w:r w:rsidRPr="008429CC">
          <w:rPr>
            <w:rFonts w:ascii="Times New Roman" w:eastAsia="Times New Roman" w:hAnsi="Times New Roman" w:cs="Times New Roman"/>
            <w:color w:val="3A3A3A"/>
            <w:sz w:val="28"/>
            <w:szCs w:val="28"/>
          </w:rPr>
          <w:t>It is a concept which is been used in many languages and is the easy way of defining the same property again.</w:t>
        </w:r>
      </w:ins>
    </w:p>
    <w:p w:rsidR="008429CC" w:rsidRPr="008429CC" w:rsidRDefault="008429CC" w:rsidP="008429CC">
      <w:pPr>
        <w:shd w:val="clear" w:color="auto" w:fill="FFFFFF"/>
        <w:spacing w:after="336" w:line="240" w:lineRule="auto"/>
        <w:rPr>
          <w:ins w:id="386" w:author="Unknown"/>
          <w:rFonts w:ascii="Times New Roman" w:eastAsia="Times New Roman" w:hAnsi="Times New Roman" w:cs="Times New Roman"/>
          <w:color w:val="3A3A3A"/>
          <w:sz w:val="28"/>
          <w:szCs w:val="28"/>
        </w:rPr>
      </w:pPr>
      <w:ins w:id="387" w:author="Unknown">
        <w:r w:rsidRPr="008429CC">
          <w:rPr>
            <w:rFonts w:ascii="Times New Roman" w:eastAsia="Times New Roman" w:hAnsi="Times New Roman" w:cs="Times New Roman"/>
            <w:color w:val="3A3A3A"/>
            <w:sz w:val="28"/>
            <w:szCs w:val="28"/>
          </w:rPr>
          <w:t>It is used in CSS to define the hierarchy from the top level to the bottom level. Inherited properties can be overridden by the children class if the child uses the same name.</w:t>
        </w:r>
      </w:ins>
    </w:p>
    <w:p w:rsidR="008429CC" w:rsidRPr="008429CC" w:rsidRDefault="008429CC" w:rsidP="008429CC">
      <w:pPr>
        <w:shd w:val="clear" w:color="auto" w:fill="FFFFFF"/>
        <w:spacing w:after="0" w:line="240" w:lineRule="auto"/>
        <w:rPr>
          <w:ins w:id="388" w:author="Unknown"/>
          <w:rFonts w:ascii="Times New Roman" w:eastAsia="Times New Roman" w:hAnsi="Times New Roman" w:cs="Times New Roman"/>
          <w:color w:val="3A3A3A"/>
          <w:sz w:val="28"/>
          <w:szCs w:val="28"/>
        </w:rPr>
      </w:pPr>
      <w:ins w:id="389" w:author="Unknown">
        <w:r w:rsidRPr="008429CC">
          <w:rPr>
            <w:rFonts w:ascii="Times New Roman" w:eastAsia="Times New Roman" w:hAnsi="Times New Roman" w:cs="Times New Roman"/>
            <w:b/>
            <w:bCs/>
            <w:color w:val="000000"/>
            <w:sz w:val="28"/>
            <w:szCs w:val="28"/>
            <w:u w:val="single"/>
          </w:rPr>
          <w:t>Example:</w:t>
        </w:r>
      </w:ins>
    </w:p>
    <w:p w:rsidR="008429CC" w:rsidRPr="008429CC" w:rsidRDefault="008429CC" w:rsidP="008429CC">
      <w:pPr>
        <w:shd w:val="clear" w:color="auto" w:fill="FFFFFF"/>
        <w:spacing w:after="336" w:line="240" w:lineRule="auto"/>
        <w:rPr>
          <w:ins w:id="390" w:author="Unknown"/>
          <w:rFonts w:ascii="Times New Roman" w:eastAsia="Times New Roman" w:hAnsi="Times New Roman" w:cs="Times New Roman"/>
          <w:color w:val="3A3A3A"/>
          <w:sz w:val="28"/>
          <w:szCs w:val="28"/>
        </w:rPr>
      </w:pPr>
      <w:ins w:id="391" w:author="Unknown">
        <w:r w:rsidRPr="008429CC">
          <w:rPr>
            <w:rFonts w:ascii="Times New Roman" w:eastAsia="Times New Roman" w:hAnsi="Times New Roman" w:cs="Times New Roman"/>
            <w:color w:val="3A3A3A"/>
            <w:sz w:val="28"/>
            <w:szCs w:val="28"/>
          </w:rPr>
          <w:t xml:space="preserve">Body {font-size: </w:t>
        </w:r>
        <w:proofErr w:type="gramStart"/>
        <w:r w:rsidRPr="008429CC">
          <w:rPr>
            <w:rFonts w:ascii="Times New Roman" w:eastAsia="Times New Roman" w:hAnsi="Times New Roman" w:cs="Times New Roman"/>
            <w:color w:val="3A3A3A"/>
            <w:sz w:val="28"/>
            <w:szCs w:val="28"/>
          </w:rPr>
          <w:t>15pt;</w:t>
        </w:r>
        <w:proofErr w:type="gramEnd"/>
        <w:r w:rsidRPr="008429CC">
          <w:rPr>
            <w:rFonts w:ascii="Times New Roman" w:eastAsia="Times New Roman" w:hAnsi="Times New Roman" w:cs="Times New Roman"/>
            <w:color w:val="3A3A3A"/>
            <w:sz w:val="28"/>
            <w:szCs w:val="28"/>
          </w:rPr>
          <w:t>}</w:t>
        </w:r>
      </w:ins>
    </w:p>
    <w:p w:rsidR="008429CC" w:rsidRPr="008429CC" w:rsidRDefault="008429CC" w:rsidP="008429CC">
      <w:pPr>
        <w:shd w:val="clear" w:color="auto" w:fill="FFFFFF"/>
        <w:spacing w:after="0" w:line="240" w:lineRule="auto"/>
        <w:rPr>
          <w:ins w:id="392" w:author="Unknown"/>
          <w:rFonts w:ascii="Times New Roman" w:eastAsia="Times New Roman" w:hAnsi="Times New Roman" w:cs="Times New Roman"/>
          <w:color w:val="3A3A3A"/>
          <w:sz w:val="28"/>
          <w:szCs w:val="28"/>
        </w:rPr>
      </w:pPr>
      <w:ins w:id="393" w:author="Unknown">
        <w:r w:rsidRPr="008429CC">
          <w:rPr>
            <w:rFonts w:ascii="Times New Roman" w:eastAsia="Times New Roman" w:hAnsi="Times New Roman" w:cs="Times New Roman"/>
            <w:b/>
            <w:bCs/>
            <w:color w:val="3A3A3A"/>
            <w:sz w:val="28"/>
            <w:szCs w:val="28"/>
          </w:rPr>
          <w:t>And another definition is being defined in the child class</w:t>
        </w:r>
      </w:ins>
    </w:p>
    <w:p w:rsidR="008429CC" w:rsidRPr="008429CC" w:rsidRDefault="008429CC" w:rsidP="008429CC">
      <w:pPr>
        <w:shd w:val="clear" w:color="auto" w:fill="FFFFFF"/>
        <w:spacing w:after="336" w:line="240" w:lineRule="auto"/>
        <w:rPr>
          <w:ins w:id="394" w:author="Unknown"/>
          <w:rFonts w:ascii="Times New Roman" w:eastAsia="Times New Roman" w:hAnsi="Times New Roman" w:cs="Times New Roman"/>
          <w:color w:val="3A3A3A"/>
          <w:sz w:val="28"/>
          <w:szCs w:val="28"/>
        </w:rPr>
      </w:pPr>
      <w:ins w:id="395" w:author="Unknown">
        <w:r w:rsidRPr="008429CC">
          <w:rPr>
            <w:rFonts w:ascii="Times New Roman" w:eastAsia="Times New Roman" w:hAnsi="Times New Roman" w:cs="Times New Roman"/>
            <w:color w:val="3A3A3A"/>
            <w:sz w:val="28"/>
            <w:szCs w:val="28"/>
          </w:rPr>
          <w:t xml:space="preserve">Body {font-size: </w:t>
        </w:r>
        <w:proofErr w:type="gramStart"/>
        <w:r w:rsidRPr="008429CC">
          <w:rPr>
            <w:rFonts w:ascii="Times New Roman" w:eastAsia="Times New Roman" w:hAnsi="Times New Roman" w:cs="Times New Roman"/>
            <w:color w:val="3A3A3A"/>
            <w:sz w:val="28"/>
            <w:szCs w:val="28"/>
          </w:rPr>
          <w:t>15pt;</w:t>
        </w:r>
        <w:proofErr w:type="gramEnd"/>
        <w:r w:rsidRPr="008429CC">
          <w:rPr>
            <w:rFonts w:ascii="Times New Roman" w:eastAsia="Times New Roman" w:hAnsi="Times New Roman" w:cs="Times New Roman"/>
            <w:color w:val="3A3A3A"/>
            <w:sz w:val="28"/>
            <w:szCs w:val="28"/>
          </w:rPr>
          <w:t>}</w:t>
        </w:r>
        <w:r w:rsidRPr="008429CC">
          <w:rPr>
            <w:rFonts w:ascii="Times New Roman" w:eastAsia="Times New Roman" w:hAnsi="Times New Roman" w:cs="Times New Roman"/>
            <w:color w:val="3A3A3A"/>
            <w:sz w:val="28"/>
            <w:szCs w:val="28"/>
          </w:rPr>
          <w:br/>
          <w:t>H1 {font-size: 18pt;}</w:t>
        </w:r>
      </w:ins>
    </w:p>
    <w:p w:rsidR="008429CC" w:rsidRPr="008429CC" w:rsidRDefault="008429CC" w:rsidP="008429CC">
      <w:pPr>
        <w:shd w:val="clear" w:color="auto" w:fill="FFFFFF"/>
        <w:spacing w:after="336" w:line="240" w:lineRule="auto"/>
        <w:rPr>
          <w:ins w:id="396" w:author="Unknown"/>
          <w:rFonts w:ascii="Times New Roman" w:eastAsia="Times New Roman" w:hAnsi="Times New Roman" w:cs="Times New Roman"/>
          <w:color w:val="3A3A3A"/>
          <w:sz w:val="28"/>
          <w:szCs w:val="28"/>
        </w:rPr>
      </w:pPr>
      <w:ins w:id="397" w:author="Unknown">
        <w:r w:rsidRPr="008429CC">
          <w:rPr>
            <w:rFonts w:ascii="Times New Roman" w:eastAsia="Times New Roman" w:hAnsi="Times New Roman" w:cs="Times New Roman"/>
            <w:color w:val="3A3A3A"/>
            <w:sz w:val="28"/>
            <w:szCs w:val="28"/>
          </w:rPr>
          <w:t>All the paragraph text will be displayed using the property and will be defined in the body except for the H1 style which will show the text in font 18 only.</w:t>
        </w:r>
      </w:ins>
    </w:p>
    <w:p w:rsidR="008429CC" w:rsidRPr="008429CC" w:rsidRDefault="008429CC" w:rsidP="008429CC">
      <w:pPr>
        <w:shd w:val="clear" w:color="auto" w:fill="FFFFFF"/>
        <w:spacing w:after="0" w:line="240" w:lineRule="auto"/>
        <w:rPr>
          <w:ins w:id="398" w:author="Unknown"/>
          <w:rFonts w:ascii="Times New Roman" w:eastAsia="Times New Roman" w:hAnsi="Times New Roman" w:cs="Times New Roman"/>
          <w:color w:val="3A3A3A"/>
          <w:sz w:val="28"/>
          <w:szCs w:val="28"/>
        </w:rPr>
      </w:pPr>
      <w:ins w:id="399" w:author="Unknown">
        <w:r w:rsidRPr="008429CC">
          <w:rPr>
            <w:rFonts w:ascii="Times New Roman" w:eastAsia="Times New Roman" w:hAnsi="Times New Roman" w:cs="Times New Roman"/>
            <w:b/>
            <w:bCs/>
            <w:color w:val="FF6600"/>
            <w:sz w:val="28"/>
            <w:szCs w:val="28"/>
          </w:rPr>
          <w:t>Q #33) Differentiate between the ID and class.</w:t>
        </w:r>
      </w:ins>
    </w:p>
    <w:p w:rsidR="008429CC" w:rsidRPr="008429CC" w:rsidRDefault="008429CC" w:rsidP="008429CC">
      <w:pPr>
        <w:shd w:val="clear" w:color="auto" w:fill="FFFFFF"/>
        <w:spacing w:after="0" w:line="240" w:lineRule="auto"/>
        <w:rPr>
          <w:ins w:id="400" w:author="Unknown"/>
          <w:rFonts w:ascii="Times New Roman" w:eastAsia="Times New Roman" w:hAnsi="Times New Roman" w:cs="Times New Roman"/>
          <w:color w:val="3A3A3A"/>
          <w:sz w:val="28"/>
          <w:szCs w:val="28"/>
        </w:rPr>
      </w:pPr>
      <w:ins w:id="401" w:author="Unknown">
        <w:r w:rsidRPr="008429CC">
          <w:rPr>
            <w:rFonts w:ascii="Times New Roman" w:eastAsia="Times New Roman" w:hAnsi="Times New Roman" w:cs="Times New Roman"/>
            <w:b/>
            <w:bCs/>
            <w:color w:val="3A3A3A"/>
            <w:sz w:val="28"/>
            <w:szCs w:val="28"/>
          </w:rPr>
          <w:t>Answer: </w:t>
        </w:r>
        <w:r w:rsidRPr="008429CC">
          <w:rPr>
            <w:rFonts w:ascii="Times New Roman" w:eastAsia="Times New Roman" w:hAnsi="Times New Roman" w:cs="Times New Roman"/>
            <w:color w:val="3A3A3A"/>
            <w:sz w:val="28"/>
            <w:szCs w:val="28"/>
          </w:rPr>
          <w:t>Both id and class is been used in HTML and assigns the value from CSS.</w:t>
        </w:r>
      </w:ins>
    </w:p>
    <w:p w:rsidR="008429CC" w:rsidRPr="008429CC" w:rsidRDefault="008429CC" w:rsidP="008429CC">
      <w:pPr>
        <w:shd w:val="clear" w:color="auto" w:fill="FFFFFF"/>
        <w:spacing w:after="0" w:line="240" w:lineRule="auto"/>
        <w:rPr>
          <w:ins w:id="402" w:author="Unknown"/>
          <w:rFonts w:ascii="Times New Roman" w:eastAsia="Times New Roman" w:hAnsi="Times New Roman" w:cs="Times New Roman"/>
          <w:color w:val="3A3A3A"/>
          <w:sz w:val="28"/>
          <w:szCs w:val="28"/>
        </w:rPr>
      </w:pPr>
      <w:ins w:id="403" w:author="Unknown">
        <w:r w:rsidRPr="008429CC">
          <w:rPr>
            <w:rFonts w:ascii="Times New Roman" w:eastAsia="Times New Roman" w:hAnsi="Times New Roman" w:cs="Times New Roman"/>
            <w:b/>
            <w:bCs/>
            <w:color w:val="3A3A3A"/>
            <w:sz w:val="28"/>
            <w:szCs w:val="28"/>
          </w:rPr>
          <w:t>Please find below the differences:</w:t>
        </w:r>
      </w:ins>
    </w:p>
    <w:p w:rsidR="008429CC" w:rsidRPr="008429CC" w:rsidRDefault="008429CC" w:rsidP="008429CC">
      <w:pPr>
        <w:numPr>
          <w:ilvl w:val="0"/>
          <w:numId w:val="13"/>
        </w:numPr>
        <w:shd w:val="clear" w:color="auto" w:fill="FFFFFF"/>
        <w:spacing w:after="0" w:line="240" w:lineRule="auto"/>
        <w:rPr>
          <w:ins w:id="404" w:author="Unknown"/>
          <w:rFonts w:ascii="Times New Roman" w:eastAsia="Times New Roman" w:hAnsi="Times New Roman" w:cs="Times New Roman"/>
          <w:color w:val="3A3A3A"/>
          <w:sz w:val="28"/>
          <w:szCs w:val="28"/>
        </w:rPr>
      </w:pPr>
      <w:proofErr w:type="spellStart"/>
      <w:ins w:id="405" w:author="Unknown">
        <w:r w:rsidRPr="008429CC">
          <w:rPr>
            <w:rFonts w:ascii="Times New Roman" w:eastAsia="Times New Roman" w:hAnsi="Times New Roman" w:cs="Times New Roman"/>
            <w:color w:val="3A3A3A"/>
            <w:sz w:val="28"/>
            <w:szCs w:val="28"/>
          </w:rPr>
          <w:t>Id</w:t>
        </w:r>
        <w:proofErr w:type="spellEnd"/>
        <w:r w:rsidRPr="008429CC">
          <w:rPr>
            <w:rFonts w:ascii="Times New Roman" w:eastAsia="Times New Roman" w:hAnsi="Times New Roman" w:cs="Times New Roman"/>
            <w:color w:val="3A3A3A"/>
            <w:sz w:val="28"/>
            <w:szCs w:val="28"/>
          </w:rPr>
          <w:t xml:space="preserve"> is a kind of element which uniquely assigns a name to a particular element whereas class has an element with a certain set of properties which can be used for the complete block.</w:t>
        </w:r>
      </w:ins>
    </w:p>
    <w:p w:rsidR="008429CC" w:rsidRPr="008429CC" w:rsidRDefault="008429CC" w:rsidP="008429CC">
      <w:pPr>
        <w:numPr>
          <w:ilvl w:val="0"/>
          <w:numId w:val="13"/>
        </w:numPr>
        <w:shd w:val="clear" w:color="auto" w:fill="FFFFFF"/>
        <w:spacing w:after="0" w:line="240" w:lineRule="auto"/>
        <w:rPr>
          <w:ins w:id="406" w:author="Unknown"/>
          <w:rFonts w:ascii="Times New Roman" w:eastAsia="Times New Roman" w:hAnsi="Times New Roman" w:cs="Times New Roman"/>
          <w:color w:val="3A3A3A"/>
          <w:sz w:val="28"/>
          <w:szCs w:val="28"/>
        </w:rPr>
      </w:pPr>
      <w:ins w:id="407" w:author="Unknown">
        <w:r w:rsidRPr="008429CC">
          <w:rPr>
            <w:rFonts w:ascii="Times New Roman" w:eastAsia="Times New Roman" w:hAnsi="Times New Roman" w:cs="Times New Roman"/>
            <w:color w:val="3A3A3A"/>
            <w:sz w:val="28"/>
            <w:szCs w:val="28"/>
          </w:rPr>
          <w:t>The id can be used as an element because it can uniquely identify it whereas class is also defined to block the element and applies too many tags wherever it is used.</w:t>
        </w:r>
      </w:ins>
    </w:p>
    <w:p w:rsidR="008429CC" w:rsidRPr="008429CC" w:rsidRDefault="008429CC" w:rsidP="008429CC">
      <w:pPr>
        <w:numPr>
          <w:ilvl w:val="0"/>
          <w:numId w:val="13"/>
        </w:numPr>
        <w:shd w:val="clear" w:color="auto" w:fill="FFFFFF"/>
        <w:spacing w:after="0" w:line="240" w:lineRule="auto"/>
        <w:rPr>
          <w:ins w:id="408" w:author="Unknown"/>
          <w:rFonts w:ascii="Times New Roman" w:eastAsia="Times New Roman" w:hAnsi="Times New Roman" w:cs="Times New Roman"/>
          <w:color w:val="3A3A3A"/>
          <w:sz w:val="28"/>
          <w:szCs w:val="28"/>
        </w:rPr>
      </w:pPr>
      <w:proofErr w:type="spellStart"/>
      <w:ins w:id="409" w:author="Unknown">
        <w:r w:rsidRPr="008429CC">
          <w:rPr>
            <w:rFonts w:ascii="Times New Roman" w:eastAsia="Times New Roman" w:hAnsi="Times New Roman" w:cs="Times New Roman"/>
            <w:color w:val="3A3A3A"/>
            <w:sz w:val="28"/>
            <w:szCs w:val="28"/>
          </w:rPr>
          <w:t>Id</w:t>
        </w:r>
        <w:proofErr w:type="spellEnd"/>
        <w:r w:rsidRPr="008429CC">
          <w:rPr>
            <w:rFonts w:ascii="Times New Roman" w:eastAsia="Times New Roman" w:hAnsi="Times New Roman" w:cs="Times New Roman"/>
            <w:color w:val="3A3A3A"/>
            <w:sz w:val="28"/>
            <w:szCs w:val="28"/>
          </w:rPr>
          <w:t xml:space="preserve"> provides the restriction to use its properties to one specific element whereas in class the inheritance is applied to a specific block or group of the element.</w:t>
        </w:r>
      </w:ins>
    </w:p>
    <w:p w:rsidR="00106EC0" w:rsidRPr="008429CC" w:rsidRDefault="008429CC">
      <w:pPr>
        <w:rPr>
          <w:rFonts w:ascii="Times New Roman" w:hAnsi="Times New Roman" w:cs="Times New Roman"/>
          <w:sz w:val="28"/>
          <w:szCs w:val="28"/>
        </w:rPr>
      </w:pPr>
    </w:p>
    <w:sectPr w:rsidR="00106EC0" w:rsidRPr="008429CC" w:rsidSect="007B5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018EA"/>
    <w:multiLevelType w:val="multilevel"/>
    <w:tmpl w:val="0C1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6260D4"/>
    <w:multiLevelType w:val="multilevel"/>
    <w:tmpl w:val="F4C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CA4FAC"/>
    <w:multiLevelType w:val="multilevel"/>
    <w:tmpl w:val="6BB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A26114"/>
    <w:multiLevelType w:val="multilevel"/>
    <w:tmpl w:val="123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5E2183"/>
    <w:multiLevelType w:val="multilevel"/>
    <w:tmpl w:val="BC4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8233CF"/>
    <w:multiLevelType w:val="multilevel"/>
    <w:tmpl w:val="879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620044"/>
    <w:multiLevelType w:val="multilevel"/>
    <w:tmpl w:val="C2B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D3124B"/>
    <w:multiLevelType w:val="multilevel"/>
    <w:tmpl w:val="F47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D97231"/>
    <w:multiLevelType w:val="multilevel"/>
    <w:tmpl w:val="044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A748C9"/>
    <w:multiLevelType w:val="multilevel"/>
    <w:tmpl w:val="FE0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FF65DB"/>
    <w:multiLevelType w:val="multilevel"/>
    <w:tmpl w:val="7C38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8C2372"/>
    <w:multiLevelType w:val="multilevel"/>
    <w:tmpl w:val="167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A56FB6"/>
    <w:multiLevelType w:val="multilevel"/>
    <w:tmpl w:val="EA0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
  </w:num>
  <w:num w:numId="4">
    <w:abstractNumId w:val="0"/>
  </w:num>
  <w:num w:numId="5">
    <w:abstractNumId w:val="9"/>
  </w:num>
  <w:num w:numId="6">
    <w:abstractNumId w:val="5"/>
  </w:num>
  <w:num w:numId="7">
    <w:abstractNumId w:val="8"/>
  </w:num>
  <w:num w:numId="8">
    <w:abstractNumId w:val="12"/>
  </w:num>
  <w:num w:numId="9">
    <w:abstractNumId w:val="10"/>
  </w:num>
  <w:num w:numId="10">
    <w:abstractNumId w:val="4"/>
  </w:num>
  <w:num w:numId="11">
    <w:abstractNumId w:val="6"/>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8429CC"/>
    <w:rsid w:val="00660151"/>
    <w:rsid w:val="007B5EA6"/>
    <w:rsid w:val="008429CC"/>
    <w:rsid w:val="00F51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9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9CC"/>
    <w:rPr>
      <w:b/>
      <w:bCs/>
    </w:rPr>
  </w:style>
  <w:style w:type="paragraph" w:styleId="HTMLPreformatted">
    <w:name w:val="HTML Preformatted"/>
    <w:basedOn w:val="Normal"/>
    <w:link w:val="HTMLPreformattedChar"/>
    <w:uiPriority w:val="99"/>
    <w:semiHidden/>
    <w:unhideWhenUsed/>
    <w:rsid w:val="0084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9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393890">
      <w:bodyDiv w:val="1"/>
      <w:marLeft w:val="0"/>
      <w:marRight w:val="0"/>
      <w:marTop w:val="0"/>
      <w:marBottom w:val="0"/>
      <w:divBdr>
        <w:top w:val="none" w:sz="0" w:space="0" w:color="auto"/>
        <w:left w:val="none" w:sz="0" w:space="0" w:color="auto"/>
        <w:bottom w:val="none" w:sz="0" w:space="0" w:color="auto"/>
        <w:right w:val="none" w:sz="0" w:space="0" w:color="auto"/>
      </w:divBdr>
    </w:div>
    <w:div w:id="819275863">
      <w:bodyDiv w:val="1"/>
      <w:marLeft w:val="0"/>
      <w:marRight w:val="0"/>
      <w:marTop w:val="0"/>
      <w:marBottom w:val="0"/>
      <w:divBdr>
        <w:top w:val="none" w:sz="0" w:space="0" w:color="auto"/>
        <w:left w:val="none" w:sz="0" w:space="0" w:color="auto"/>
        <w:bottom w:val="none" w:sz="0" w:space="0" w:color="auto"/>
        <w:right w:val="none" w:sz="0" w:space="0" w:color="auto"/>
      </w:divBdr>
      <w:divsChild>
        <w:div w:id="122946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1</cp:revision>
  <dcterms:created xsi:type="dcterms:W3CDTF">2019-07-10T08:55:00Z</dcterms:created>
  <dcterms:modified xsi:type="dcterms:W3CDTF">2019-07-10T08:57:00Z</dcterms:modified>
</cp:coreProperties>
</file>