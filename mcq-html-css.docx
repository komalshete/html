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26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345"/>
        <w:gridCol w:w="7181"/>
      </w:tblGrid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If we want define style for an unique element, then which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selector will we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use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If we don't want to allow a floating div to the left side of an element, which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property will we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use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margin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padding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Suppose we want to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arragnge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five nos. of DIVs so that DIV4 is placed above DIV1. Now, which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property will we use to control the order of stack?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d-index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s-index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x-index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z-index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16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lastRenderedPageBreak/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Can we align a Block element by setting the left and right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margins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Yes, we can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 Possible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19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If we want to wrap a block of text around an image, which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property will we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use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wrap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push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A32628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E024D5"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lign</w:t>
            </w:r>
          </w:p>
        </w:tc>
      </w:tr>
    </w:tbl>
    <w:p w:rsidR="00E024D5" w:rsidRPr="00505684" w:rsidRDefault="00E024D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526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345"/>
        <w:gridCol w:w="7181"/>
      </w:tblGrid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Can we define the text direction via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property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Yes, we can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No, we can't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26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Is it possible to declare font-weight, font-face &amp; font-size by using ONLY ONE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propery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Yes, it's possible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No, not possible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29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If we want to show an Arrow as cursor, then which value we will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use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pointer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arrow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34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If we want to use a nice looking green dotted border around an image, which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property will we use?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border-color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border-decoration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border-style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border-line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39" w:history="1">
              <w:r w:rsidRPr="00505684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Which of the following properties will we use to display border around a cell without any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content ?</w:t>
            </w:r>
            <w:proofErr w:type="gramEnd"/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empty-cell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blank-cell</w:t>
            </w:r>
          </w:p>
          <w:p w:rsidR="00E024D5" w:rsidRPr="00505684" w:rsidRDefault="00E024D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noncontent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-cell</w:t>
            </w:r>
          </w:p>
          <w:p w:rsidR="00E024D5" w:rsidRPr="00505684" w:rsidRDefault="006D53B5" w:rsidP="00E02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055CC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void-cell</w:t>
            </w:r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What should be the table width, so that the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width of a table adjust</w:t>
            </w:r>
            <w:proofErr w:type="gram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to the current width of the browser window?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44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640 pixels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45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100%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46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full-screen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47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1024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px</w:t>
            </w:r>
            <w:proofErr w:type="spellEnd"/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hyperlink r:id="rId48" w:history="1">
              <w:r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Which element is used in the &lt;HEAD&gt; section on an HTML /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XHTMLpage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, if we want to use an external style sheet file to decorate the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page ?</w:t>
            </w:r>
            <w:proofErr w:type="gramEnd"/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49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&lt;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src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&gt;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0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&lt;link&gt;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1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&lt;style&gt;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2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&lt;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css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&gt;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hyperlink r:id="rId53" w:history="1">
              <w:r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Which attribute can be added to many HTML / XHTML elements to identify them as a member of a specific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group ?</w:t>
            </w:r>
            <w:proofErr w:type="gramEnd"/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4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Id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5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div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6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class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7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span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hyperlink r:id="rId58" w:history="1">
              <w:r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When we write &lt;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img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src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="img.png"&gt;, what "img.png" inside double quote implies?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59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element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0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attribute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1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value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2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operator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br/>
            </w:r>
            <w:hyperlink r:id="rId63" w:history="1">
              <w:r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Show Answer</w:t>
              </w:r>
            </w:hyperlink>
          </w:p>
        </w:tc>
      </w:tr>
      <w:tr w:rsidR="00E024D5" w:rsidRPr="00505684" w:rsidTr="00E024D5">
        <w:trPr>
          <w:tblCellSpacing w:w="15" w:type="dxa"/>
        </w:trPr>
        <w:tc>
          <w:tcPr>
            <w:tcW w:w="300" w:type="dxa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228B22"/>
                <w:sz w:val="28"/>
                <w:szCs w:val="28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C0C0C0"/>
              <w:right w:val="nil"/>
            </w:tcBorders>
            <w:shd w:val="clear" w:color="auto" w:fill="FEFEFE"/>
            <w:tcMar>
              <w:top w:w="12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How can we write comment along with CSS </w:t>
            </w:r>
            <w:proofErr w:type="gramStart"/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code ?</w:t>
            </w:r>
            <w:proofErr w:type="gramEnd"/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4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A.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/* a comment */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5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B.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// a comment //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6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C.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/ a comment /</w:t>
            </w:r>
          </w:p>
          <w:p w:rsidR="00E024D5" w:rsidRPr="00505684" w:rsidRDefault="006D53B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hyperlink r:id="rId67" w:history="1">
              <w:r w:rsidR="00E024D5" w:rsidRPr="0050568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8"/>
                  <w:szCs w:val="28"/>
                </w:rPr>
                <w:t>D.</w:t>
              </w:r>
            </w:hyperlink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&lt;' a comment'&gt;</w:t>
            </w:r>
          </w:p>
          <w:p w:rsidR="00E024D5" w:rsidRPr="00505684" w:rsidRDefault="00E024D5" w:rsidP="00E024D5">
            <w:pPr>
              <w:spacing w:after="96" w:line="30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</w:tc>
      </w:tr>
    </w:tbl>
    <w:p w:rsidR="00E024D5" w:rsidRPr="00505684" w:rsidRDefault="00E024D5" w:rsidP="00E024D5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1:  HTML stands for?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3771"/>
      </w:tblGrid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Hyper Text Markup Language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9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High Text Markup Language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Hyper Tabular Markup Language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7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7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24D5" w:rsidRPr="00505684" w:rsidRDefault="00E024D5" w:rsidP="00E024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2:  </w:t>
      </w:r>
    </w:p>
    <w:p w:rsidR="00E024D5" w:rsidRPr="00505684" w:rsidRDefault="00E024D5" w:rsidP="00E024D5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gramStart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which</w:t>
      </w:r>
      <w:proofErr w:type="gramEnd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of the following tag is used to mark a </w:t>
      </w:r>
      <w:proofErr w:type="spellStart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begining</w:t>
      </w:r>
      <w:proofErr w:type="spellEnd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of paragraph ?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&lt;TD&gt;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6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&lt;P&gt;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&lt;TR&gt;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9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8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8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24D5" w:rsidRPr="00505684" w:rsidRDefault="00E024D5" w:rsidP="00E024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3:  </w:t>
      </w:r>
    </w:p>
    <w:p w:rsidR="00E024D5" w:rsidRPr="00505684" w:rsidRDefault="00E024D5" w:rsidP="00E024D5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From which tag descriptive list </w:t>
      </w:r>
      <w:proofErr w:type="gramStart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starts ?</w:t>
      </w:r>
      <w:proofErr w:type="gramEnd"/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&lt;LL&gt;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&lt;DD&gt;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&lt;DL&gt;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&lt;DS&gt;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6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8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8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24D5" w:rsidRPr="00505684" w:rsidRDefault="00E024D5" w:rsidP="00E024D5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4:  </w:t>
        </w:r>
      </w:ins>
    </w:p>
    <w:p w:rsidR="00E024D5" w:rsidRPr="00505684" w:rsidRDefault="00E024D5" w:rsidP="00E024D5">
      <w:pPr>
        <w:spacing w:after="180" w:line="240" w:lineRule="auto"/>
        <w:rPr>
          <w:ins w:id="2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3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Correct HTML tag for the largest heading is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9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&lt;head&gt;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0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&lt;h6&gt;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1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&lt;heading&gt;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2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&lt;h1&gt;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3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94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E024D5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95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24D5" w:rsidRPr="00505684" w:rsidRDefault="00E024D5" w:rsidP="00E024D5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5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5:  </w:t>
        </w:r>
      </w:ins>
    </w:p>
    <w:p w:rsidR="00E024D5" w:rsidRPr="00505684" w:rsidRDefault="00E024D5" w:rsidP="00E024D5">
      <w:pPr>
        <w:spacing w:after="180" w:line="240" w:lineRule="auto"/>
        <w:rPr>
          <w:ins w:id="6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7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The attribute of &lt;form&gt; tag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1556"/>
      </w:tblGrid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6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Method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7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Action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8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Both (a)&amp;(b)</w:t>
            </w:r>
          </w:p>
        </w:tc>
      </w:tr>
      <w:tr w:rsidR="00E024D5" w:rsidRPr="00505684" w:rsidTr="00E024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6D53B5" w:rsidP="00E02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9" w:history="1">
              <w:r w:rsidR="00E024D5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024D5" w:rsidRPr="00505684" w:rsidRDefault="00E024D5" w:rsidP="00E024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</w:tbl>
    <w:p w:rsidR="00E024D5" w:rsidRPr="00505684" w:rsidRDefault="00E024D5">
      <w:pPr>
        <w:rPr>
          <w:rFonts w:ascii="Times New Roman" w:hAnsi="Times New Roman" w:cs="Times New Roman"/>
          <w:sz w:val="28"/>
          <w:szCs w:val="28"/>
        </w:rPr>
      </w:pP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br/>
        <w:t>Markup tags tell the web browser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4169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How to 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organise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page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How to display the page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How to display message box on page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0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0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7:  </w:t>
      </w: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gramStart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www</w:t>
      </w:r>
      <w:proofErr w:type="gramEnd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is based on which model?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Local-server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Client-server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3-tier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1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1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8:  </w:t>
      </w: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What are Empty elements and is it valid?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5047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No, there is no such terms as Empty Element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Empty elements are element with no data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No, it is not valid to use Empty Element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1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2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9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9:  </w:t>
        </w:r>
      </w:ins>
    </w:p>
    <w:p w:rsidR="00505684" w:rsidRPr="00505684" w:rsidRDefault="00505684" w:rsidP="00505684">
      <w:pPr>
        <w:spacing w:after="180" w:line="240" w:lineRule="auto"/>
        <w:rPr>
          <w:ins w:id="10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1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 xml:space="preserve">Which of the following attributes of text box control allow </w:t>
        </w:r>
        <w:proofErr w:type="gramStart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to limit</w:t>
        </w:r>
        <w:proofErr w:type="gramEnd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 xml:space="preserve"> the maximum character?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maxlength</w:t>
            </w:r>
            <w:proofErr w:type="spellEnd"/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all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2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2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3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10:  </w:t>
        </w:r>
      </w:ins>
    </w:p>
    <w:p w:rsidR="00505684" w:rsidRPr="00505684" w:rsidRDefault="00505684" w:rsidP="00505684">
      <w:pPr>
        <w:spacing w:after="180" w:line="240" w:lineRule="auto"/>
        <w:rPr>
          <w:ins w:id="14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5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 xml:space="preserve">Web pages </w:t>
        </w:r>
        <w:proofErr w:type="gramStart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starts</w:t>
        </w:r>
        <w:proofErr w:type="gramEnd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 xml:space="preserve"> with which </w:t>
        </w:r>
        <w:proofErr w:type="spellStart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ofthe</w:t>
        </w:r>
        <w:proofErr w:type="spellEnd"/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 xml:space="preserve"> following tag?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1110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&lt;Title&gt;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&lt;Form&gt;</w:t>
            </w:r>
          </w:p>
        </w:tc>
      </w:tr>
    </w:tbl>
    <w:p w:rsidR="00505684" w:rsidRPr="00505684" w:rsidRDefault="00505684">
      <w:pPr>
        <w:rPr>
          <w:rFonts w:ascii="Times New Roman" w:hAnsi="Times New Roman" w:cs="Times New Roman"/>
          <w:sz w:val="28"/>
          <w:szCs w:val="28"/>
        </w:rPr>
      </w:pPr>
    </w:p>
    <w:p w:rsidR="00505684" w:rsidRPr="00505684" w:rsidRDefault="00505684" w:rsidP="005056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11:  </w:t>
      </w: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HTML is a subset of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SGMT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SGML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SGMD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3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3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12:  </w:t>
      </w: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Which of the following is a container?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&lt;SELECT&gt;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&lt;INPUT&gt;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Both (a) and (b)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4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4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13:  </w:t>
      </w:r>
    </w:p>
    <w:p w:rsidR="00505684" w:rsidRPr="00505684" w:rsidRDefault="00505684" w:rsidP="00505684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The attribute, which define the relationship between current document and </w:t>
      </w:r>
      <w:proofErr w:type="spellStart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HREF'ed</w:t>
      </w:r>
      <w:proofErr w:type="spellEnd"/>
      <w:r w:rsidRPr="005056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URL is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REL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REV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all of these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5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5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7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14:  </w:t>
        </w:r>
      </w:ins>
    </w:p>
    <w:p w:rsidR="00505684" w:rsidRPr="00505684" w:rsidRDefault="00505684" w:rsidP="00505684">
      <w:pPr>
        <w:spacing w:after="180" w:line="240" w:lineRule="auto"/>
        <w:rPr>
          <w:ins w:id="18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19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&lt;DT&gt; tag is designed to fit a single line of our web page but &lt;DD&gt; tag will accept a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2995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line of text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4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full paragraph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5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6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request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7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Answer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58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Report</w:t>
              </w:r>
            </w:hyperlink>
            <w:r w:rsidR="00505684"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hyperlink r:id="rId159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1F59B2"/>
                  <w:sz w:val="28"/>
                  <w:szCs w:val="28"/>
                </w:rPr>
                <w:t> Discuss</w:t>
              </w:r>
            </w:hyperlink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5684" w:rsidRPr="00505684" w:rsidRDefault="00505684" w:rsidP="00505684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21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15:  </w:t>
        </w:r>
      </w:ins>
    </w:p>
    <w:p w:rsidR="00505684" w:rsidRPr="00505684" w:rsidRDefault="00505684" w:rsidP="00505684">
      <w:pPr>
        <w:spacing w:after="180" w:line="240" w:lineRule="auto"/>
        <w:rPr>
          <w:ins w:id="22" w:author="Unknown"/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ins w:id="23" w:author="Unknown">
        <w:r w:rsidRPr="00505684">
          <w:rPr>
            <w:rFonts w:ascii="Times New Roman" w:eastAsia="Times New Roman" w:hAnsi="Times New Roman" w:cs="Times New Roman"/>
            <w:b/>
            <w:bCs/>
            <w:color w:val="222222"/>
            <w:sz w:val="28"/>
            <w:szCs w:val="28"/>
          </w:rPr>
          <w:t>Character encoding is</w:t>
        </w:r>
      </w:ins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8787"/>
      </w:tblGrid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0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method used to represent numbers in a character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1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method used to represent character in a number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2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a system that consists of a code which pairs each character with a </w:t>
            </w:r>
            <w:proofErr w:type="spellStart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pattern,sequence</w:t>
            </w:r>
            <w:proofErr w:type="spellEnd"/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natural numbers or electrical pulse in order to transmit the data</w:t>
            </w:r>
          </w:p>
        </w:tc>
      </w:tr>
      <w:tr w:rsidR="00505684" w:rsidRPr="00505684" w:rsidTr="00505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6D53B5" w:rsidP="00505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3" w:history="1">
              <w:r w:rsidR="00505684" w:rsidRPr="00505684">
                <w:rPr>
                  <w:rFonts w:ascii="Times New Roman" w:eastAsia="Times New Roman" w:hAnsi="Times New Roman" w:cs="Times New Roman"/>
                  <w:b/>
                  <w:bCs/>
                  <w:color w:val="0D8619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5684" w:rsidRPr="00505684" w:rsidRDefault="00505684" w:rsidP="0050568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5684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these</w:t>
            </w:r>
          </w:p>
        </w:tc>
      </w:tr>
    </w:tbl>
    <w:p w:rsidR="00505684" w:rsidRPr="00505684" w:rsidRDefault="00505684">
      <w:pPr>
        <w:rPr>
          <w:rFonts w:ascii="Times New Roman" w:hAnsi="Times New Roman" w:cs="Times New Roman"/>
          <w:sz w:val="28"/>
          <w:szCs w:val="28"/>
        </w:rPr>
      </w:pPr>
    </w:p>
    <w:sectPr w:rsidR="00505684" w:rsidRPr="00505684" w:rsidSect="00FF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024D5"/>
    <w:rsid w:val="000879AA"/>
    <w:rsid w:val="00505684"/>
    <w:rsid w:val="00660151"/>
    <w:rsid w:val="006D53B5"/>
    <w:rsid w:val="00A32628"/>
    <w:rsid w:val="00E024D5"/>
    <w:rsid w:val="00F511C9"/>
    <w:rsid w:val="00FF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9C"/>
  </w:style>
  <w:style w:type="paragraph" w:styleId="Heading2">
    <w:name w:val="heading 2"/>
    <w:basedOn w:val="Normal"/>
    <w:link w:val="Heading2Char"/>
    <w:uiPriority w:val="9"/>
    <w:qFormat/>
    <w:rsid w:val="00E02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4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24D5"/>
    <w:rPr>
      <w:color w:val="0000FF"/>
      <w:u w:val="single"/>
    </w:rPr>
  </w:style>
  <w:style w:type="character" w:customStyle="1" w:styleId="showanswer">
    <w:name w:val="show_answer"/>
    <w:basedOn w:val="DefaultParagraphFont"/>
    <w:rsid w:val="00E024D5"/>
  </w:style>
  <w:style w:type="character" w:customStyle="1" w:styleId="pull-left">
    <w:name w:val="pull-left"/>
    <w:basedOn w:val="DefaultParagraphFont"/>
    <w:rsid w:val="00E024D5"/>
  </w:style>
  <w:style w:type="paragraph" w:styleId="NormalWeb">
    <w:name w:val="Normal (Web)"/>
    <w:basedOn w:val="Normal"/>
    <w:uiPriority w:val="99"/>
    <w:unhideWhenUsed/>
    <w:rsid w:val="00E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23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6324428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1326566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8527689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3417477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5905251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76642453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00364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9665911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9938586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68236133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564442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31117543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26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2610183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633626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2557673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072705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6460831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7015453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4967444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272900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2189474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4972881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9168172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268160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08523345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89325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9680173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066063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119878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064750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9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1870798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2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901911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4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8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951401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4892499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4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2112165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6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745372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6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19892382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8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916943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2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4" w:space="6" w:color="0E8A1A"/>
            <w:right w:val="none" w:sz="0" w:space="0" w:color="auto"/>
          </w:divBdr>
          <w:divsChild>
            <w:div w:id="650645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1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70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982355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197378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604825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35659752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4559735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1361269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053026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30565763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0777427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14622065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3267500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1803657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0492701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7816467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26339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8028656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26821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3595611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855280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94151712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106427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0688685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14029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63752596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929502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6050927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136669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0738358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513336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43954242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5176333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196971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634187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75540196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47187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854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12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10895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5245568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4493269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4816233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915288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895102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6982721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50931872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425166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6290375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767468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3809238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41915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4212787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153959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39808375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950479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4530101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932148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17019793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009558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3331311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515013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359691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995316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28000760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1146808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12829774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338618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9065611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4752759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86781178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1449906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5465641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544248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0380899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596030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9718777">
          <w:marLeft w:val="0"/>
          <w:marRight w:val="0"/>
          <w:marTop w:val="96"/>
          <w:marBottom w:val="96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920522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3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;" TargetMode="External"/><Relationship Id="rId138" Type="http://schemas.openxmlformats.org/officeDocument/2006/relationships/hyperlink" Target="javascript:void(0)" TargetMode="External"/><Relationship Id="rId154" Type="http://schemas.openxmlformats.org/officeDocument/2006/relationships/hyperlink" Target="javascript:void(0);" TargetMode="External"/><Relationship Id="rId159" Type="http://schemas.openxmlformats.org/officeDocument/2006/relationships/hyperlink" Target="javascript:void(0)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144" Type="http://schemas.openxmlformats.org/officeDocument/2006/relationships/hyperlink" Target="javascript:void(0)" TargetMode="External"/><Relationship Id="rId149" Type="http://schemas.openxmlformats.org/officeDocument/2006/relationships/hyperlink" Target="javascript:void(0);" TargetMode="Externa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hyperlink" Target="javascript:void(0);" TargetMode="External"/><Relationship Id="rId165" Type="http://schemas.openxmlformats.org/officeDocument/2006/relationships/theme" Target="theme/theme1.xm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134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javascript:void(0)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void(0)" TargetMode="External"/><Relationship Id="rId155" Type="http://schemas.openxmlformats.org/officeDocument/2006/relationships/hyperlink" Target="javascript:void(0)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40" Type="http://schemas.openxmlformats.org/officeDocument/2006/relationships/hyperlink" Target="javascript:void(0);" TargetMode="External"/><Relationship Id="rId145" Type="http://schemas.openxmlformats.org/officeDocument/2006/relationships/hyperlink" Target="javascript:void(0)" TargetMode="External"/><Relationship Id="rId16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void(0)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void(0)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43" Type="http://schemas.openxmlformats.org/officeDocument/2006/relationships/hyperlink" Target="javascript:void(0)" TargetMode="External"/><Relationship Id="rId148" Type="http://schemas.openxmlformats.org/officeDocument/2006/relationships/hyperlink" Target="javascript:void(0);" TargetMode="External"/><Relationship Id="rId151" Type="http://schemas.openxmlformats.org/officeDocument/2006/relationships/hyperlink" Target="javascript:void(0)" TargetMode="External"/><Relationship Id="rId156" Type="http://schemas.openxmlformats.org/officeDocument/2006/relationships/hyperlink" Target="javascript:void(0);" TargetMode="External"/><Relationship Id="rId164" Type="http://schemas.openxmlformats.org/officeDocument/2006/relationships/fontTable" Target="fontTable.xm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hyperlink" Target="javascript:void(0);" TargetMode="External"/><Relationship Id="rId146" Type="http://schemas.openxmlformats.org/officeDocument/2006/relationships/hyperlink" Target="javascript:void(0)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16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void(0);" TargetMode="External"/><Relationship Id="rId152" Type="http://schemas.openxmlformats.org/officeDocument/2006/relationships/hyperlink" Target="javascript:void(0)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javascript:void(0);" TargetMode="External"/><Relationship Id="rId16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;" TargetMode="External"/><Relationship Id="rId15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3</cp:revision>
  <dcterms:created xsi:type="dcterms:W3CDTF">2019-03-08T05:43:00Z</dcterms:created>
  <dcterms:modified xsi:type="dcterms:W3CDTF">2019-09-27T11:20:00Z</dcterms:modified>
</cp:coreProperties>
</file>